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Master in Data Science</w:t>
      </w:r>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Thesis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0D587E3D"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924817">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924817">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7777777" w:rsidR="00F86356" w:rsidRPr="00F95B80" w:rsidRDefault="00F86356" w:rsidP="00F95B80">
          <w:pPr>
            <w:spacing w:line="360" w:lineRule="auto"/>
            <w:jc w:val="both"/>
            <w:rPr>
              <w:rFonts w:ascii="Arial" w:hAnsi="Arial" w:cs="Arial"/>
              <w:sz w:val="24"/>
              <w:szCs w:val="24"/>
              <w:lang w:val="en-GB" w:eastAsia="it-IT"/>
            </w:rPr>
          </w:pPr>
        </w:p>
        <w:p w14:paraId="642B2844" w14:textId="686CE45B"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1</w:t>
            </w:r>
            <w:r w:rsidR="00F95B80" w:rsidRPr="00F95B80">
              <w:rPr>
                <w:b w:val="0"/>
                <w:bCs w:val="0"/>
                <w:webHidden/>
                <w:szCs w:val="24"/>
              </w:rPr>
              <w:fldChar w:fldCharType="end"/>
            </w:r>
          </w:hyperlink>
        </w:p>
        <w:p w14:paraId="66B4A13A" w14:textId="18AAA135" w:rsidR="00F95B80" w:rsidRPr="00F95B80" w:rsidRDefault="001C3A24"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7B598C20"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7ACA0BDD"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Socio-demographic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1C9A24C6"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66179632"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744204D5"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2467DCBD" w:rsidR="00F95B80" w:rsidRPr="00F95B80" w:rsidRDefault="001C3A24"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7B5B6644"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510F8FFF"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67850692" w:rsidR="00F95B80" w:rsidRPr="00F95B80" w:rsidRDefault="001C3A2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199D5F7E" w:rsidR="00F95B80" w:rsidRPr="00F95B80" w:rsidRDefault="001C3A24"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55627E43"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DB75B7">
              <w:rPr>
                <w:b w:val="0"/>
                <w:bCs w:val="0"/>
                <w:webHidden/>
                <w:szCs w:val="24"/>
              </w:rPr>
              <w:t>14</w:t>
            </w:r>
            <w:r w:rsidRPr="00F95B80">
              <w:rPr>
                <w:b w:val="0"/>
                <w:bCs w:val="0"/>
                <w:webHidden/>
                <w:szCs w:val="24"/>
              </w:rPr>
              <w:fldChar w:fldCharType="end"/>
            </w:r>
          </w:hyperlink>
        </w:p>
        <w:p w14:paraId="3428F26F" w14:textId="1CBCAB32" w:rsidR="00F95B80" w:rsidRPr="00F95B80" w:rsidRDefault="001C3A24"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14</w:t>
            </w:r>
            <w:r w:rsidR="00F95B80" w:rsidRPr="00F95B80">
              <w:rPr>
                <w:rFonts w:ascii="Arial" w:hAnsi="Arial" w:cs="Arial"/>
                <w:noProof/>
                <w:webHidden/>
                <w:sz w:val="24"/>
                <w:szCs w:val="24"/>
              </w:rPr>
              <w:fldChar w:fldCharType="end"/>
            </w:r>
          </w:hyperlink>
        </w:p>
        <w:p w14:paraId="21E96D5C" w14:textId="6050732E" w:rsidR="00F95B80" w:rsidRPr="00F95B80" w:rsidRDefault="001C3A24"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13151E84" w14:textId="321FF20C" w:rsidR="00F95B80" w:rsidRPr="00F95B80" w:rsidRDefault="001C3A24"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2C407B5B" w14:textId="1BBB3B57" w:rsidR="00F95B80" w:rsidRPr="00F95B80" w:rsidRDefault="001C3A24"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18</w:t>
            </w:r>
            <w:r w:rsidR="00F95B80" w:rsidRPr="00F95B80">
              <w:rPr>
                <w:rFonts w:ascii="Arial" w:hAnsi="Arial" w:cs="Arial"/>
                <w:noProof/>
                <w:webHidden/>
                <w:sz w:val="24"/>
                <w:szCs w:val="24"/>
              </w:rPr>
              <w:fldChar w:fldCharType="end"/>
            </w:r>
          </w:hyperlink>
        </w:p>
        <w:p w14:paraId="40C91DE3" w14:textId="4AD435A1" w:rsidR="00F95B80" w:rsidRPr="00F95B80" w:rsidRDefault="001C3A24"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22</w:t>
            </w:r>
            <w:r w:rsidR="00F95B80" w:rsidRPr="00F95B80">
              <w:rPr>
                <w:rFonts w:ascii="Arial" w:hAnsi="Arial" w:cs="Arial"/>
                <w:noProof/>
                <w:webHidden/>
                <w:sz w:val="24"/>
                <w:szCs w:val="24"/>
              </w:rPr>
              <w:fldChar w:fldCharType="end"/>
            </w:r>
          </w:hyperlink>
        </w:p>
        <w:p w14:paraId="7E8C6068" w14:textId="6AEFDC5C" w:rsidR="00F95B80" w:rsidRPr="00F95B80" w:rsidRDefault="001C3A24"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6A5B78E7" w14:textId="19597C35" w:rsidR="00F95B80" w:rsidRPr="00F95B80" w:rsidRDefault="001C3A24"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25</w:t>
            </w:r>
            <w:r w:rsidR="00F95B80" w:rsidRPr="00F95B80">
              <w:rPr>
                <w:b w:val="0"/>
                <w:bCs w:val="0"/>
                <w:webHidden/>
                <w:szCs w:val="24"/>
              </w:rPr>
              <w:fldChar w:fldCharType="end"/>
            </w:r>
          </w:hyperlink>
        </w:p>
        <w:p w14:paraId="523A3153" w14:textId="009A8768" w:rsidR="00F95B80" w:rsidRPr="00F95B80" w:rsidRDefault="001C3A24"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28</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42D6E54D"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xml:space="preserve">, a </w:t>
      </w:r>
      <w:del w:id="1" w:author="Veltri GiuseppeAlessandro" w:date="2021-02-04T19:15:00Z">
        <w:r w:rsidR="00217242" w:rsidRPr="008C2884" w:rsidDel="00FF0DD6">
          <w:rPr>
            <w:rFonts w:ascii="Arial" w:hAnsi="Arial" w:cs="Arial"/>
            <w:sz w:val="24"/>
            <w:szCs w:val="24"/>
            <w:lang w:val="en-GB"/>
          </w:rPr>
          <w:delText xml:space="preserve">complementary </w:delText>
        </w:r>
      </w:del>
      <w:ins w:id="2" w:author="Veltri GiuseppeAlessandro" w:date="2021-02-04T19:15:00Z">
        <w:r w:rsidR="00FF0DD6" w:rsidRPr="008C2884">
          <w:rPr>
            <w:rFonts w:ascii="Arial" w:hAnsi="Arial" w:cs="Arial"/>
            <w:sz w:val="24"/>
            <w:szCs w:val="24"/>
            <w:lang w:val="en-GB"/>
          </w:rPr>
          <w:t>compl</w:t>
        </w:r>
        <w:r w:rsidR="00FF0DD6">
          <w:rPr>
            <w:rFonts w:ascii="Arial" w:hAnsi="Arial" w:cs="Arial"/>
            <w:sz w:val="24"/>
            <w:szCs w:val="24"/>
            <w:lang w:val="en-GB"/>
          </w:rPr>
          <w:t>i</w:t>
        </w:r>
        <w:r w:rsidR="00FF0DD6" w:rsidRPr="008C2884">
          <w:rPr>
            <w:rFonts w:ascii="Arial" w:hAnsi="Arial" w:cs="Arial"/>
            <w:sz w:val="24"/>
            <w:szCs w:val="24"/>
            <w:lang w:val="en-GB"/>
          </w:rPr>
          <w:t xml:space="preserve">mentary </w:t>
        </w:r>
      </w:ins>
      <w:r w:rsidR="00217242" w:rsidRPr="008C2884">
        <w:rPr>
          <w:rFonts w:ascii="Arial" w:hAnsi="Arial" w:cs="Arial"/>
          <w:sz w:val="24"/>
          <w:szCs w:val="24"/>
          <w:lang w:val="en-GB"/>
        </w:rPr>
        <w:t xml:space="preserve">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w:t>
      </w:r>
      <w:r w:rsidR="00AF347B" w:rsidRPr="008C2884">
        <w:rPr>
          <w:rFonts w:ascii="Arial" w:hAnsi="Arial" w:cs="Arial"/>
          <w:sz w:val="24"/>
          <w:szCs w:val="24"/>
          <w:lang w:val="en-GB"/>
        </w:rPr>
        <w:lastRenderedPageBreak/>
        <w:t xml:space="preserve">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091488B6" w:rsidR="007E4C32" w:rsidRPr="008C2884" w:rsidRDefault="00251547" w:rsidP="00D60011">
      <w:pPr>
        <w:spacing w:line="360" w:lineRule="auto"/>
        <w:ind w:firstLine="709"/>
        <w:jc w:val="both"/>
        <w:rPr>
          <w:rFonts w:ascii="Arial" w:hAnsi="Arial" w:cs="Arial"/>
          <w:sz w:val="24"/>
          <w:szCs w:val="24"/>
          <w:lang w:val="en-GB"/>
        </w:rPr>
      </w:pPr>
      <w:del w:id="3" w:author="Veltri GiuseppeAlessandro" w:date="2021-02-04T19:15:00Z">
        <w:r w:rsidRPr="008C2884" w:rsidDel="00FF0DD6">
          <w:rPr>
            <w:rFonts w:ascii="Arial" w:hAnsi="Arial" w:cs="Arial"/>
            <w:sz w:val="24"/>
            <w:szCs w:val="24"/>
            <w:lang w:val="en-GB"/>
          </w:rPr>
          <w:delText xml:space="preserve">Anyway, </w:delText>
        </w:r>
      </w:del>
      <w:ins w:id="4" w:author="Veltri GiuseppeAlessandro" w:date="2021-02-04T19:15:00Z">
        <w:r w:rsidR="00FF0DD6">
          <w:rPr>
            <w:rFonts w:ascii="Arial" w:hAnsi="Arial" w:cs="Arial"/>
            <w:sz w:val="24"/>
            <w:szCs w:val="24"/>
            <w:lang w:val="en-GB"/>
          </w:rPr>
          <w:t>C</w:t>
        </w:r>
      </w:ins>
      <w:del w:id="5" w:author="Veltri GiuseppeAlessandro" w:date="2021-02-04T19:15:00Z">
        <w:r w:rsidRPr="008C2884" w:rsidDel="00FF0DD6">
          <w:rPr>
            <w:rFonts w:ascii="Arial" w:hAnsi="Arial" w:cs="Arial"/>
            <w:sz w:val="24"/>
            <w:szCs w:val="24"/>
            <w:lang w:val="en-GB"/>
          </w:rPr>
          <w:delText>c</w:delText>
        </w:r>
      </w:del>
      <w:r w:rsidRPr="008C2884">
        <w:rPr>
          <w:rFonts w:ascii="Arial" w:hAnsi="Arial" w:cs="Arial"/>
          <w:sz w:val="24"/>
          <w:szCs w:val="24"/>
          <w:lang w:val="en-GB"/>
        </w:rPr>
        <w:t>limate change is a complex, uncertain</w:t>
      </w:r>
      <w:r w:rsidR="00C57E51">
        <w:rPr>
          <w:rFonts w:ascii="Arial" w:hAnsi="Arial" w:cs="Arial"/>
          <w:sz w:val="24"/>
          <w:szCs w:val="24"/>
          <w:lang w:val="en-GB"/>
        </w:rPr>
        <w:t xml:space="preserve">, </w:t>
      </w:r>
      <w:r w:rsidRPr="008C2884">
        <w:rPr>
          <w:rFonts w:ascii="Arial" w:hAnsi="Arial" w:cs="Arial"/>
          <w:sz w:val="24"/>
          <w:szCs w:val="24"/>
          <w:lang w:val="en-GB"/>
        </w:rPr>
        <w:t>and abstract phenomenon, most citizens get information from mass media</w:t>
      </w:r>
      <w:ins w:id="6" w:author="Veltri GiuseppeAlessandro" w:date="2021-02-04T19:15:00Z">
        <w:r w:rsidR="00FF0DD6">
          <w:rPr>
            <w:rFonts w:ascii="Arial" w:hAnsi="Arial" w:cs="Arial"/>
            <w:sz w:val="24"/>
            <w:szCs w:val="24"/>
            <w:lang w:val="en-GB"/>
          </w:rPr>
          <w:t>,</w:t>
        </w:r>
      </w:ins>
      <w:r w:rsidRPr="008C2884">
        <w:rPr>
          <w:rFonts w:ascii="Arial" w:hAnsi="Arial" w:cs="Arial"/>
          <w:sz w:val="24"/>
          <w:szCs w:val="24"/>
          <w:lang w:val="en-GB"/>
        </w:rPr>
        <w:t xml:space="preserve"> and they</w:t>
      </w:r>
      <w:r w:rsidR="007E695C" w:rsidRPr="008C2884">
        <w:rPr>
          <w:rFonts w:ascii="Arial" w:hAnsi="Arial" w:cs="Arial"/>
          <w:sz w:val="24"/>
          <w:szCs w:val="24"/>
          <w:lang w:val="en-GB"/>
        </w:rPr>
        <w:t xml:space="preserve"> </w:t>
      </w:r>
      <w:r w:rsidRPr="008C2884">
        <w:rPr>
          <w:rFonts w:ascii="Arial" w:hAnsi="Arial" w:cs="Arial"/>
          <w:sz w:val="24"/>
          <w:szCs w:val="24"/>
          <w:lang w:val="en-GB"/>
        </w:rPr>
        <w:t xml:space="preserve">do not experience it directly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(Vainio &amp; Paloniemi, 2013)</w:t>
      </w:r>
      <w:r w:rsidRPr="008C2884">
        <w:rPr>
          <w:rFonts w:ascii="Arial" w:hAnsi="Arial" w:cs="Arial"/>
          <w:sz w:val="24"/>
          <w:szCs w:val="24"/>
          <w:lang w:val="en-GB"/>
        </w:rPr>
        <w:fldChar w:fldCharType="end"/>
      </w:r>
      <w:r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del w:id="7" w:author="Veltri GiuseppeAlessandro" w:date="2021-02-04T19:16:00Z">
        <w:r w:rsidR="007E4C32" w:rsidRPr="008C2884" w:rsidDel="00FF0DD6">
          <w:rPr>
            <w:rFonts w:ascii="Arial" w:hAnsi="Arial" w:cs="Arial"/>
            <w:sz w:val="24"/>
            <w:szCs w:val="24"/>
            <w:lang w:val="en-GB"/>
          </w:rPr>
          <w:delText>In fact, a</w:delText>
        </w:r>
      </w:del>
      <w:ins w:id="8" w:author="Veltri GiuseppeAlessandro" w:date="2021-02-04T19:16:00Z">
        <w:r w:rsidR="00FF0DD6">
          <w:rPr>
            <w:rFonts w:ascii="Arial" w:hAnsi="Arial" w:cs="Arial"/>
            <w:sz w:val="24"/>
            <w:szCs w:val="24"/>
            <w:lang w:val="en-GB"/>
          </w:rPr>
          <w:t>A</w:t>
        </w:r>
      </w:ins>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del w:id="9" w:author="Veltri GiuseppeAlessandro" w:date="2021-02-04T19:16:00Z">
        <w:r w:rsidR="00F36C32" w:rsidRPr="008C2884" w:rsidDel="00FF0DD6">
          <w:rPr>
            <w:rFonts w:ascii="Arial" w:hAnsi="Arial" w:cs="Arial"/>
            <w:sz w:val="24"/>
            <w:szCs w:val="24"/>
            <w:lang w:val="en-GB"/>
          </w:rPr>
          <w:delText>W</w:delText>
        </w:r>
        <w:r w:rsidR="00D02788" w:rsidRPr="008C2884" w:rsidDel="00FF0DD6">
          <w:rPr>
            <w:rFonts w:ascii="Arial" w:hAnsi="Arial" w:cs="Arial"/>
            <w:sz w:val="24"/>
            <w:szCs w:val="24"/>
            <w:lang w:val="en-GB"/>
          </w:rPr>
          <w:delText>hether on one hand</w:delText>
        </w:r>
        <w:r w:rsidR="00C57E51" w:rsidDel="00FF0DD6">
          <w:rPr>
            <w:rFonts w:ascii="Arial" w:hAnsi="Arial" w:cs="Arial"/>
            <w:sz w:val="24"/>
            <w:szCs w:val="24"/>
            <w:lang w:val="en-GB"/>
          </w:rPr>
          <w:delText xml:space="preserve">, </w:delText>
        </w:r>
        <w:r w:rsidR="00A4665B" w:rsidRPr="008C2884" w:rsidDel="00FF0DD6">
          <w:rPr>
            <w:rFonts w:ascii="Arial" w:hAnsi="Arial" w:cs="Arial"/>
            <w:sz w:val="24"/>
            <w:szCs w:val="24"/>
            <w:lang w:val="en-GB"/>
          </w:rPr>
          <w:delText xml:space="preserve">20% of European </w:delText>
        </w:r>
        <w:r w:rsidR="00D02788" w:rsidRPr="008C2884" w:rsidDel="00FF0DD6">
          <w:rPr>
            <w:rFonts w:ascii="Arial" w:hAnsi="Arial" w:cs="Arial"/>
            <w:sz w:val="24"/>
            <w:szCs w:val="24"/>
            <w:lang w:val="en-GB"/>
          </w:rPr>
          <w:delText>perceived the seriousness of climate change, on the other hand</w:delText>
        </w:r>
        <w:r w:rsidR="00C57E51" w:rsidDel="00FF0DD6">
          <w:rPr>
            <w:rFonts w:ascii="Arial" w:hAnsi="Arial" w:cs="Arial"/>
            <w:sz w:val="24"/>
            <w:szCs w:val="24"/>
            <w:lang w:val="en-GB"/>
          </w:rPr>
          <w:delText>,</w:delText>
        </w:r>
        <w:r w:rsidR="00D02788" w:rsidRPr="008C2884" w:rsidDel="00FF0DD6">
          <w:rPr>
            <w:rFonts w:ascii="Arial" w:hAnsi="Arial" w:cs="Arial"/>
            <w:sz w:val="24"/>
            <w:szCs w:val="24"/>
            <w:lang w:val="en-GB"/>
          </w:rPr>
          <w:delText xml:space="preserve"> </w:delText>
        </w:r>
        <w:r w:rsidR="00A4665B" w:rsidRPr="008C2884" w:rsidDel="00FF0DD6">
          <w:rPr>
            <w:rFonts w:ascii="Arial" w:hAnsi="Arial" w:cs="Arial"/>
            <w:sz w:val="24"/>
            <w:szCs w:val="24"/>
            <w:lang w:val="en-GB"/>
          </w:rPr>
          <w:delText>80% of them</w:delText>
        </w:r>
        <w:r w:rsidR="00D02788" w:rsidRPr="008C2884" w:rsidDel="00FF0DD6">
          <w:rPr>
            <w:rFonts w:ascii="Arial" w:hAnsi="Arial" w:cs="Arial"/>
            <w:sz w:val="24"/>
            <w:szCs w:val="24"/>
            <w:lang w:val="en-GB"/>
          </w:rPr>
          <w:delText>, then, takes</w:delText>
        </w:r>
      </w:del>
      <w:ins w:id="10" w:author="Veltri GiuseppeAlessandro" w:date="2021-02-04T19:16:00Z">
        <w:r w:rsidR="00FF0DD6">
          <w:rPr>
            <w:rFonts w:ascii="Arial" w:hAnsi="Arial" w:cs="Arial"/>
            <w:sz w:val="24"/>
            <w:szCs w:val="24"/>
            <w:lang w:val="en-GB"/>
          </w:rPr>
          <w:t>On the one hand, 20% of Europeans perceived the seriousness of climate change; on the other hand, 80% of them take</w:t>
        </w:r>
      </w:ins>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w:t>
      </w:r>
      <w:ins w:id="11" w:author="Veltri GiuseppeAlessandro" w:date="2021-02-04T19:16:00Z">
        <w:r w:rsidR="00FF0DD6">
          <w:rPr>
            <w:rFonts w:ascii="Arial" w:hAnsi="Arial" w:cs="Arial"/>
            <w:sz w:val="24"/>
            <w:szCs w:val="24"/>
            <w:lang w:val="en-GB"/>
          </w:rPr>
          <w:t xml:space="preserve"> a</w:t>
        </w:r>
      </w:ins>
      <w:r w:rsidR="000906C4" w:rsidRPr="008C2884">
        <w:rPr>
          <w:rFonts w:ascii="Arial" w:hAnsi="Arial" w:cs="Arial"/>
          <w:sz w:val="24"/>
          <w:szCs w:val="24"/>
          <w:lang w:val="en-GB"/>
        </w:rPr>
        <w:t xml:space="preserve"> difference and if he/she knows that </w:t>
      </w:r>
      <w:del w:id="12" w:author="Veltri GiuseppeAlessandro" w:date="2021-02-04T19:16:00Z">
        <w:r w:rsidR="000906C4" w:rsidRPr="008C2884" w:rsidDel="00FF0DD6">
          <w:rPr>
            <w:rFonts w:ascii="Arial" w:hAnsi="Arial" w:cs="Arial"/>
            <w:sz w:val="24"/>
            <w:szCs w:val="24"/>
            <w:lang w:val="en-GB"/>
          </w:rPr>
          <w:delText>also other citizens</w:delText>
        </w:r>
        <w:r w:rsidR="00AB0B55" w:rsidRPr="008C2884" w:rsidDel="00FF0DD6">
          <w:rPr>
            <w:rFonts w:ascii="Arial" w:hAnsi="Arial" w:cs="Arial"/>
            <w:sz w:val="24"/>
            <w:szCs w:val="24"/>
            <w:lang w:val="en-GB"/>
          </w:rPr>
          <w:delText xml:space="preserve"> and</w:delText>
        </w:r>
        <w:r w:rsidR="000906C4" w:rsidRPr="008C2884" w:rsidDel="00FF0DD6">
          <w:rPr>
            <w:rFonts w:ascii="Arial" w:hAnsi="Arial" w:cs="Arial"/>
            <w:sz w:val="24"/>
            <w:szCs w:val="24"/>
            <w:lang w:val="en-GB"/>
          </w:rPr>
          <w:delText xml:space="preserve"> </w:delText>
        </w:r>
        <w:r w:rsidR="00AB0B55" w:rsidRPr="008C2884" w:rsidDel="00FF0DD6">
          <w:rPr>
            <w:rFonts w:ascii="Arial" w:hAnsi="Arial" w:cs="Arial"/>
            <w:sz w:val="24"/>
            <w:szCs w:val="24"/>
            <w:lang w:val="en-GB"/>
          </w:rPr>
          <w:delText>governments</w:delText>
        </w:r>
        <w:r w:rsidR="000906C4" w:rsidRPr="008C2884" w:rsidDel="00FF0DD6">
          <w:rPr>
            <w:rFonts w:ascii="Arial" w:hAnsi="Arial" w:cs="Arial"/>
            <w:sz w:val="24"/>
            <w:szCs w:val="24"/>
            <w:lang w:val="en-GB"/>
          </w:rPr>
          <w:delText xml:space="preserve"> are moving in the same direction t</w:delText>
        </w:r>
      </w:del>
      <w:ins w:id="13" w:author="Veltri GiuseppeAlessandro" w:date="2021-02-04T19:16:00Z">
        <w:r w:rsidR="00FF0DD6">
          <w:rPr>
            <w:rFonts w:ascii="Arial" w:hAnsi="Arial" w:cs="Arial"/>
            <w:sz w:val="24"/>
            <w:szCs w:val="24"/>
            <w:lang w:val="en-GB"/>
          </w:rPr>
          <w:t xml:space="preserve">other citizens and governments are moving in the same direction as </w:t>
        </w:r>
      </w:ins>
      <w:r w:rsidR="000906C4" w:rsidRPr="008C2884">
        <w:rPr>
          <w:rFonts w:ascii="Arial" w:hAnsi="Arial" w:cs="Arial"/>
          <w:sz w:val="24"/>
          <w:szCs w:val="24"/>
          <w:lang w:val="en-GB"/>
        </w:rPr>
        <w:t xml:space="preserve">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2D5CA921"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 </w:t>
      </w:r>
      <w:del w:id="14" w:author="Veltri GiuseppeAlessandro" w:date="2021-02-04T19:16:00Z">
        <w:r w:rsidR="002A1CB1" w:rsidRPr="008C2884" w:rsidDel="00FF0DD6">
          <w:rPr>
            <w:rFonts w:ascii="Arial" w:hAnsi="Arial" w:cs="Arial"/>
            <w:sz w:val="24"/>
            <w:szCs w:val="24"/>
            <w:lang w:val="en-GB"/>
          </w:rPr>
          <w:delText>the presentation of</w:delText>
        </w:r>
      </w:del>
      <w:ins w:id="15" w:author="Veltri GiuseppeAlessandro" w:date="2021-02-04T19:16:00Z">
        <w:r w:rsidR="00FF0DD6">
          <w:rPr>
            <w:rFonts w:ascii="Arial" w:hAnsi="Arial" w:cs="Arial"/>
            <w:sz w:val="24"/>
            <w:szCs w:val="24"/>
            <w:lang w:val="en-GB"/>
          </w:rPr>
          <w:t>presenting</w:t>
        </w:r>
      </w:ins>
      <w:r w:rsidR="002A1CB1" w:rsidRPr="008C2884">
        <w:rPr>
          <w:rFonts w:ascii="Arial" w:hAnsi="Arial" w:cs="Arial"/>
          <w:sz w:val="24"/>
          <w:szCs w:val="24"/>
          <w:lang w:val="en-GB"/>
        </w:rPr>
        <w:t xml:space="preserve">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del w:id="16" w:author="Veltri GiuseppeAlessandro" w:date="2021-02-04T19:16:00Z">
        <w:r w:rsidR="00D1334F" w:rsidRPr="008C2884" w:rsidDel="00FF0DD6">
          <w:rPr>
            <w:rFonts w:ascii="Arial" w:hAnsi="Arial" w:cs="Arial"/>
            <w:sz w:val="24"/>
            <w:szCs w:val="24"/>
            <w:lang w:val="en-GB"/>
          </w:rPr>
          <w:delText xml:space="preserve">essential </w:delText>
        </w:r>
      </w:del>
      <w:ins w:id="17" w:author="Veltri GiuseppeAlessandro" w:date="2021-02-04T19:16:00Z">
        <w:r w:rsidR="00FF0DD6">
          <w:rPr>
            <w:rFonts w:ascii="Arial" w:hAnsi="Arial" w:cs="Arial"/>
            <w:sz w:val="24"/>
            <w:szCs w:val="24"/>
            <w:lang w:val="en-GB"/>
          </w:rPr>
          <w:t>important</w:t>
        </w:r>
        <w:r w:rsidR="00FF0DD6" w:rsidRPr="008C2884">
          <w:rPr>
            <w:rFonts w:ascii="Arial" w:hAnsi="Arial" w:cs="Arial"/>
            <w:sz w:val="24"/>
            <w:szCs w:val="24"/>
            <w:lang w:val="en-GB"/>
          </w:rPr>
          <w:t xml:space="preserve"> </w:t>
        </w:r>
      </w:ins>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8" w:name="_Toc63265895"/>
      <w:r w:rsidRPr="008C2884">
        <w:rPr>
          <w:rFonts w:ascii="Arial" w:hAnsi="Arial" w:cs="Arial"/>
          <w:b/>
          <w:bCs/>
          <w:sz w:val="24"/>
          <w:szCs w:val="24"/>
          <w:lang w:val="en-GB"/>
        </w:rPr>
        <w:lastRenderedPageBreak/>
        <w:t>Climate Change Risk Perception</w:t>
      </w:r>
      <w:bookmarkEnd w:id="18"/>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19"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19"/>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41C1B934" w:rsidR="00434BB1" w:rsidRPr="008C2884" w:rsidRDefault="00AA4F81"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Slovic</w:t>
      </w:r>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a </w:t>
      </w:r>
      <w:del w:id="20" w:author="Veltri GiuseppeAlessandro" w:date="2021-02-04T19:17:00Z">
        <w:r w:rsidRPr="008C2884" w:rsidDel="00FF0DD6">
          <w:rPr>
            <w:rFonts w:ascii="Arial" w:hAnsi="Arial" w:cs="Arial"/>
            <w:sz w:val="24"/>
            <w:szCs w:val="24"/>
            <w:lang w:val="en-GB"/>
          </w:rPr>
          <w:delText>p</w:delText>
        </w:r>
      </w:del>
      <w:del w:id="21" w:author="Veltri GiuseppeAlessandro" w:date="2021-02-04T19:16:00Z">
        <w:r w:rsidRPr="008C2884" w:rsidDel="00FF0DD6">
          <w:rPr>
            <w:rFonts w:ascii="Arial" w:hAnsi="Arial" w:cs="Arial"/>
            <w:sz w:val="24"/>
            <w:szCs w:val="24"/>
            <w:lang w:val="en-GB"/>
          </w:rPr>
          <w:delText>rofessor of psychology</w:delText>
        </w:r>
      </w:del>
      <w:ins w:id="22" w:author="Veltri GiuseppeAlessandro" w:date="2021-02-04T19:17:00Z">
        <w:r w:rsidR="00FF0DD6">
          <w:rPr>
            <w:rFonts w:ascii="Arial" w:hAnsi="Arial" w:cs="Arial"/>
            <w:sz w:val="24"/>
            <w:szCs w:val="24"/>
            <w:lang w:val="en-GB"/>
          </w:rPr>
          <w:t xml:space="preserve"> p</w:t>
        </w:r>
      </w:ins>
      <w:ins w:id="23" w:author="Veltri GiuseppeAlessandro" w:date="2021-02-04T19:16:00Z">
        <w:r w:rsidR="00FF0DD6">
          <w:rPr>
            <w:rFonts w:ascii="Arial" w:hAnsi="Arial" w:cs="Arial"/>
            <w:sz w:val="24"/>
            <w:szCs w:val="24"/>
            <w:lang w:val="en-GB"/>
          </w:rPr>
          <w:t>sychology professor</w:t>
        </w:r>
      </w:ins>
      <w:r w:rsidRPr="008C2884">
        <w:rPr>
          <w:rFonts w:ascii="Arial" w:hAnsi="Arial" w:cs="Arial"/>
          <w:sz w:val="24"/>
          <w:szCs w:val="24"/>
          <w:lang w:val="en-GB"/>
        </w:rPr>
        <w:t xml:space="preserve">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than car accidents, since the first has catastrophic consequences</w:t>
      </w:r>
      <w:ins w:id="24" w:author="Veltri GiuseppeAlessandro" w:date="2021-02-04T19:16:00Z">
        <w:r w:rsidR="00FF0DD6">
          <w:rPr>
            <w:rFonts w:ascii="Arial" w:hAnsi="Arial" w:cs="Arial"/>
            <w:sz w:val="24"/>
            <w:szCs w:val="24"/>
            <w:lang w:val="en-GB"/>
          </w:rPr>
          <w:t>,</w:t>
        </w:r>
      </w:ins>
      <w:r w:rsidR="001E4EC7" w:rsidRPr="008C2884">
        <w:rPr>
          <w:rFonts w:ascii="Arial" w:hAnsi="Arial" w:cs="Arial"/>
          <w:sz w:val="24"/>
          <w:szCs w:val="24"/>
          <w:lang w:val="en-GB"/>
        </w:rPr>
        <w:t xml:space="preserve">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del w:id="25" w:author="Veltri GiuseppeAlessandro" w:date="2021-02-04T19:17:00Z">
        <w:r w:rsidR="006C43BA" w:rsidRPr="008C2884" w:rsidDel="00FF0DD6">
          <w:rPr>
            <w:rFonts w:ascii="Arial" w:hAnsi="Arial" w:cs="Arial"/>
            <w:sz w:val="24"/>
            <w:szCs w:val="24"/>
            <w:lang w:val="en-GB"/>
          </w:rPr>
          <w:delText>, created</w:delText>
        </w:r>
        <w:r w:rsidR="007E57AC" w:rsidDel="00FF0DD6">
          <w:rPr>
            <w:rFonts w:ascii="Arial" w:hAnsi="Arial" w:cs="Arial"/>
            <w:sz w:val="24"/>
            <w:szCs w:val="24"/>
            <w:lang w:val="en-GB"/>
          </w:rPr>
          <w:delText xml:space="preserve"> </w:delText>
        </w:r>
        <w:r w:rsidR="006C43BA" w:rsidRPr="008C2884" w:rsidDel="00FF0DD6">
          <w:rPr>
            <w:rFonts w:ascii="Arial" w:hAnsi="Arial" w:cs="Arial"/>
            <w:sz w:val="24"/>
            <w:szCs w:val="24"/>
            <w:lang w:val="en-GB"/>
          </w:rPr>
          <w:delText>to help people to tackle uncertainty or danger of</w:delText>
        </w:r>
        <w:r w:rsidR="005B3884" w:rsidDel="00FF0DD6">
          <w:rPr>
            <w:rFonts w:ascii="Arial" w:hAnsi="Arial" w:cs="Arial"/>
            <w:sz w:val="24"/>
            <w:szCs w:val="24"/>
            <w:lang w:val="en-GB"/>
          </w:rPr>
          <w:delText xml:space="preserve"> the</w:delText>
        </w:r>
        <w:r w:rsidR="006C43BA" w:rsidRPr="008C2884" w:rsidDel="00FF0DD6">
          <w:rPr>
            <w:rFonts w:ascii="Arial" w:hAnsi="Arial" w:cs="Arial"/>
            <w:sz w:val="24"/>
            <w:szCs w:val="24"/>
            <w:lang w:val="en-GB"/>
          </w:rPr>
          <w:delText xml:space="preserve"> world</w:delText>
        </w:r>
      </w:del>
      <w:ins w:id="26" w:author="Veltri GiuseppeAlessandro" w:date="2021-02-04T19:17:00Z">
        <w:r w:rsidR="00FF0DD6">
          <w:rPr>
            <w:rFonts w:ascii="Arial" w:hAnsi="Arial" w:cs="Arial"/>
            <w:sz w:val="24"/>
            <w:szCs w:val="24"/>
            <w:lang w:val="en-GB"/>
          </w:rPr>
          <w:t xml:space="preserve"> created to help people tackle uncertainty or danger</w:t>
        </w:r>
      </w:ins>
      <w:r w:rsidR="006C43BA" w:rsidRPr="008C2884">
        <w:rPr>
          <w:rFonts w:ascii="Arial" w:hAnsi="Arial" w:cs="Arial"/>
          <w:sz w:val="24"/>
          <w:szCs w:val="24"/>
          <w:lang w:val="en-GB"/>
        </w:rPr>
        <w:t xml:space="preserve">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FD04E6"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del w:id="27" w:author="Veltri GiuseppeAlessandro" w:date="2021-02-04T19:17:00Z">
        <w:r w:rsidDel="00FF0DD6">
          <w:rPr>
            <w:rFonts w:ascii="Arial" w:hAnsi="Arial" w:cs="Arial"/>
            <w:sz w:val="24"/>
            <w:szCs w:val="24"/>
            <w:lang w:val="en-GB"/>
          </w:rPr>
          <w:delText>factors</w:delText>
        </w:r>
        <w:r w:rsidR="00B51238" w:rsidDel="00FF0DD6">
          <w:rPr>
            <w:rFonts w:ascii="Arial" w:hAnsi="Arial" w:cs="Arial"/>
            <w:sz w:val="24"/>
            <w:szCs w:val="24"/>
            <w:lang w:val="en-GB"/>
          </w:rPr>
          <w:delText xml:space="preserve"> in the environmental field</w:delText>
        </w:r>
      </w:del>
      <w:ins w:id="28" w:author="Veltri GiuseppeAlessandro" w:date="2021-02-04T19:17:00Z">
        <w:r w:rsidR="00FF0DD6">
          <w:rPr>
            <w:rFonts w:ascii="Arial" w:hAnsi="Arial" w:cs="Arial"/>
            <w:sz w:val="24"/>
            <w:szCs w:val="24"/>
            <w:lang w:val="en-GB"/>
          </w:rPr>
          <w:t>environmental field factors</w:t>
        </w:r>
      </w:ins>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socio</w:t>
      </w:r>
      <w:del w:id="29" w:author="Veltri GiuseppeAlessandro" w:date="2021-02-04T19:17:00Z">
        <w:r w:rsidR="008122F8" w:rsidRPr="00DA054F" w:rsidDel="00FF0DD6">
          <w:rPr>
            <w:rFonts w:ascii="Arial" w:hAnsi="Arial" w:cs="Arial"/>
            <w:sz w:val="24"/>
            <w:szCs w:val="24"/>
            <w:lang w:val="en-GB"/>
          </w:rPr>
          <w:delText>-</w:delText>
        </w:r>
      </w:del>
      <w:r w:rsidR="008122F8" w:rsidRPr="00DA054F">
        <w:rPr>
          <w:rFonts w:ascii="Arial" w:hAnsi="Arial" w:cs="Arial"/>
          <w:sz w:val="24"/>
          <w:szCs w:val="24"/>
          <w:lang w:val="en-GB"/>
        </w:rPr>
        <w:t xml:space="preserve">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14B1BFC7" w:rsidR="007575D4" w:rsidRPr="007575D4" w:rsidRDefault="008122F8"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0" w:name="_Toc63265897"/>
      <w:r w:rsidRPr="007575D4">
        <w:rPr>
          <w:rFonts w:ascii="Arial" w:hAnsi="Arial" w:cs="Arial"/>
          <w:b/>
          <w:bCs/>
          <w:sz w:val="24"/>
          <w:szCs w:val="24"/>
          <w:lang w:val="en-GB"/>
        </w:rPr>
        <w:lastRenderedPageBreak/>
        <w:t>Socio</w:t>
      </w:r>
      <w:del w:id="31" w:author="Veltri GiuseppeAlessandro" w:date="2021-02-04T19:17:00Z">
        <w:r w:rsidRPr="007575D4" w:rsidDel="00FF0DD6">
          <w:rPr>
            <w:rFonts w:ascii="Arial" w:hAnsi="Arial" w:cs="Arial"/>
            <w:b/>
            <w:bCs/>
            <w:sz w:val="24"/>
            <w:szCs w:val="24"/>
            <w:lang w:val="en-GB"/>
          </w:rPr>
          <w:delText>-</w:delText>
        </w:r>
      </w:del>
      <w:r w:rsidRPr="007575D4">
        <w:rPr>
          <w:rFonts w:ascii="Arial" w:hAnsi="Arial" w:cs="Arial"/>
          <w:b/>
          <w:bCs/>
          <w:sz w:val="24"/>
          <w:szCs w:val="24"/>
          <w:lang w:val="en-GB"/>
        </w:rPr>
        <w:t xml:space="preserve">demographic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0"/>
    </w:p>
    <w:p w14:paraId="08ED9E17" w14:textId="0216EF11"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w:t>
      </w:r>
      <w:del w:id="32" w:author="Veltri GiuseppeAlessandro" w:date="2021-02-04T19:17:00Z">
        <w:r w:rsidRPr="008C2884" w:rsidDel="00FF0DD6">
          <w:rPr>
            <w:rFonts w:ascii="Arial" w:hAnsi="Arial" w:cs="Arial"/>
            <w:sz w:val="24"/>
            <w:szCs w:val="24"/>
            <w:lang w:val="en-GB"/>
          </w:rPr>
          <w:delText>-</w:delText>
        </w:r>
      </w:del>
      <w:r w:rsidRPr="008C2884">
        <w:rPr>
          <w:rFonts w:ascii="Arial" w:hAnsi="Arial" w:cs="Arial"/>
          <w:sz w:val="24"/>
          <w:szCs w:val="24"/>
          <w:lang w:val="en-GB"/>
        </w:rPr>
        <w:t>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FC9C371"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del w:id="33" w:author="Veltri GiuseppeAlessandro" w:date="2021-02-04T19:17:00Z">
        <w:r w:rsidR="00212BFD" w:rsidRPr="008C2884" w:rsidDel="00FF0DD6">
          <w:rPr>
            <w:rFonts w:ascii="Arial" w:hAnsi="Arial" w:cs="Arial"/>
            <w:sz w:val="24"/>
            <w:szCs w:val="24"/>
            <w:lang w:val="en-GB"/>
          </w:rPr>
          <w:delText>a lot of</w:delText>
        </w:r>
      </w:del>
      <w:ins w:id="34" w:author="Veltri GiuseppeAlessandro" w:date="2021-02-04T19:17:00Z">
        <w:r w:rsidR="00FF0DD6">
          <w:rPr>
            <w:rFonts w:ascii="Arial" w:hAnsi="Arial" w:cs="Arial"/>
            <w:sz w:val="24"/>
            <w:szCs w:val="24"/>
            <w:lang w:val="en-GB"/>
          </w:rPr>
          <w:t>many</w:t>
        </w:r>
      </w:ins>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1A5B9ACC"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ins w:id="35" w:author="Veltri GiuseppeAlessandro" w:date="2021-02-04T19:18:00Z">
        <w:r w:rsidR="00FF0DD6">
          <w:rPr>
            <w:rFonts w:ascii="Arial" w:hAnsi="Arial" w:cs="Arial"/>
            <w:i/>
            <w:iCs/>
            <w:sz w:val="24"/>
            <w:szCs w:val="24"/>
            <w:lang w:val="en-GB"/>
          </w:rPr>
          <w:t>e</w:t>
        </w:r>
      </w:ins>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474E484B"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nature</w:t>
      </w:r>
      <w:ins w:id="36" w:author="Veltri GiuseppeAlessandro" w:date="2021-02-04T19:18:00Z">
        <w:r w:rsidR="00FF0DD6">
          <w:rPr>
            <w:rFonts w:ascii="Arial" w:hAnsi="Arial" w:cs="Arial"/>
            <w:sz w:val="24"/>
            <w:szCs w:val="24"/>
            <w:lang w:val="en-GB"/>
          </w:rPr>
          <w:t>,</w:t>
        </w:r>
      </w:ins>
      <w:r w:rsidR="008C470E" w:rsidRPr="005B3884">
        <w:rPr>
          <w:rFonts w:ascii="Arial" w:hAnsi="Arial" w:cs="Arial"/>
          <w:sz w:val="24"/>
          <w:szCs w:val="24"/>
          <w:lang w:val="en-GB"/>
        </w:rPr>
        <w:t xml:space="preserv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21384A54"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The economic situation is also correlated with environmental attitudes and therefore</w:t>
      </w:r>
      <w:ins w:id="37" w:author="Veltri GiuseppeAlessandro" w:date="2021-02-04T19:18:00Z">
        <w:r w:rsidR="00FF0DD6">
          <w:rPr>
            <w:rFonts w:ascii="Arial" w:hAnsi="Arial" w:cs="Arial"/>
            <w:sz w:val="24"/>
            <w:szCs w:val="24"/>
            <w:lang w:val="en-GB"/>
          </w:rPr>
          <w:t>,</w:t>
        </w:r>
      </w:ins>
      <w:r w:rsidRPr="005B3884">
        <w:rPr>
          <w:rFonts w:ascii="Arial" w:hAnsi="Arial" w:cs="Arial"/>
          <w:sz w:val="24"/>
          <w:szCs w:val="24"/>
          <w:lang w:val="en-GB"/>
        </w:rPr>
        <w:t xml:space="preserv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4FA1B856"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 xml:space="preserve">and Marquart-Pyatt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del w:id="38" w:author="Veltri GiuseppeAlessandro" w:date="2021-02-04T19:18:00Z">
        <w:r w:rsidR="00347FBA" w:rsidDel="00FF0DD6">
          <w:rPr>
            <w:rFonts w:ascii="Arial" w:hAnsi="Arial" w:cs="Arial"/>
            <w:lang w:val="en-GB"/>
          </w:rPr>
          <w:delText xml:space="preserve">the </w:delText>
        </w:r>
        <w:r w:rsidR="00F35433" w:rsidRPr="008C2884" w:rsidDel="00FF0DD6">
          <w:rPr>
            <w:rFonts w:ascii="Arial" w:hAnsi="Arial" w:cs="Arial"/>
            <w:lang w:val="en-GB"/>
          </w:rPr>
          <w:delText>field of Environmental Sociology, extend th</w:delText>
        </w:r>
        <w:r w:rsidR="00347FBA" w:rsidDel="00FF0DD6">
          <w:rPr>
            <w:rFonts w:ascii="Arial" w:hAnsi="Arial" w:cs="Arial"/>
            <w:lang w:val="en-GB"/>
          </w:rPr>
          <w:delText>ese</w:delText>
        </w:r>
        <w:r w:rsidR="00F35433" w:rsidRPr="008C2884" w:rsidDel="00FF0DD6">
          <w:rPr>
            <w:rFonts w:ascii="Arial" w:hAnsi="Arial" w:cs="Arial"/>
            <w:lang w:val="en-GB"/>
          </w:rPr>
          <w:delText xml:space="preserve"> findings also</w:delText>
        </w:r>
      </w:del>
      <w:ins w:id="39" w:author="Veltri GiuseppeAlessandro" w:date="2021-02-04T19:18:00Z">
        <w:r w:rsidR="00FF0DD6">
          <w:rPr>
            <w:rFonts w:ascii="Arial" w:hAnsi="Arial" w:cs="Arial"/>
            <w:lang w:val="en-GB"/>
          </w:rPr>
          <w:t>Environmental Sociology, extend these findings</w:t>
        </w:r>
      </w:ins>
      <w:r w:rsidR="00F35433" w:rsidRPr="008C2884">
        <w:rPr>
          <w:rFonts w:ascii="Arial" w:hAnsi="Arial" w:cs="Arial"/>
          <w:lang w:val="en-GB"/>
        </w:rPr>
        <w:t xml:space="preserve"> 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7B3476AC"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 xml:space="preserve">higher </w:t>
      </w:r>
      <w:del w:id="40" w:author="Veltri GiuseppeAlessandro" w:date="2021-02-04T19:18:00Z">
        <w:r w:rsidR="00FF1F1B" w:rsidRPr="008C2884" w:rsidDel="00FF0DD6">
          <w:rPr>
            <w:rFonts w:ascii="Arial" w:hAnsi="Arial" w:cs="Arial"/>
            <w:lang w:val="en-GB"/>
          </w:rPr>
          <w:delText>level of risk perception</w:delText>
        </w:r>
      </w:del>
      <w:ins w:id="41" w:author="Veltri GiuseppeAlessandro" w:date="2021-02-04T19:18:00Z">
        <w:r w:rsidR="00FF0DD6">
          <w:rPr>
            <w:rFonts w:ascii="Arial" w:hAnsi="Arial" w:cs="Arial"/>
            <w:lang w:val="en-GB"/>
          </w:rPr>
          <w:t>risk perception level</w:t>
        </w:r>
      </w:ins>
      <w:r w:rsidR="00FF1F1B" w:rsidRPr="008C2884">
        <w:rPr>
          <w:rFonts w:ascii="Arial" w:hAnsi="Arial" w:cs="Arial"/>
          <w:lang w:val="en-GB"/>
        </w:rPr>
        <w:t xml:space="preserve">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2" w:name="_Toc63265898"/>
      <w:r w:rsidRPr="008C2884">
        <w:rPr>
          <w:rFonts w:ascii="Arial" w:hAnsi="Arial" w:cs="Arial"/>
          <w:b/>
          <w:bCs/>
          <w:lang w:val="en-GB"/>
        </w:rPr>
        <w:t xml:space="preserve">Cognitive </w:t>
      </w:r>
      <w:r w:rsidR="004B1164">
        <w:rPr>
          <w:rFonts w:ascii="Arial" w:hAnsi="Arial" w:cs="Arial"/>
          <w:b/>
          <w:bCs/>
          <w:lang w:val="en-GB"/>
        </w:rPr>
        <w:t>D</w:t>
      </w:r>
      <w:r w:rsidR="002B6FA6" w:rsidRPr="008C2884">
        <w:rPr>
          <w:rFonts w:ascii="Arial" w:hAnsi="Arial" w:cs="Arial"/>
          <w:b/>
          <w:bCs/>
          <w:lang w:val="en-GB"/>
        </w:rPr>
        <w:t>imension</w:t>
      </w:r>
      <w:bookmarkEnd w:id="42"/>
    </w:p>
    <w:p w14:paraId="6A364433" w14:textId="66F191C5"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del w:id="43" w:author="Veltri GiuseppeAlessandro" w:date="2021-02-04T19:18:00Z">
        <w:r w:rsidR="002B6FA6" w:rsidRPr="008C2884" w:rsidDel="00FF0DD6">
          <w:rPr>
            <w:rFonts w:ascii="Arial" w:hAnsi="Arial" w:cs="Arial"/>
            <w:lang w:val="en-GB"/>
          </w:rPr>
          <w:delText>lead to improv</w:delText>
        </w:r>
        <w:r w:rsidR="00347FBA" w:rsidDel="00FF0DD6">
          <w:rPr>
            <w:rFonts w:ascii="Arial" w:hAnsi="Arial" w:cs="Arial"/>
            <w:lang w:val="en-GB"/>
          </w:rPr>
          <w:delText>ing</w:delText>
        </w:r>
      </w:del>
      <w:ins w:id="44" w:author="Veltri GiuseppeAlessandro" w:date="2021-02-04T19:18:00Z">
        <w:r w:rsidR="00FF0DD6">
          <w:rPr>
            <w:rFonts w:ascii="Arial" w:hAnsi="Arial" w:cs="Arial"/>
            <w:lang w:val="en-GB"/>
          </w:rPr>
          <w:t>improve</w:t>
        </w:r>
      </w:ins>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w:t>
      </w:r>
      <w:del w:id="45" w:author="Veltri GiuseppeAlessandro" w:date="2021-02-04T19:18:00Z">
        <w:r w:rsidR="00F43E71" w:rsidRPr="008C2884" w:rsidDel="00FF0DD6">
          <w:rPr>
            <w:rFonts w:ascii="Arial" w:hAnsi="Arial" w:cs="Arial"/>
            <w:lang w:val="en-GB"/>
          </w:rPr>
          <w:delText xml:space="preserve">important </w:delText>
        </w:r>
      </w:del>
      <w:ins w:id="46" w:author="Veltri GiuseppeAlessandro" w:date="2021-02-04T19:18:00Z">
        <w:r w:rsidR="00FF0DD6">
          <w:rPr>
            <w:rFonts w:ascii="Arial" w:hAnsi="Arial" w:cs="Arial"/>
            <w:lang w:val="en-GB"/>
          </w:rPr>
          <w:t>critical</w:t>
        </w:r>
        <w:r w:rsidR="00FF0DD6" w:rsidRPr="008C2884">
          <w:rPr>
            <w:rFonts w:ascii="Arial" w:hAnsi="Arial" w:cs="Arial"/>
            <w:lang w:val="en-GB"/>
          </w:rPr>
          <w:t xml:space="preserve"> </w:t>
        </w:r>
      </w:ins>
      <w:r w:rsidR="00F43E71" w:rsidRPr="008C2884">
        <w:rPr>
          <w:rFonts w:ascii="Arial" w:hAnsi="Arial" w:cs="Arial"/>
          <w:lang w:val="en-GB"/>
        </w:rPr>
        <w:t>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47"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47"/>
      <w:r w:rsidRPr="008C2884">
        <w:rPr>
          <w:rFonts w:ascii="Arial" w:hAnsi="Arial" w:cs="Arial"/>
          <w:b/>
          <w:bCs/>
          <w:lang w:val="en-GB"/>
        </w:rPr>
        <w:t xml:space="preserve"> </w:t>
      </w:r>
    </w:p>
    <w:p w14:paraId="6C451D59" w14:textId="14E44D29"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del w:id="48" w:author="Veltri GiuseppeAlessandro" w:date="2021-02-04T19:19:00Z">
        <w:r w:rsidRPr="008C2884" w:rsidDel="00FF0DD6">
          <w:rPr>
            <w:rFonts w:ascii="Arial" w:hAnsi="Arial" w:cs="Arial"/>
            <w:lang w:val="en-GB"/>
          </w:rPr>
          <w:delText xml:space="preserve">is </w:delText>
        </w:r>
        <w:r w:rsidR="00681B0E" w:rsidRPr="008C2884" w:rsidDel="00FF0DD6">
          <w:rPr>
            <w:rFonts w:ascii="Arial" w:hAnsi="Arial" w:cs="Arial"/>
            <w:lang w:val="en-GB"/>
          </w:rPr>
          <w:delText>pointed to the importance of</w:delText>
        </w:r>
        <w:r w:rsidR="00C3122D" w:rsidRPr="008C2884" w:rsidDel="00FF0DD6">
          <w:rPr>
            <w:rFonts w:ascii="Arial" w:hAnsi="Arial" w:cs="Arial"/>
            <w:lang w:val="en-GB"/>
          </w:rPr>
          <w:delText xml:space="preserve"> emotion</w:delText>
        </w:r>
        <w:r w:rsidR="00681B0E" w:rsidRPr="008C2884" w:rsidDel="00FF0DD6">
          <w:rPr>
            <w:rFonts w:ascii="Arial" w:hAnsi="Arial" w:cs="Arial"/>
            <w:lang w:val="en-GB"/>
          </w:rPr>
          <w:delText>s</w:delText>
        </w:r>
        <w:r w:rsidR="00C3122D" w:rsidRPr="008C2884" w:rsidDel="00FF0DD6">
          <w:rPr>
            <w:rFonts w:ascii="Arial" w:hAnsi="Arial" w:cs="Arial"/>
            <w:lang w:val="en-GB"/>
          </w:rPr>
          <w:delText xml:space="preserve"> or </w:delText>
        </w:r>
        <w:r w:rsidR="00347FBA" w:rsidDel="00FF0DD6">
          <w:rPr>
            <w:rFonts w:ascii="Arial" w:hAnsi="Arial" w:cs="Arial"/>
            <w:lang w:val="en-GB"/>
          </w:rPr>
          <w:delText>e</w:delText>
        </w:r>
        <w:r w:rsidR="00C3122D" w:rsidRPr="008C2884" w:rsidDel="00FF0DD6">
          <w:rPr>
            <w:rFonts w:ascii="Arial" w:hAnsi="Arial" w:cs="Arial"/>
            <w:lang w:val="en-GB"/>
          </w:rPr>
          <w:delText>ffect</w:delText>
        </w:r>
        <w:r w:rsidR="00681B0E" w:rsidRPr="008C2884" w:rsidDel="00FF0DD6">
          <w:rPr>
            <w:rFonts w:ascii="Arial" w:hAnsi="Arial" w:cs="Arial"/>
            <w:lang w:val="en-GB"/>
          </w:rPr>
          <w:delText>s</w:delText>
        </w:r>
        <w:r w:rsidR="00C3122D" w:rsidRPr="008C2884" w:rsidDel="00FF0DD6">
          <w:rPr>
            <w:rFonts w:ascii="Arial" w:hAnsi="Arial" w:cs="Arial"/>
            <w:lang w:val="en-GB"/>
          </w:rPr>
          <w:delText xml:space="preserve"> and </w:delText>
        </w:r>
        <w:r w:rsidR="00681B0E" w:rsidRPr="008C2884" w:rsidDel="00FF0DD6">
          <w:rPr>
            <w:rFonts w:ascii="Arial" w:hAnsi="Arial" w:cs="Arial"/>
            <w:lang w:val="en-GB"/>
          </w:rPr>
          <w:delText>of</w:delText>
        </w:r>
      </w:del>
      <w:ins w:id="49" w:author="Veltri GiuseppeAlessandro" w:date="2021-02-04T19:19:00Z">
        <w:r w:rsidR="00FF0DD6">
          <w:rPr>
            <w:rFonts w:ascii="Arial" w:hAnsi="Arial" w:cs="Arial"/>
            <w:lang w:val="en-GB"/>
          </w:rPr>
          <w:t>points to the importance of emotions or effects and</w:t>
        </w:r>
      </w:ins>
      <w:r w:rsidR="00681B0E"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4C667FF8"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Some researchers evidence that affect</w:t>
      </w:r>
      <w:del w:id="50" w:author="Veltri GiuseppeAlessandro" w:date="2021-02-04T19:19:00Z">
        <w:r w:rsidR="00347FBA" w:rsidDel="00FF0DD6">
          <w:rPr>
            <w:rFonts w:ascii="Arial" w:hAnsi="Arial" w:cs="Arial"/>
            <w:lang w:val="en-GB"/>
          </w:rPr>
          <w:delText>s</w:delText>
        </w:r>
      </w:del>
      <w:r w:rsidR="00F131F6" w:rsidRPr="008C2884">
        <w:rPr>
          <w:rFonts w:ascii="Arial" w:hAnsi="Arial" w:cs="Arial"/>
          <w:lang w:val="en-GB"/>
        </w:rPr>
        <w:t xml:space="preserve"> </w:t>
      </w:r>
      <w:ins w:id="51" w:author="Veltri GiuseppeAlessandro" w:date="2021-02-04T19:19:00Z">
        <w:r w:rsidR="00FF0DD6">
          <w:rPr>
            <w:rFonts w:ascii="Arial" w:hAnsi="Arial" w:cs="Arial"/>
            <w:lang w:val="en-GB"/>
          </w:rPr>
          <w:t xml:space="preserve">is </w:t>
        </w:r>
      </w:ins>
      <w:del w:id="52" w:author="Veltri GiuseppeAlessandro" w:date="2021-02-04T19:19:00Z">
        <w:r w:rsidR="00C46517" w:rsidDel="00FF0DD6">
          <w:rPr>
            <w:rFonts w:ascii="Arial" w:hAnsi="Arial" w:cs="Arial"/>
            <w:lang w:val="en-GB"/>
          </w:rPr>
          <w:delText>are</w:delText>
        </w:r>
      </w:del>
      <w:r w:rsidR="00F131F6" w:rsidRPr="008C2884">
        <w:rPr>
          <w:rFonts w:ascii="Arial" w:hAnsi="Arial" w:cs="Arial"/>
          <w:lang w:val="en-GB"/>
        </w:rPr>
        <w:t xml:space="preserve"> a predictor of climate change risk perception, and therefore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ins w:id="53" w:author="Veltri GiuseppeAlessandro" w:date="2021-02-04T19:19:00Z">
        <w:r w:rsidR="00FF0DD6">
          <w:rPr>
            <w:rFonts w:ascii="Arial" w:hAnsi="Arial" w:cs="Arial"/>
            <w:lang w:val="en-GB"/>
          </w:rPr>
          <w:t>,</w:t>
        </w:r>
      </w:ins>
      <w:r w:rsidR="001A0801" w:rsidRPr="008C2884">
        <w:rPr>
          <w:rFonts w:ascii="Arial" w:hAnsi="Arial" w:cs="Arial"/>
          <w:lang w:val="en-GB"/>
        </w:rPr>
        <w:t xml:space="preserve">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w:t>
      </w:r>
      <w:r w:rsidR="00437D10" w:rsidRPr="008C2884">
        <w:rPr>
          <w:rFonts w:ascii="Arial" w:hAnsi="Arial" w:cs="Arial"/>
          <w:lang w:val="en-GB"/>
        </w:rPr>
        <w:lastRenderedPageBreak/>
        <w:t>anxiety can lead to greater psychological distance and apathy towards climate change.</w:t>
      </w:r>
    </w:p>
    <w:p w14:paraId="6B48115D" w14:textId="1E9578A8"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w:t>
      </w:r>
      <w:del w:id="54" w:author="Veltri GiuseppeAlessandro" w:date="2021-02-04T19:19:00Z">
        <w:r w:rsidR="003A1468" w:rsidRPr="008C2884" w:rsidDel="00FF0DD6">
          <w:rPr>
            <w:rFonts w:ascii="Arial" w:hAnsi="Arial" w:cs="Arial"/>
            <w:lang w:val="en-GB"/>
          </w:rPr>
          <w:delText xml:space="preserve">and </w:delText>
        </w:r>
      </w:del>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7E57AC">
        <w:rPr>
          <w:rFonts w:ascii="Arial" w:hAnsi="Arial" w:cs="Arial"/>
          <w:lang w:val="en-GB"/>
        </w:rPr>
        <w:t xml:space="preserve"> </w:t>
      </w:r>
      <w:del w:id="55" w:author="Veltri GiuseppeAlessandro" w:date="2021-02-04T19:19:00Z">
        <w:r w:rsidR="00082C56" w:rsidRPr="008C2884" w:rsidDel="00FF0DD6">
          <w:rPr>
            <w:rFonts w:ascii="Arial" w:hAnsi="Arial" w:cs="Arial"/>
            <w:lang w:val="en-GB"/>
          </w:rPr>
          <w:delText>experiences in climate change</w:delText>
        </w:r>
      </w:del>
      <w:ins w:id="56" w:author="Veltri GiuseppeAlessandro" w:date="2021-02-04T19:19:00Z">
        <w:r w:rsidR="00FF0DD6">
          <w:rPr>
            <w:rFonts w:ascii="Arial" w:hAnsi="Arial" w:cs="Arial"/>
            <w:lang w:val="en-GB"/>
          </w:rPr>
          <w:t>climate change experiences</w:t>
        </w:r>
      </w:ins>
      <w:r w:rsidR="00082C56" w:rsidRPr="008C2884">
        <w:rPr>
          <w:rFonts w:ascii="Arial" w:hAnsi="Arial" w:cs="Arial"/>
          <w:lang w:val="en-GB"/>
        </w:rPr>
        <w:t xml:space="preserv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C46517">
        <w:rPr>
          <w:rFonts w:ascii="Arial" w:hAnsi="Arial" w:cs="Arial"/>
          <w:lang w:val="en-GB"/>
        </w:rPr>
        <w:t>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 xml:space="preserve">weather events makes risk more concrete and real, increasing concern and decreasing </w:t>
      </w:r>
      <w:del w:id="57" w:author="Veltri GiuseppeAlessandro" w:date="2021-02-04T19:19:00Z">
        <w:r w:rsidR="002825AB" w:rsidRPr="008C2884" w:rsidDel="00FF0DD6">
          <w:rPr>
            <w:rFonts w:ascii="Arial" w:hAnsi="Arial" w:cs="Arial"/>
            <w:lang w:val="en-GB"/>
          </w:rPr>
          <w:delText xml:space="preserve">psychologically the distance from danger </w:delText>
        </w:r>
        <w:r w:rsidR="00082C56" w:rsidRPr="008C2884" w:rsidDel="00FF0DD6">
          <w:rPr>
            <w:rFonts w:ascii="Arial" w:hAnsi="Arial" w:cs="Arial"/>
            <w:lang w:val="en-GB"/>
          </w:rPr>
          <w:fldChar w:fldCharType="begin"/>
        </w:r>
        <w:r w:rsidR="002638DF" w:rsidDel="00FF0DD6">
          <w:rPr>
            <w:rFonts w:ascii="Arial" w:hAnsi="Arial" w:cs="Arial"/>
            <w:lang w:val="en-GB"/>
          </w:rPr>
          <w:del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delInstrText>
        </w:r>
        <w:r w:rsidR="00082C56" w:rsidRPr="008C2884" w:rsidDel="00FF0DD6">
          <w:rPr>
            <w:rFonts w:ascii="Arial" w:hAnsi="Arial" w:cs="Arial"/>
            <w:lang w:val="en-GB"/>
          </w:rPr>
          <w:fldChar w:fldCharType="separate"/>
        </w:r>
        <w:r w:rsidR="00C65B59" w:rsidRPr="00C65B59" w:rsidDel="00FF0DD6">
          <w:rPr>
            <w:rFonts w:ascii="Arial" w:hAnsi="Arial" w:cs="Arial"/>
            <w:lang w:val="en-GB"/>
          </w:rPr>
          <w:delText>(Akerlof et al., 2013; Bradley et al., 2020; Taylor et al., 2014; van der Linden, 2015)</w:delText>
        </w:r>
        <w:r w:rsidR="00082C56" w:rsidRPr="008C2884" w:rsidDel="00FF0DD6">
          <w:rPr>
            <w:rFonts w:ascii="Arial" w:hAnsi="Arial" w:cs="Arial"/>
            <w:lang w:val="en-GB"/>
          </w:rPr>
          <w:fldChar w:fldCharType="end"/>
        </w:r>
      </w:del>
      <w:ins w:id="58" w:author="Veltri GiuseppeAlessandro" w:date="2021-02-04T19:19:00Z">
        <w:r w:rsidR="00FF0DD6">
          <w:rPr>
            <w:rFonts w:ascii="Arial" w:hAnsi="Arial" w:cs="Arial"/>
            <w:lang w:val="en-GB"/>
          </w:rPr>
          <w:t>the distance from danger (Akerlof et al., 2013; Bradley et al., 2020; Taylor et al., 2014; van der Linden, 2015) psychologically</w:t>
        </w:r>
      </w:ins>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59"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59"/>
      <w:r w:rsidRPr="008C2884">
        <w:rPr>
          <w:rFonts w:ascii="Arial" w:hAnsi="Arial" w:cs="Arial"/>
          <w:b/>
          <w:bCs/>
          <w:lang w:val="en-GB"/>
        </w:rPr>
        <w:t xml:space="preserve"> </w:t>
      </w:r>
    </w:p>
    <w:p w14:paraId="024350C6" w14:textId="30C29C85"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ins w:id="60" w:author="Veltri GiuseppeAlessandro" w:date="2021-02-04T19:20:00Z">
        <w:r w:rsidR="00FF0DD6">
          <w:rPr>
            <w:rFonts w:ascii="Arial" w:hAnsi="Arial" w:cs="Arial"/>
            <w:sz w:val="24"/>
            <w:szCs w:val="24"/>
            <w:lang w:val="en-GB"/>
          </w:rPr>
          <w:t>,</w:t>
        </w:r>
      </w:ins>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ins w:id="61" w:author="Veltri GiuseppeAlessandro" w:date="2021-02-04T19:20:00Z">
        <w:r w:rsidR="00FF0DD6">
          <w:rPr>
            <w:rFonts w:ascii="Arial" w:hAnsi="Arial" w:cs="Arial"/>
            <w:sz w:val="24"/>
            <w:szCs w:val="24"/>
            <w:lang w:val="en-GB"/>
          </w:rPr>
          <w:t>,</w:t>
        </w:r>
      </w:ins>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ins w:id="62" w:author="Veltri GiuseppeAlessandro" w:date="2021-02-04T19:20:00Z">
        <w:r w:rsidR="00FF0DD6">
          <w:rPr>
            <w:rFonts w:ascii="Arial" w:hAnsi="Arial" w:cs="Arial"/>
            <w:sz w:val="24"/>
            <w:szCs w:val="24"/>
            <w:lang w:val="en-GB"/>
          </w:rPr>
          <w:t>,</w:t>
        </w:r>
      </w:ins>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ins w:id="63" w:author="Veltri GiuseppeAlessandro" w:date="2021-02-04T19:20:00Z">
        <w:r w:rsidR="00FF0DD6">
          <w:rPr>
            <w:rFonts w:ascii="Arial" w:hAnsi="Arial" w:cs="Arial"/>
            <w:sz w:val="24"/>
            <w:szCs w:val="24"/>
            <w:lang w:val="en-GB"/>
          </w:rPr>
          <w:t>,</w:t>
        </w:r>
      </w:ins>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1DA7E1E7" w:rsidR="00167DBD" w:rsidRPr="00CD10AC"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xml:space="preserve">, while </w:t>
      </w:r>
      <w:del w:id="64" w:author="Veltri GiuseppeAlessandro" w:date="2021-02-04T19:20:00Z">
        <w:r w:rsidR="008D718B" w:rsidDel="00FF0DD6">
          <w:rPr>
            <w:rFonts w:ascii="Arial" w:hAnsi="Arial" w:cs="Arial"/>
            <w:sz w:val="24"/>
            <w:szCs w:val="24"/>
            <w:lang w:val="en-GB"/>
          </w:rPr>
          <w:delText>the values of</w:delText>
        </w:r>
        <w:r w:rsidDel="00FF0DD6">
          <w:rPr>
            <w:rFonts w:ascii="Arial" w:hAnsi="Arial" w:cs="Arial"/>
            <w:sz w:val="24"/>
            <w:szCs w:val="24"/>
            <w:lang w:val="en-GB"/>
          </w:rPr>
          <w:delText xml:space="preserve"> individualist</w:delText>
        </w:r>
      </w:del>
      <w:ins w:id="65" w:author="Veltri GiuseppeAlessandro" w:date="2021-02-04T19:20:00Z">
        <w:r w:rsidR="00FF0DD6">
          <w:rPr>
            <w:rFonts w:ascii="Arial" w:hAnsi="Arial" w:cs="Arial"/>
            <w:sz w:val="24"/>
            <w:szCs w:val="24"/>
            <w:lang w:val="en-GB"/>
          </w:rPr>
          <w:t>individualists' value</w:t>
        </w:r>
      </w:ins>
      <w:r>
        <w:rPr>
          <w:rFonts w:ascii="Arial" w:hAnsi="Arial" w:cs="Arial"/>
          <w:sz w:val="24"/>
          <w:szCs w:val="24"/>
          <w:lang w:val="en-GB"/>
        </w:rPr>
        <w:t>s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66" w:name="_Toc63265901"/>
      <w:r w:rsidRPr="006D2E3A">
        <w:rPr>
          <w:rFonts w:ascii="Arial" w:hAnsi="Arial" w:cs="Arial"/>
          <w:b/>
          <w:bCs/>
          <w:sz w:val="24"/>
          <w:szCs w:val="24"/>
          <w:lang w:val="en-GB"/>
        </w:rPr>
        <w:t xml:space="preserve">Pro-environmental </w:t>
      </w:r>
      <w:r w:rsidR="00703FFD">
        <w:rPr>
          <w:rFonts w:ascii="Arial" w:hAnsi="Arial" w:cs="Arial"/>
          <w:b/>
          <w:bCs/>
          <w:sz w:val="24"/>
          <w:szCs w:val="24"/>
          <w:lang w:val="en-GB"/>
        </w:rPr>
        <w:t>Behaviour</w:t>
      </w:r>
      <w:bookmarkEnd w:id="66"/>
    </w:p>
    <w:p w14:paraId="718D681E" w14:textId="4C922E8A"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Generally, scientists mean </w:t>
      </w:r>
      <w:del w:id="67" w:author="Veltri GiuseppeAlessandro" w:date="2021-02-04T19:20:00Z">
        <w:r w:rsidR="00B402E8" w:rsidDel="00FF0DD6">
          <w:rPr>
            <w:rFonts w:ascii="Arial" w:eastAsia="CMBX12" w:hAnsi="Arial" w:cs="Arial"/>
            <w:sz w:val="24"/>
            <w:szCs w:val="24"/>
            <w:lang w:val="en-GB"/>
          </w:rPr>
          <w:delText xml:space="preserve">a </w:delText>
        </w:r>
      </w:del>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6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68"/>
      <w:r w:rsidR="00712DA5" w:rsidRPr="006D2E3A">
        <w:rPr>
          <w:rFonts w:ascii="Arial" w:eastAsia="CMBX12" w:hAnsi="Arial" w:cs="Arial"/>
          <w:b/>
          <w:bCs/>
          <w:sz w:val="24"/>
          <w:szCs w:val="24"/>
          <w:lang w:val="en-GB"/>
        </w:rPr>
        <w:t xml:space="preserve"> </w:t>
      </w:r>
    </w:p>
    <w:p w14:paraId="56AE2344" w14:textId="1067D290"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According to Stern (2000), president and senior scholar of </w:t>
      </w:r>
      <w:r w:rsidR="00B402E8">
        <w:rPr>
          <w:rFonts w:ascii="Arial" w:eastAsia="CMBX12" w:hAnsi="Arial" w:cs="Arial"/>
          <w:sz w:val="24"/>
          <w:szCs w:val="24"/>
          <w:lang w:val="en-GB"/>
        </w:rPr>
        <w:t xml:space="preserve">the </w:t>
      </w:r>
      <w:r w:rsidRPr="006D2E3A">
        <w:rPr>
          <w:rFonts w:ascii="Arial" w:eastAsia="CMBX12" w:hAnsi="Arial" w:cs="Arial"/>
          <w:sz w:val="24"/>
          <w:szCs w:val="24"/>
          <w:lang w:val="en-GB"/>
        </w:rPr>
        <w:t>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w:t>
      </w:r>
      <w:del w:id="69" w:author="Veltri GiuseppeAlessandro" w:date="2021-02-04T19:20:00Z">
        <w:r w:rsidRPr="006D2E3A" w:rsidDel="00FF0DD6">
          <w:rPr>
            <w:rFonts w:ascii="Arial" w:eastAsia="CMBX12" w:hAnsi="Arial" w:cs="Arial"/>
            <w:sz w:val="24"/>
            <w:szCs w:val="24"/>
            <w:lang w:val="en-GB"/>
          </w:rPr>
          <w:delText xml:space="preserve">types of environmental </w:delText>
        </w:r>
        <w:r w:rsidR="00703FFD" w:rsidDel="00FF0DD6">
          <w:rPr>
            <w:rFonts w:ascii="Arial" w:eastAsia="CMBX12" w:hAnsi="Arial" w:cs="Arial"/>
            <w:sz w:val="24"/>
            <w:szCs w:val="24"/>
            <w:lang w:val="en-GB"/>
          </w:rPr>
          <w:delText>behaviour</w:delText>
        </w:r>
      </w:del>
      <w:ins w:id="70" w:author="Veltri GiuseppeAlessandro" w:date="2021-02-04T19:20:00Z">
        <w:r w:rsidR="00FF0DD6">
          <w:rPr>
            <w:rFonts w:ascii="Arial" w:eastAsia="CMBX12" w:hAnsi="Arial" w:cs="Arial"/>
            <w:sz w:val="24"/>
            <w:szCs w:val="24"/>
            <w:lang w:val="en-GB"/>
          </w:rPr>
          <w:t>environmental behaviour types</w:t>
        </w:r>
      </w:ins>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5D242E92"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del w:id="71" w:author="Veltri GiuseppeAlessandro" w:date="2021-02-04T19:21:00Z">
        <w:r w:rsidR="00296EC7" w:rsidRPr="006D2E3A" w:rsidDel="00FF0DD6">
          <w:rPr>
            <w:rFonts w:ascii="Arial" w:eastAsia="CMBX12" w:hAnsi="Arial" w:cs="Arial"/>
            <w:sz w:val="24"/>
            <w:szCs w:val="24"/>
            <w:lang w:val="en-GB"/>
          </w:rPr>
          <w:delText xml:space="preserve"> the active involvement</w:delText>
        </w:r>
        <w:r w:rsidR="00FD1F19" w:rsidRPr="006D2E3A" w:rsidDel="00FF0DD6">
          <w:rPr>
            <w:rFonts w:ascii="Arial" w:eastAsia="CMBX12" w:hAnsi="Arial" w:cs="Arial"/>
            <w:sz w:val="24"/>
            <w:szCs w:val="24"/>
            <w:lang w:val="en-GB"/>
          </w:rPr>
          <w:delText xml:space="preserve"> of citizens</w:delText>
        </w:r>
      </w:del>
      <w:ins w:id="72" w:author="Veltri GiuseppeAlessandro" w:date="2021-02-04T19:21:00Z">
        <w:r w:rsidR="00FF0DD6">
          <w:rPr>
            <w:rFonts w:ascii="Arial" w:eastAsia="CMBX12" w:hAnsi="Arial" w:cs="Arial"/>
            <w:sz w:val="24"/>
            <w:szCs w:val="24"/>
            <w:lang w:val="en-GB"/>
          </w:rPr>
          <w:t>s citizens' active involvement</w:t>
        </w:r>
      </w:ins>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lastRenderedPageBreak/>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507B9DB2" w14:textId="017E7427" w:rsidR="0041467D" w:rsidRPr="00B266B9" w:rsidRDefault="00FD1F19" w:rsidP="00B266B9">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w:t>
      </w:r>
      <w:del w:id="73" w:author="Veltri GiuseppeAlessandro" w:date="2021-02-04T19:21:00Z">
        <w:r w:rsidRPr="006D2E3A" w:rsidDel="00FF0DD6">
          <w:rPr>
            <w:rFonts w:ascii="Arial" w:eastAsia="CMBX12" w:hAnsi="Arial" w:cs="Arial"/>
            <w:sz w:val="24"/>
            <w:szCs w:val="24"/>
            <w:lang w:val="en-GB"/>
          </w:rPr>
          <w:delText xml:space="preserve">have a positive impact on </w:delText>
        </w:r>
        <w:r w:rsidR="006844CB" w:rsidDel="00FF0DD6">
          <w:rPr>
            <w:rFonts w:ascii="Arial" w:eastAsia="CMBX12" w:hAnsi="Arial" w:cs="Arial"/>
            <w:sz w:val="24"/>
            <w:szCs w:val="24"/>
            <w:lang w:val="en-GB"/>
          </w:rPr>
          <w:delText xml:space="preserve">the </w:delText>
        </w:r>
        <w:r w:rsidRPr="006D2E3A" w:rsidDel="00FF0DD6">
          <w:rPr>
            <w:rFonts w:ascii="Arial" w:eastAsia="CMBX12" w:hAnsi="Arial" w:cs="Arial"/>
            <w:sz w:val="24"/>
            <w:szCs w:val="24"/>
            <w:lang w:val="en-GB"/>
          </w:rPr>
          <w:delText xml:space="preserve">environment even if though other </w:delText>
        </w:r>
        <w:r w:rsidR="00703FFD" w:rsidDel="00FF0DD6">
          <w:rPr>
            <w:rFonts w:ascii="Arial" w:eastAsia="CMBX12" w:hAnsi="Arial" w:cs="Arial"/>
            <w:sz w:val="24"/>
            <w:szCs w:val="24"/>
            <w:lang w:val="en-GB"/>
          </w:rPr>
          <w:delText>behaviour</w:delText>
        </w:r>
        <w:r w:rsidR="007F4AFF" w:rsidRPr="006D2E3A" w:rsidDel="00FF0DD6">
          <w:rPr>
            <w:rFonts w:ascii="Arial" w:eastAsia="CMBX12" w:hAnsi="Arial" w:cs="Arial"/>
            <w:sz w:val="24"/>
            <w:szCs w:val="24"/>
            <w:lang w:val="en-GB"/>
          </w:rPr>
          <w:delText>s</w:delText>
        </w:r>
        <w:r w:rsidRPr="006D2E3A" w:rsidDel="00FF0DD6">
          <w:rPr>
            <w:rFonts w:ascii="Arial" w:eastAsia="CMBX12" w:hAnsi="Arial" w:cs="Arial"/>
            <w:sz w:val="24"/>
            <w:szCs w:val="24"/>
            <w:lang w:val="en-GB"/>
          </w:rPr>
          <w:delText>, such as a worker</w:delText>
        </w:r>
      </w:del>
      <w:ins w:id="74" w:author="Veltri GiuseppeAlessandro" w:date="2021-02-04T19:21:00Z">
        <w:r w:rsidR="00FF0DD6">
          <w:rPr>
            <w:rFonts w:ascii="Arial" w:eastAsia="CMBX12" w:hAnsi="Arial" w:cs="Arial"/>
            <w:sz w:val="24"/>
            <w:szCs w:val="24"/>
            <w:lang w:val="en-GB"/>
          </w:rPr>
          <w:t>positively impact the environment even if other behaviours, such as a worker,</w:t>
        </w:r>
      </w:ins>
      <w:r w:rsidRPr="006D2E3A">
        <w:rPr>
          <w:rFonts w:ascii="Arial" w:eastAsia="CMBX12" w:hAnsi="Arial" w:cs="Arial"/>
          <w:sz w:val="24"/>
          <w:szCs w:val="24"/>
          <w:lang w:val="en-GB"/>
        </w:rPr>
        <w:t xml:space="preserve"> 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75" w:name="_Toc63265903"/>
      <w:r w:rsidRPr="006D2E3A">
        <w:rPr>
          <w:rFonts w:ascii="Arial" w:eastAsia="CMBX12" w:hAnsi="Arial" w:cs="Arial"/>
          <w:b/>
          <w:bCs/>
          <w:sz w:val="24"/>
          <w:szCs w:val="24"/>
          <w:lang w:val="en-GB"/>
        </w:rPr>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75"/>
      <w:r w:rsidR="004B1164" w:rsidRPr="006D2E3A">
        <w:rPr>
          <w:rFonts w:ascii="Arial" w:eastAsia="CMBX12" w:hAnsi="Arial" w:cs="Arial"/>
          <w:b/>
          <w:bCs/>
          <w:sz w:val="24"/>
          <w:szCs w:val="24"/>
          <w:lang w:val="en-GB"/>
        </w:rPr>
        <w:t xml:space="preserve"> </w:t>
      </w:r>
    </w:p>
    <w:p w14:paraId="50BBA236" w14:textId="44DE1460"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socio</w:t>
      </w:r>
      <w:del w:id="76" w:author="Veltri GiuseppeAlessandro" w:date="2021-02-04T19:17:00Z">
        <w:r w:rsidR="002870C4" w:rsidRPr="006D2E3A" w:rsidDel="00FF0DD6">
          <w:rPr>
            <w:rFonts w:ascii="Arial" w:eastAsia="CMBX12" w:hAnsi="Arial" w:cs="Arial"/>
            <w:sz w:val="24"/>
            <w:szCs w:val="24"/>
            <w:lang w:val="en-GB"/>
          </w:rPr>
          <w:delText>-</w:delText>
        </w:r>
      </w:del>
      <w:r w:rsidR="002870C4" w:rsidRPr="006D2E3A">
        <w:rPr>
          <w:rFonts w:ascii="Arial" w:eastAsia="CMBX12" w:hAnsi="Arial" w:cs="Arial"/>
          <w:sz w:val="24"/>
          <w:szCs w:val="24"/>
          <w:lang w:val="en-GB"/>
        </w:rPr>
        <w:t>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2CC53572"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knowledge are interconnected. Motivation (unconscious or conscious) drives action</w:t>
      </w:r>
      <w:ins w:id="77" w:author="Veltri GiuseppeAlessandro" w:date="2021-02-04T19:21:00Z">
        <w:r w:rsidR="00FF0DD6">
          <w:rPr>
            <w:rFonts w:ascii="Arial" w:eastAsia="CMBX12" w:hAnsi="Arial" w:cs="Arial"/>
            <w:sz w:val="24"/>
            <w:szCs w:val="24"/>
            <w:lang w:val="en-GB"/>
          </w:rPr>
          <w:t>,</w:t>
        </w:r>
      </w:ins>
      <w:r w:rsidRPr="006D2E3A">
        <w:rPr>
          <w:rFonts w:ascii="Arial" w:eastAsia="CMBX12" w:hAnsi="Arial" w:cs="Arial"/>
          <w:sz w:val="24"/>
          <w:szCs w:val="24"/>
          <w:lang w:val="en-GB"/>
        </w:rPr>
        <w:t xml:space="preserve"> and it could be shaped and </w:t>
      </w:r>
      <w:del w:id="78" w:author="Veltri GiuseppeAlessandro" w:date="2021-02-04T19:21:00Z">
        <w:r w:rsidRPr="006D2E3A" w:rsidDel="00FF0DD6">
          <w:rPr>
            <w:rFonts w:ascii="Arial" w:eastAsia="CMBX12" w:hAnsi="Arial" w:cs="Arial"/>
            <w:sz w:val="24"/>
            <w:szCs w:val="24"/>
            <w:lang w:val="en-GB"/>
          </w:rPr>
          <w:delText>linked also</w:delText>
        </w:r>
      </w:del>
      <w:ins w:id="79" w:author="Veltri GiuseppeAlessandro" w:date="2021-02-04T19:21:00Z">
        <w:r w:rsidR="00FF0DD6">
          <w:rPr>
            <w:rFonts w:ascii="Arial" w:eastAsia="CMBX12" w:hAnsi="Arial" w:cs="Arial"/>
            <w:sz w:val="24"/>
            <w:szCs w:val="24"/>
            <w:lang w:val="en-GB"/>
          </w:rPr>
          <w:t>also linked</w:t>
        </w:r>
      </w:ins>
      <w:r w:rsidRPr="006D2E3A">
        <w:rPr>
          <w:rFonts w:ascii="Arial" w:eastAsia="CMBX12" w:hAnsi="Arial" w:cs="Arial"/>
          <w:sz w:val="24"/>
          <w:szCs w:val="24"/>
          <w:lang w:val="en-GB"/>
        </w:rPr>
        <w:t xml:space="preserve">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del w:id="80" w:author="Veltri GiuseppeAlessandro" w:date="2021-02-04T19:21:00Z">
        <w:r w:rsidR="000278F1" w:rsidRPr="006D2E3A" w:rsidDel="00FF0DD6">
          <w:rPr>
            <w:rFonts w:ascii="Arial" w:eastAsia="CMBX12" w:hAnsi="Arial" w:cs="Arial"/>
            <w:sz w:val="24"/>
            <w:szCs w:val="24"/>
            <w:lang w:val="en-GB"/>
          </w:rPr>
          <w:delText xml:space="preserve">then </w:delText>
        </w:r>
      </w:del>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lastRenderedPageBreak/>
        <w:t xml:space="preserve">“The more strongly individuals subscribe to values beyond their </w:t>
      </w:r>
      <w:del w:id="81" w:author="Veltri GiuseppeAlessandro" w:date="2021-02-04T19:21:00Z">
        <w:r w:rsidR="000278F1" w:rsidRPr="006D2E3A" w:rsidDel="00FF0DD6">
          <w:rPr>
            <w:rFonts w:ascii="Arial" w:eastAsia="CMBX12" w:hAnsi="Arial" w:cs="Arial"/>
            <w:sz w:val="24"/>
            <w:szCs w:val="24"/>
            <w:lang w:val="en-GB"/>
          </w:rPr>
          <w:delText>immediate own</w:delText>
        </w:r>
      </w:del>
      <w:ins w:id="82" w:author="Veltri GiuseppeAlessandro" w:date="2021-02-04T19:21:00Z">
        <w:r w:rsidR="00FF0DD6">
          <w:rPr>
            <w:rFonts w:ascii="Arial" w:eastAsia="CMBX12" w:hAnsi="Arial" w:cs="Arial"/>
            <w:sz w:val="24"/>
            <w:szCs w:val="24"/>
            <w:lang w:val="en-GB"/>
          </w:rPr>
          <w:t>own immediate</w:t>
        </w:r>
      </w:ins>
      <w:r w:rsidR="000278F1" w:rsidRPr="006D2E3A">
        <w:rPr>
          <w:rFonts w:ascii="Arial" w:eastAsia="CMBX12" w:hAnsi="Arial" w:cs="Arial"/>
          <w:sz w:val="24"/>
          <w:szCs w:val="24"/>
          <w:lang w:val="en-GB"/>
        </w:rPr>
        <w:t xml:space="preserve"> interests, that is, self-transcendent, prosocial, altruistic or biospheric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However, some individuals experience </w:t>
      </w:r>
      <w:del w:id="83" w:author="Veltri GiuseppeAlessandro" w:date="2021-02-04T19:21:00Z">
        <w:r w:rsidR="00AB182D" w:rsidRPr="006D2E3A" w:rsidDel="00FF0DD6">
          <w:rPr>
            <w:rFonts w:ascii="Arial" w:eastAsia="CMBX12" w:hAnsi="Arial" w:cs="Arial"/>
            <w:sz w:val="24"/>
            <w:szCs w:val="24"/>
            <w:lang w:val="en-GB"/>
          </w:rPr>
          <w:delText>directly</w:delText>
        </w:r>
        <w:r w:rsidR="009141C3" w:rsidDel="00FF0DD6">
          <w:rPr>
            <w:rFonts w:ascii="Arial" w:eastAsia="CMBX12" w:hAnsi="Arial" w:cs="Arial"/>
            <w:sz w:val="24"/>
            <w:szCs w:val="24"/>
            <w:lang w:val="en-GB"/>
          </w:rPr>
          <w:delText xml:space="preserve"> </w:delText>
        </w:r>
        <w:r w:rsidR="00AB182D" w:rsidRPr="006D2E3A" w:rsidDel="00FF0DD6">
          <w:rPr>
            <w:rFonts w:ascii="Arial" w:eastAsia="CMBX12" w:hAnsi="Arial" w:cs="Arial"/>
            <w:sz w:val="24"/>
            <w:szCs w:val="24"/>
            <w:lang w:val="en-GB"/>
          </w:rPr>
          <w:delText>climate change (extreme atmospheric phenomena)</w:delText>
        </w:r>
      </w:del>
      <w:ins w:id="84" w:author="Veltri GiuseppeAlessandro" w:date="2021-02-04T19:21:00Z">
        <w:r w:rsidR="00FF0DD6">
          <w:rPr>
            <w:rFonts w:ascii="Arial" w:eastAsia="CMBX12" w:hAnsi="Arial" w:cs="Arial"/>
            <w:sz w:val="24"/>
            <w:szCs w:val="24"/>
            <w:lang w:val="en-GB"/>
          </w:rPr>
          <w:t>climate change (extreme atmospheric phenomena)climate change (extreme atmospheric phenomena) directly directly</w:t>
        </w:r>
      </w:ins>
      <w:r w:rsidR="00AB182D" w:rsidRPr="006D2E3A">
        <w:rPr>
          <w:rFonts w:ascii="Arial" w:eastAsia="CMBX12" w:hAnsi="Arial" w:cs="Arial"/>
          <w:sz w:val="24"/>
          <w:szCs w:val="24"/>
          <w:lang w:val="en-GB"/>
        </w:rPr>
        <w:t xml:space="preserve">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Therefore, whether the emotion is too strong and extreme</w:t>
      </w:r>
      <w:del w:id="85" w:author="Veltri GiuseppeAlessandro" w:date="2021-02-04T19:22:00Z">
        <w:r w:rsidR="00AB182D" w:rsidRPr="006D2E3A" w:rsidDel="00FF0DD6">
          <w:rPr>
            <w:rFonts w:ascii="Arial" w:eastAsia="CMBX12" w:hAnsi="Arial" w:cs="Arial"/>
            <w:sz w:val="24"/>
            <w:szCs w:val="24"/>
            <w:lang w:val="en-GB"/>
          </w:rPr>
          <w:delText>, it can lead to</w:delText>
        </w:r>
      </w:del>
      <w:ins w:id="86" w:author="Veltri GiuseppeAlessandro" w:date="2021-02-04T19:22:00Z">
        <w:r w:rsidR="00FF0DD6">
          <w:rPr>
            <w:rFonts w:ascii="Arial" w:eastAsia="CMBX12" w:hAnsi="Arial" w:cs="Arial"/>
            <w:sz w:val="24"/>
            <w:szCs w:val="24"/>
            <w:lang w:val="en-GB"/>
          </w:rPr>
          <w:t xml:space="preserve"> can</w:t>
        </w:r>
      </w:ins>
      <w:r w:rsidR="00AB182D" w:rsidRPr="006D2E3A">
        <w:rPr>
          <w:rFonts w:ascii="Arial" w:eastAsia="CMBX12" w:hAnsi="Arial" w:cs="Arial"/>
          <w:sz w:val="24"/>
          <w:szCs w:val="24"/>
          <w:lang w:val="en-GB"/>
        </w:rPr>
        <w:t xml:space="preserve"> 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280E109F"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take into account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del w:id="87" w:author="Veltri GiuseppeAlessandro" w:date="2021-02-04T19:22:00Z">
        <w:r w:rsidR="001529C9" w:rsidRPr="006D2E3A" w:rsidDel="00FF0DD6">
          <w:rPr>
            <w:rFonts w:ascii="Arial" w:hAnsi="Arial" w:cs="Arial"/>
            <w:sz w:val="24"/>
            <w:szCs w:val="24"/>
            <w:lang w:val="en-GB"/>
          </w:rPr>
          <w:delText>obviou</w:delText>
        </w:r>
        <w:r w:rsidR="009141C3" w:rsidDel="00FF0DD6">
          <w:rPr>
            <w:rFonts w:ascii="Arial" w:hAnsi="Arial" w:cs="Arial"/>
            <w:sz w:val="24"/>
            <w:szCs w:val="24"/>
            <w:lang w:val="en-GB"/>
          </w:rPr>
          <w:delText>s</w:delText>
        </w:r>
        <w:r w:rsidR="001529C9" w:rsidRPr="006D2E3A" w:rsidDel="00FF0DD6">
          <w:rPr>
            <w:rFonts w:ascii="Arial" w:hAnsi="Arial" w:cs="Arial"/>
            <w:sz w:val="24"/>
            <w:szCs w:val="24"/>
            <w:lang w:val="en-GB"/>
          </w:rPr>
          <w:delText xml:space="preserve"> </w:delText>
        </w:r>
      </w:del>
      <w:ins w:id="88" w:author="Veltri GiuseppeAlessandro" w:date="2021-02-04T19:22:00Z">
        <w:r w:rsidR="00FF0DD6">
          <w:rPr>
            <w:rFonts w:ascii="Arial" w:hAnsi="Arial" w:cs="Arial"/>
            <w:sz w:val="24"/>
            <w:szCs w:val="24"/>
            <w:lang w:val="en-GB"/>
          </w:rPr>
          <w:t>evident</w:t>
        </w:r>
        <w:r w:rsidR="00FF0DD6" w:rsidRPr="006D2E3A">
          <w:rPr>
            <w:rFonts w:ascii="Arial" w:hAnsi="Arial" w:cs="Arial"/>
            <w:sz w:val="24"/>
            <w:szCs w:val="24"/>
            <w:lang w:val="en-GB"/>
          </w:rPr>
          <w:t xml:space="preserve"> </w:t>
        </w:r>
      </w:ins>
      <w:r w:rsidR="001529C9" w:rsidRPr="006D2E3A">
        <w:rPr>
          <w:rFonts w:ascii="Arial" w:hAnsi="Arial" w:cs="Arial"/>
          <w:sz w:val="24"/>
          <w:szCs w:val="24"/>
          <w:lang w:val="en-GB"/>
        </w:rPr>
        <w:t xml:space="preserve">that if there is no public transport, an individual can not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w:t>
      </w:r>
      <w:r w:rsidR="00EA7414" w:rsidRPr="006D2E3A">
        <w:rPr>
          <w:rFonts w:ascii="Arial" w:hAnsi="Arial" w:cs="Arial"/>
          <w:sz w:val="24"/>
          <w:szCs w:val="24"/>
          <w:lang w:val="en-GB"/>
        </w:rPr>
        <w:lastRenderedPageBreak/>
        <w:t xml:space="preserve">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vary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0088F08C" w14:textId="16C07F5F" w:rsidR="003465AB" w:rsidRPr="006D2E3A" w:rsidRDefault="003465AB" w:rsidP="00BA572B">
      <w:pPr>
        <w:rPr>
          <w:rFonts w:ascii="Arial" w:hAnsi="Arial" w:cs="Arial"/>
          <w:b/>
          <w:bCs/>
          <w:i/>
          <w:iCs/>
          <w:sz w:val="24"/>
          <w:szCs w:val="24"/>
          <w:lang w:val="en-GB"/>
        </w:rPr>
      </w:pPr>
      <w:r w:rsidRPr="006D2E3A">
        <w:rPr>
          <w:rFonts w:ascii="Arial" w:hAnsi="Arial" w:cs="Arial"/>
          <w:b/>
          <w:bCs/>
          <w:i/>
          <w:iCs/>
          <w:sz w:val="24"/>
          <w:szCs w:val="24"/>
          <w:lang w:val="en-GB"/>
        </w:rPr>
        <w:t>Socio</w:t>
      </w:r>
      <w:del w:id="89" w:author="Veltri GiuseppeAlessandro" w:date="2021-02-04T19:17:00Z">
        <w:r w:rsidRPr="006D2E3A" w:rsidDel="00FF0DD6">
          <w:rPr>
            <w:rFonts w:ascii="Arial" w:hAnsi="Arial" w:cs="Arial"/>
            <w:b/>
            <w:bCs/>
            <w:i/>
            <w:iCs/>
            <w:sz w:val="24"/>
            <w:szCs w:val="24"/>
            <w:lang w:val="en-GB"/>
          </w:rPr>
          <w:delText>-</w:delText>
        </w:r>
      </w:del>
      <w:r w:rsidRPr="006D2E3A">
        <w:rPr>
          <w:rFonts w:ascii="Arial" w:hAnsi="Arial" w:cs="Arial"/>
          <w:b/>
          <w:bCs/>
          <w:i/>
          <w:iCs/>
          <w:sz w:val="24"/>
          <w:szCs w:val="24"/>
          <w:lang w:val="en-GB"/>
        </w:rPr>
        <w:t xml:space="preserve">demographic factors </w:t>
      </w:r>
    </w:p>
    <w:p w14:paraId="3A17ADA6" w14:textId="2D0858A4"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w:t>
      </w:r>
      <w:del w:id="90" w:author="Veltri GiuseppeAlessandro" w:date="2021-02-04T19:17:00Z">
        <w:r w:rsidRPr="006D2E3A" w:rsidDel="00FF0DD6">
          <w:rPr>
            <w:rFonts w:ascii="Arial" w:hAnsi="Arial" w:cs="Arial"/>
            <w:sz w:val="24"/>
            <w:szCs w:val="24"/>
            <w:lang w:val="en-GB"/>
          </w:rPr>
          <w:delText>-</w:delText>
        </w:r>
      </w:del>
      <w:r w:rsidRPr="006D2E3A">
        <w:rPr>
          <w:rFonts w:ascii="Arial" w:hAnsi="Arial" w:cs="Arial"/>
          <w:sz w:val="24"/>
          <w:szCs w:val="24"/>
          <w:lang w:val="en-GB"/>
        </w:rPr>
        <w:t xml:space="preserve">demographic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del w:id="91" w:author="Veltri GiuseppeAlessandro" w:date="2021-02-04T19:22:00Z">
        <w:r w:rsidRPr="006D2E3A" w:rsidDel="00FF0DD6">
          <w:rPr>
            <w:rFonts w:ascii="Arial" w:hAnsi="Arial" w:cs="Arial"/>
            <w:sz w:val="24"/>
            <w:szCs w:val="24"/>
            <w:lang w:val="en-GB"/>
          </w:rPr>
          <w:delText>, as opposed to</w:delText>
        </w:r>
      </w:del>
      <w:ins w:id="92" w:author="Veltri GiuseppeAlessandro" w:date="2021-02-04T19:22:00Z">
        <w:r w:rsidR="00FF0DD6">
          <w:rPr>
            <w:rFonts w:ascii="Arial" w:hAnsi="Arial" w:cs="Arial"/>
            <w:sz w:val="24"/>
            <w:szCs w:val="24"/>
            <w:lang w:val="en-GB"/>
          </w:rPr>
          <w:t xml:space="preserve"> instead of</w:t>
        </w:r>
      </w:ins>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del w:id="93" w:author="Veltri GiuseppeAlessandro" w:date="2021-02-04T19:22:00Z">
        <w:r w:rsidR="00C7426D" w:rsidRPr="006D2E3A" w:rsidDel="00FF0DD6">
          <w:rPr>
            <w:rFonts w:ascii="Arial" w:hAnsi="Arial" w:cs="Arial"/>
            <w:sz w:val="24"/>
            <w:szCs w:val="24"/>
            <w:lang w:val="en-GB"/>
          </w:rPr>
          <w:delText>Women, being more concerned,</w:delText>
        </w:r>
      </w:del>
      <w:ins w:id="94" w:author="Veltri GiuseppeAlessandro" w:date="2021-02-04T19:22:00Z">
        <w:r w:rsidR="00FF0DD6">
          <w:rPr>
            <w:rFonts w:ascii="Arial" w:hAnsi="Arial" w:cs="Arial"/>
            <w:sz w:val="24"/>
            <w:szCs w:val="24"/>
            <w:lang w:val="en-GB"/>
          </w:rPr>
          <w:t>Being more concerned, women</w:t>
        </w:r>
      </w:ins>
      <w:r w:rsidR="00C7426D" w:rsidRPr="006D2E3A">
        <w:rPr>
          <w:rFonts w:ascii="Arial" w:hAnsi="Arial" w:cs="Arial"/>
          <w:sz w:val="24"/>
          <w:szCs w:val="24"/>
          <w:lang w:val="en-GB"/>
        </w:rPr>
        <w:t xml:space="preserve">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95"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95"/>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lastRenderedPageBreak/>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7E2AC8DB" w14:textId="77777777" w:rsidR="00BA572B" w:rsidRDefault="00BA572B" w:rsidP="00DF517C">
      <w:pPr>
        <w:spacing w:before="240" w:line="360" w:lineRule="auto"/>
        <w:ind w:firstLine="709"/>
        <w:jc w:val="both"/>
        <w:rPr>
          <w:rFonts w:ascii="Arial" w:hAnsi="Arial" w:cs="Arial"/>
          <w:sz w:val="24"/>
          <w:szCs w:val="24"/>
          <w:lang w:val="en-GB"/>
        </w:rPr>
      </w:pP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96" w:name="_Toc63265905"/>
      <w:r w:rsidRPr="00971F19">
        <w:rPr>
          <w:rFonts w:ascii="Arial" w:hAnsi="Arial" w:cs="Arial"/>
          <w:b/>
          <w:bCs/>
          <w:sz w:val="24"/>
          <w:szCs w:val="24"/>
          <w:lang w:val="en-GB"/>
        </w:rPr>
        <w:t xml:space="preserve">From Climate Risk Perception to Pro-environmental </w:t>
      </w:r>
      <w:r w:rsidR="00703FFD">
        <w:rPr>
          <w:rFonts w:ascii="Arial" w:hAnsi="Arial" w:cs="Arial"/>
          <w:b/>
          <w:bCs/>
          <w:sz w:val="24"/>
          <w:szCs w:val="24"/>
          <w:lang w:val="en-GB"/>
        </w:rPr>
        <w:t>Behaviour</w:t>
      </w:r>
      <w:bookmarkEnd w:id="96"/>
    </w:p>
    <w:p w14:paraId="6470EAD2" w14:textId="16919DCE"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r w:rsidR="00B266B9">
        <w:rPr>
          <w:rFonts w:ascii="Arial" w:eastAsia="CMBX12" w:hAnsi="Arial" w:cs="Arial"/>
          <w:sz w:val="24"/>
          <w:szCs w:val="24"/>
          <w:lang w:val="en-GB"/>
        </w:rPr>
        <w:t>partialy</w:t>
      </w:r>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w:t>
      </w:r>
      <w:r w:rsidR="00BC01DE">
        <w:rPr>
          <w:rFonts w:ascii="Arial" w:hAnsi="Arial" w:cs="Arial"/>
          <w:sz w:val="24"/>
          <w:szCs w:val="24"/>
          <w:lang w:val="en-GB"/>
        </w:rPr>
        <w:lastRenderedPageBreak/>
        <w:t xml:space="preserve">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265194D4" w14:textId="296B8A84" w:rsidR="00EA15A6" w:rsidRPr="001B0695" w:rsidRDefault="00571090" w:rsidP="00EE77BA">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possible measure to reduce the threat</w:t>
      </w:r>
      <w:del w:id="97" w:author="Veltri GiuseppeAlessandro" w:date="2021-02-04T19:23:00Z">
        <w:r w:rsidR="00FE2B1A" w:rsidDel="00FF0DD6">
          <w:rPr>
            <w:rFonts w:ascii="Arial" w:eastAsia="CMBX12" w:hAnsi="Arial" w:cs="Arial"/>
            <w:sz w:val="24"/>
            <w:szCs w:val="24"/>
            <w:lang w:val="en-GB"/>
          </w:rPr>
          <w:delText>, which is</w:delText>
        </w:r>
      </w:del>
      <w:r w:rsidR="00FE2B1A">
        <w:rPr>
          <w:rFonts w:ascii="Arial" w:eastAsia="CMBX12" w:hAnsi="Arial" w:cs="Arial"/>
          <w:sz w:val="24"/>
          <w:szCs w:val="24"/>
          <w:lang w:val="en-GB"/>
        </w:rPr>
        <w:t xml:space="preserve">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del w:id="98" w:author="Veltri GiuseppeAlessandro" w:date="2021-02-04T19:23:00Z">
        <w:r w:rsidR="003C78AB" w:rsidDel="00FF0DD6">
          <w:rPr>
            <w:rFonts w:ascii="Arial" w:eastAsia="CMBX12" w:hAnsi="Arial" w:cs="Arial"/>
            <w:sz w:val="24"/>
            <w:szCs w:val="24"/>
            <w:lang w:val="en-GB"/>
          </w:rPr>
          <w:delText xml:space="preserve">high </w:delText>
        </w:r>
      </w:del>
      <w:ins w:id="99" w:author="Veltri GiuseppeAlessandro" w:date="2021-02-04T19:23:00Z">
        <w:r w:rsidR="00FF0DD6">
          <w:rPr>
            <w:rFonts w:ascii="Arial" w:eastAsia="CMBX12" w:hAnsi="Arial" w:cs="Arial"/>
            <w:sz w:val="24"/>
            <w:szCs w:val="24"/>
            <w:lang w:val="en-GB"/>
          </w:rPr>
          <w:t xml:space="preserve">deep </w:t>
        </w:r>
      </w:ins>
      <w:r w:rsidR="003C78AB">
        <w:rPr>
          <w:rFonts w:ascii="Arial" w:eastAsia="CMBX12" w:hAnsi="Arial" w:cs="Arial"/>
          <w:sz w:val="24"/>
          <w:szCs w:val="24"/>
          <w:lang w:val="en-GB"/>
        </w:rPr>
        <w:t>concern and high coping appraisal</w:t>
      </w:r>
      <w:ins w:id="100" w:author="Veltri GiuseppeAlessandro" w:date="2021-02-04T19:23:00Z">
        <w:r w:rsidR="00FF0DD6">
          <w:rPr>
            <w:rFonts w:ascii="Arial" w:eastAsia="CMBX12" w:hAnsi="Arial" w:cs="Arial"/>
            <w:sz w:val="24"/>
            <w:szCs w:val="24"/>
            <w:lang w:val="en-GB"/>
          </w:rPr>
          <w:t>,</w:t>
        </w:r>
      </w:ins>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w:t>
      </w:r>
      <w:del w:id="101" w:author="Veltri GiuseppeAlessandro" w:date="2021-02-04T19:23:00Z">
        <w:r w:rsidR="003C78AB" w:rsidDel="00FF0DD6">
          <w:rPr>
            <w:rFonts w:ascii="Arial" w:eastAsia="CMBX12" w:hAnsi="Arial" w:cs="Arial"/>
            <w:sz w:val="24"/>
            <w:szCs w:val="24"/>
            <w:lang w:val="en-GB"/>
          </w:rPr>
          <w:delText xml:space="preserve">high </w:delText>
        </w:r>
      </w:del>
      <w:ins w:id="102" w:author="Veltri GiuseppeAlessandro" w:date="2021-02-04T19:23:00Z">
        <w:r w:rsidR="00FF0DD6">
          <w:rPr>
            <w:rFonts w:ascii="Arial" w:eastAsia="CMBX12" w:hAnsi="Arial" w:cs="Arial"/>
            <w:sz w:val="24"/>
            <w:szCs w:val="24"/>
            <w:lang w:val="en-GB"/>
          </w:rPr>
          <w:t>high-</w:t>
        </w:r>
      </w:ins>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However, nowadays</w:t>
      </w:r>
      <w:ins w:id="103" w:author="Veltri GiuseppeAlessandro" w:date="2021-02-04T19:23:00Z">
        <w:r w:rsidR="00FF0DD6">
          <w:rPr>
            <w:rFonts w:ascii="Arial" w:eastAsia="CMBX12" w:hAnsi="Arial" w:cs="Arial"/>
            <w:sz w:val="24"/>
            <w:szCs w:val="24"/>
            <w:lang w:val="en-GB"/>
          </w:rPr>
          <w:t>,</w:t>
        </w:r>
      </w:ins>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Prior experiences, socio</w:t>
      </w:r>
      <w:del w:id="104" w:author="Veltri GiuseppeAlessandro" w:date="2021-02-04T19:17:00Z">
        <w:r w:rsidR="003C78AB" w:rsidDel="00FF0DD6">
          <w:rPr>
            <w:rFonts w:ascii="Arial" w:eastAsia="CMBX12" w:hAnsi="Arial" w:cs="Arial"/>
            <w:sz w:val="24"/>
            <w:szCs w:val="24"/>
            <w:lang w:val="en-GB"/>
          </w:rPr>
          <w:delText>-</w:delText>
        </w:r>
      </w:del>
      <w:r w:rsidR="003C78AB">
        <w:rPr>
          <w:rFonts w:ascii="Arial" w:eastAsia="CMBX12" w:hAnsi="Arial" w:cs="Arial"/>
          <w:sz w:val="24"/>
          <w:szCs w:val="24"/>
          <w:lang w:val="en-GB"/>
        </w:rPr>
        <w:t xml:space="preserve">demographic characteristics, personal attitudes, </w:t>
      </w:r>
      <w:del w:id="105" w:author="Veltri GiuseppeAlessandro" w:date="2021-02-04T19:23:00Z">
        <w:r w:rsidR="003C78AB" w:rsidDel="00FF0DD6">
          <w:rPr>
            <w:rFonts w:ascii="Arial" w:eastAsia="CMBX12" w:hAnsi="Arial" w:cs="Arial"/>
            <w:sz w:val="24"/>
            <w:szCs w:val="24"/>
            <w:lang w:val="en-GB"/>
          </w:rPr>
          <w:delText xml:space="preserve">contextual factors may influence and modify </w:delText>
        </w:r>
        <w:r w:rsidR="00A717FD" w:rsidDel="00FF0DD6">
          <w:rPr>
            <w:rFonts w:ascii="Arial" w:eastAsia="CMBX12" w:hAnsi="Arial" w:cs="Arial"/>
            <w:sz w:val="24"/>
            <w:szCs w:val="24"/>
            <w:lang w:val="en-GB"/>
          </w:rPr>
          <w:delText>these two dimensions</w:delText>
        </w:r>
        <w:r w:rsidR="006452AC" w:rsidDel="00FF0DD6">
          <w:rPr>
            <w:rFonts w:ascii="Arial" w:eastAsia="CMBX12" w:hAnsi="Arial" w:cs="Arial"/>
            <w:sz w:val="24"/>
            <w:szCs w:val="24"/>
            <w:lang w:val="en-GB"/>
          </w:rPr>
          <w:delText>, which in turn affect</w:delText>
        </w:r>
      </w:del>
      <w:ins w:id="106" w:author="Veltri GiuseppeAlessandro" w:date="2021-02-04T19:23:00Z">
        <w:r w:rsidR="00FF0DD6">
          <w:rPr>
            <w:rFonts w:ascii="Arial" w:eastAsia="CMBX12" w:hAnsi="Arial" w:cs="Arial"/>
            <w:sz w:val="24"/>
            <w:szCs w:val="24"/>
            <w:lang w:val="en-GB"/>
          </w:rPr>
          <w:t xml:space="preserve">and </w:t>
        </w:r>
        <w:r w:rsidR="00FF0DD6">
          <w:rPr>
            <w:rFonts w:ascii="Arial" w:eastAsia="CMBX12" w:hAnsi="Arial" w:cs="Arial"/>
            <w:sz w:val="24"/>
            <w:szCs w:val="24"/>
            <w:lang w:val="en-GB"/>
          </w:rPr>
          <w:lastRenderedPageBreak/>
          <w:t>contextual factors may influence and modify these two dimensions, affecting</w:t>
        </w:r>
      </w:ins>
      <w:r w:rsidR="006452AC">
        <w:rPr>
          <w:rFonts w:ascii="Arial" w:eastAsia="CMBX12" w:hAnsi="Arial" w:cs="Arial"/>
          <w:sz w:val="24"/>
          <w:szCs w:val="24"/>
          <w:lang w:val="en-GB"/>
        </w:rPr>
        <w:t xml:space="preserve"> 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7B284C57" w14:textId="3A216F46" w:rsidR="00B27B09" w:rsidRPr="00DA625D" w:rsidRDefault="00B27B09" w:rsidP="00B27B09">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07" w:name="_Toc63265906"/>
      <w:r w:rsidRPr="001F62B9">
        <w:rPr>
          <w:rFonts w:ascii="Arial" w:hAnsi="Arial" w:cs="Arial"/>
          <w:color w:val="auto"/>
          <w:sz w:val="44"/>
          <w:szCs w:val="44"/>
          <w:lang w:val="en-GB"/>
        </w:rPr>
        <w:t>Data and Method</w:t>
      </w:r>
      <w:bookmarkEnd w:id="107"/>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08"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08"/>
    </w:p>
    <w:p w14:paraId="50E8EA88" w14:textId="0B9268E0"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127B0">
        <w:rPr>
          <w:rFonts w:ascii="Arial" w:hAnsi="Arial" w:cs="Arial"/>
          <w:sz w:val="24"/>
          <w:szCs w:val="24"/>
          <w:lang w:val="en-GB"/>
        </w:rPr>
        <w:t>socio</w:t>
      </w:r>
      <w:del w:id="109" w:author="Veltri GiuseppeAlessandro" w:date="2021-02-04T19:17:00Z">
        <w:r w:rsidR="00A127B0" w:rsidDel="00FF0DD6">
          <w:rPr>
            <w:rFonts w:ascii="Arial" w:hAnsi="Arial" w:cs="Arial"/>
            <w:sz w:val="24"/>
            <w:szCs w:val="24"/>
            <w:lang w:val="en-GB"/>
          </w:rPr>
          <w:delText>-</w:delText>
        </w:r>
      </w:del>
      <w:r w:rsidR="00A127B0">
        <w:rPr>
          <w:rFonts w:ascii="Arial" w:hAnsi="Arial" w:cs="Arial"/>
          <w:sz w:val="24"/>
          <w:szCs w:val="24"/>
          <w:lang w:val="en-GB"/>
        </w:rPr>
        <w:t>demographic 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an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del w:id="110" w:author="Veltri GiuseppeAlessandro" w:date="2021-02-04T19:23:00Z">
        <w:r w:rsidR="00354CCE" w:rsidRPr="00354CCE" w:rsidDel="00FF0DD6">
          <w:rPr>
            <w:rFonts w:ascii="Arial" w:hAnsi="Arial" w:cs="Arial"/>
            <w:sz w:val="24"/>
            <w:szCs w:val="24"/>
            <w:lang w:val="en-GB"/>
          </w:rPr>
          <w:delText xml:space="preserve">among </w:delText>
        </w:r>
      </w:del>
      <w:ins w:id="111" w:author="Veltri GiuseppeAlessandro" w:date="2021-02-04T19:23:00Z">
        <w:r w:rsidR="00FF0DD6">
          <w:rPr>
            <w:rFonts w:ascii="Arial" w:hAnsi="Arial" w:cs="Arial"/>
            <w:sz w:val="24"/>
            <w:szCs w:val="24"/>
            <w:lang w:val="en-GB"/>
          </w:rPr>
          <w:t>between</w:t>
        </w:r>
        <w:r w:rsidR="00FF0DD6" w:rsidRPr="00354CCE">
          <w:rPr>
            <w:rFonts w:ascii="Arial" w:hAnsi="Arial" w:cs="Arial"/>
            <w:sz w:val="24"/>
            <w:szCs w:val="24"/>
            <w:lang w:val="en-GB"/>
          </w:rPr>
          <w:t xml:space="preserve"> </w:t>
        </w:r>
      </w:ins>
      <w:r w:rsidR="00354CCE" w:rsidRPr="00354CCE">
        <w:rPr>
          <w:rFonts w:ascii="Arial" w:hAnsi="Arial" w:cs="Arial"/>
          <w:sz w:val="24"/>
          <w:szCs w:val="24"/>
          <w:lang w:val="en-GB"/>
        </w:rPr>
        <w:t xml:space="preserve">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r w:rsidR="00B266B9">
        <w:rPr>
          <w:rFonts w:ascii="Arial" w:eastAsia="CMBX12" w:hAnsi="Arial" w:cs="Arial"/>
          <w:sz w:val="24"/>
          <w:szCs w:val="24"/>
          <w:lang w:val="en-GB"/>
        </w:rPr>
        <w:t>taken into account</w:t>
      </w:r>
      <w:r w:rsidR="00354CCE" w:rsidRPr="00354CCE">
        <w:rPr>
          <w:rFonts w:ascii="Arial" w:eastAsia="CMBX12" w:hAnsi="Arial" w:cs="Arial"/>
          <w:sz w:val="24"/>
          <w:szCs w:val="24"/>
          <w:lang w:val="en-GB"/>
        </w:rPr>
        <w:t>.</w:t>
      </w:r>
    </w:p>
    <w:p w14:paraId="53E89E88" w14:textId="1BEFCE78"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w:t>
      </w:r>
      <w:del w:id="112" w:author="Veltri GiuseppeAlessandro" w:date="2021-02-04T19:17:00Z">
        <w:r w:rsidRPr="00354CCE" w:rsidDel="00FF0DD6">
          <w:rPr>
            <w:rFonts w:ascii="Arial" w:eastAsia="CMBX12" w:hAnsi="Arial" w:cs="Arial"/>
            <w:sz w:val="24"/>
            <w:szCs w:val="24"/>
            <w:lang w:val="en-GB"/>
          </w:rPr>
          <w:delText>-</w:delText>
        </w:r>
      </w:del>
      <w:r w:rsidRPr="00354CCE">
        <w:rPr>
          <w:rFonts w:ascii="Arial" w:eastAsia="CMBX12" w:hAnsi="Arial" w:cs="Arial"/>
          <w:sz w:val="24"/>
          <w:szCs w:val="24"/>
          <w:lang w:val="en-GB"/>
        </w:rPr>
        <w:t>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w:t>
      </w:r>
      <w:r>
        <w:rPr>
          <w:rFonts w:ascii="Arial" w:eastAsia="CMBX12" w:hAnsi="Arial" w:cs="Arial"/>
          <w:sz w:val="24"/>
          <w:szCs w:val="24"/>
          <w:lang w:val="en-GB"/>
        </w:rPr>
        <w:lastRenderedPageBreak/>
        <w:t xml:space="preserve">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w:t>
      </w:r>
      <w:del w:id="113" w:author="Veltri GiuseppeAlessandro" w:date="2021-02-04T19:24:00Z">
        <w:r w:rsidDel="00FF0DD6">
          <w:rPr>
            <w:rFonts w:ascii="Arial" w:eastAsia="CMBX12" w:hAnsi="Arial" w:cs="Arial"/>
            <w:sz w:val="24"/>
            <w:szCs w:val="24"/>
            <w:lang w:val="en-GB"/>
          </w:rPr>
          <w:delText>t</w:delText>
        </w:r>
        <w:r w:rsidRPr="00354CCE" w:rsidDel="00FF0DD6">
          <w:rPr>
            <w:rFonts w:ascii="Arial" w:eastAsia="CMBX12" w:hAnsi="Arial" w:cs="Arial"/>
            <w:sz w:val="24"/>
            <w:szCs w:val="24"/>
            <w:lang w:val="en-GB"/>
          </w:rPr>
          <w:delText xml:space="preserve">here are </w:delText>
        </w:r>
      </w:del>
      <w:r w:rsidRPr="00354CCE">
        <w:rPr>
          <w:rFonts w:ascii="Arial" w:eastAsia="CMBX12" w:hAnsi="Arial" w:cs="Arial"/>
          <w:sz w:val="24"/>
          <w:szCs w:val="24"/>
          <w:lang w:val="en-GB"/>
        </w:rPr>
        <w:t xml:space="preserve">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r w:rsidR="00703FFD">
        <w:rPr>
          <w:rFonts w:ascii="Arial" w:hAnsi="Arial" w:cs="Arial"/>
          <w:sz w:val="24"/>
          <w:szCs w:val="24"/>
          <w:lang w:val="en-GB"/>
        </w:rPr>
        <w:t>behaviour</w:t>
      </w:r>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r w:rsidR="00703FFD">
        <w:rPr>
          <w:rFonts w:ascii="Arial" w:hAnsi="Arial" w:cs="Arial"/>
          <w:sz w:val="24"/>
          <w:szCs w:val="24"/>
          <w:lang w:val="en-GB"/>
        </w:rPr>
        <w:t>behaviour</w:t>
      </w:r>
      <w:r>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contrasting </w:t>
      </w:r>
      <w:r>
        <w:rPr>
          <w:rFonts w:ascii="Arial" w:hAnsi="Arial" w:cs="Arial"/>
          <w:sz w:val="24"/>
          <w:szCs w:val="24"/>
          <w:lang w:val="en-GB"/>
        </w:rPr>
        <w:t xml:space="preserve"> </w:t>
      </w:r>
      <w:r w:rsidR="00703FFD">
        <w:rPr>
          <w:rFonts w:ascii="Arial" w:hAnsi="Arial" w:cs="Arial"/>
          <w:sz w:val="24"/>
          <w:szCs w:val="24"/>
          <w:lang w:val="en-GB"/>
        </w:rPr>
        <w:t>behaviour</w:t>
      </w:r>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r w:rsidR="00703FFD">
        <w:rPr>
          <w:rFonts w:ascii="Arial" w:hAnsi="Arial" w:cs="Arial"/>
          <w:sz w:val="24"/>
          <w:szCs w:val="24"/>
          <w:lang w:val="en-GB"/>
        </w:rPr>
        <w:t>behaviour</w:t>
      </w:r>
      <w:r>
        <w:rPr>
          <w:rFonts w:ascii="Arial" w:hAnsi="Arial" w:cs="Arial"/>
          <w:sz w:val="24"/>
          <w:szCs w:val="24"/>
          <w:lang w:val="en-GB"/>
        </w:rPr>
        <w:t>;</w:t>
      </w:r>
    </w:p>
    <w:p w14:paraId="33016DC9" w14:textId="301FA95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w:t>
      </w:r>
    </w:p>
    <w:p w14:paraId="349C0B4E" w14:textId="78D9B3C7" w:rsidR="00204BF5" w:rsidRDefault="00204BF5" w:rsidP="007A08B5">
      <w:pPr>
        <w:pStyle w:val="Paragrafoelenco"/>
        <w:numPr>
          <w:ilvl w:val="0"/>
          <w:numId w:val="10"/>
        </w:numPr>
        <w:spacing w:before="240" w:line="360" w:lineRule="auto"/>
        <w:jc w:val="both"/>
        <w:rPr>
          <w:rFonts w:ascii="Arial" w:hAnsi="Arial" w:cs="Arial"/>
          <w:sz w:val="24"/>
          <w:szCs w:val="24"/>
          <w:lang w:val="en-GB"/>
        </w:rPr>
      </w:pPr>
      <w:del w:id="114" w:author="Veltri GiuseppeAlessandro" w:date="2021-02-04T19:24:00Z">
        <w:r w:rsidRPr="00204BF5" w:rsidDel="00FF0DD6">
          <w:rPr>
            <w:rFonts w:ascii="Arial" w:hAnsi="Arial" w:cs="Arial"/>
            <w:sz w:val="24"/>
            <w:szCs w:val="24"/>
            <w:lang w:val="en-GB"/>
          </w:rPr>
          <w:delText>Higher</w:delText>
        </w:r>
        <w:r w:rsidR="00F01ACC" w:rsidDel="00FF0DD6">
          <w:rPr>
            <w:rFonts w:ascii="Arial" w:hAnsi="Arial" w:cs="Arial"/>
            <w:sz w:val="24"/>
            <w:szCs w:val="24"/>
            <w:lang w:val="en-GB"/>
          </w:rPr>
          <w:delText xml:space="preserve"> </w:delText>
        </w:r>
      </w:del>
      <w:ins w:id="115" w:author="Veltri GiuseppeAlessandro" w:date="2021-02-04T19:24:00Z">
        <w:r w:rsidR="00FF0DD6" w:rsidRPr="00204BF5">
          <w:rPr>
            <w:rFonts w:ascii="Arial" w:hAnsi="Arial" w:cs="Arial"/>
            <w:sz w:val="24"/>
            <w:szCs w:val="24"/>
            <w:lang w:val="en-GB"/>
          </w:rPr>
          <w:t>Higher</w:t>
        </w:r>
        <w:r w:rsidR="00FF0DD6">
          <w:rPr>
            <w:rFonts w:ascii="Arial" w:hAnsi="Arial" w:cs="Arial"/>
            <w:sz w:val="24"/>
            <w:szCs w:val="24"/>
            <w:lang w:val="en-GB"/>
          </w:rPr>
          <w:t>-</w:t>
        </w:r>
      </w:ins>
      <w:r w:rsidRPr="00204BF5">
        <w:rPr>
          <w:rFonts w:ascii="Arial" w:hAnsi="Arial" w:cs="Arial"/>
          <w:sz w:val="24"/>
          <w:szCs w:val="24"/>
          <w:lang w:val="en-GB"/>
        </w:rPr>
        <w:t>income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0643140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w:t>
      </w:r>
    </w:p>
    <w:p w14:paraId="5B1567F5" w14:textId="3EC575EC"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2A0B73">
        <w:rPr>
          <w:rFonts w:ascii="Arial" w:hAnsi="Arial" w:cs="Arial"/>
          <w:sz w:val="24"/>
          <w:szCs w:val="24"/>
          <w:lang w:val="en-GB"/>
        </w:rPr>
        <w:t>take place</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w:t>
      </w:r>
      <w:r w:rsidR="003868C1">
        <w:rPr>
          <w:rFonts w:ascii="Arial" w:hAnsi="Arial" w:cs="Arial"/>
          <w:sz w:val="24"/>
          <w:szCs w:val="24"/>
          <w:lang w:val="en-GB"/>
        </w:rPr>
        <w:lastRenderedPageBreak/>
        <w:t>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8676F3">
        <w:rPr>
          <w:rFonts w:ascii="Arial" w:hAnsi="Arial" w:cs="Arial"/>
          <w:sz w:val="24"/>
          <w:szCs w:val="24"/>
          <w:lang w:val="en-GB"/>
        </w:rPr>
        <w:t>Hp</w:t>
      </w:r>
      <w:r w:rsidR="003868C1" w:rsidRPr="008676F3">
        <w:rPr>
          <w:rFonts w:ascii="Arial" w:hAnsi="Arial" w:cs="Arial"/>
          <w:sz w:val="24"/>
          <w:szCs w:val="24"/>
          <w:lang w:val="en-GB"/>
        </w:rPr>
        <w:t>5</w:t>
      </w:r>
      <w:r w:rsidR="006567D5" w:rsidRPr="008676F3">
        <w:rPr>
          <w:rFonts w:ascii="Arial" w:hAnsi="Arial" w:cs="Arial"/>
          <w:sz w:val="24"/>
          <w:szCs w:val="24"/>
          <w:lang w:val="en-GB"/>
        </w:rPr>
        <w:t>:</w:t>
      </w:r>
      <w:r w:rsidR="003868C1" w:rsidRPr="008676F3">
        <w:rPr>
          <w:rFonts w:ascii="Arial" w:hAnsi="Arial" w:cs="Arial"/>
          <w:sz w:val="24"/>
          <w:szCs w:val="24"/>
          <w:lang w:val="en-GB"/>
        </w:rPr>
        <w:t xml:space="preserve"> </w:t>
      </w:r>
      <w:r w:rsidR="008676F3" w:rsidRPr="008676F3">
        <w:rPr>
          <w:rFonts w:ascii="Arial" w:hAnsi="Arial" w:cs="Arial"/>
          <w:sz w:val="24"/>
          <w:szCs w:val="24"/>
          <w:lang w:val="en-GB"/>
        </w:rPr>
        <w:t>different feature</w:t>
      </w:r>
      <w:r w:rsidR="008676F3">
        <w:rPr>
          <w:rFonts w:ascii="Arial" w:hAnsi="Arial" w:cs="Arial"/>
          <w:sz w:val="24"/>
          <w:szCs w:val="24"/>
          <w:lang w:val="en-GB"/>
        </w:rPr>
        <w:t>s</w:t>
      </w:r>
      <w:r w:rsidR="008676F3" w:rsidRPr="008676F3">
        <w:rPr>
          <w:rFonts w:ascii="Arial" w:hAnsi="Arial" w:cs="Arial"/>
          <w:sz w:val="24"/>
          <w:szCs w:val="24"/>
          <w:lang w:val="en-GB"/>
        </w:rPr>
        <w:t xml:space="preserve"> classify behaviour in the two subgroup</w:t>
      </w:r>
      <w:r w:rsidR="008676F3">
        <w:rPr>
          <w:rFonts w:ascii="Arial" w:hAnsi="Arial" w:cs="Arial"/>
          <w:sz w:val="24"/>
          <w:szCs w:val="24"/>
          <w:lang w:val="en-GB"/>
        </w:rPr>
        <w:t>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16"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16"/>
    </w:p>
    <w:p w14:paraId="7FC51555" w14:textId="7DBAF135" w:rsidR="00C061ED" w:rsidRDefault="00C061ED" w:rsidP="007A08B5">
      <w:pPr>
        <w:spacing w:before="240" w:line="360" w:lineRule="auto"/>
        <w:ind w:firstLine="709"/>
        <w:jc w:val="both"/>
        <w:rPr>
          <w:rFonts w:ascii="Arial" w:hAnsi="Arial" w:cs="Arial"/>
          <w:sz w:val="24"/>
          <w:szCs w:val="24"/>
          <w:lang w:val="en-GB"/>
        </w:rPr>
      </w:pPr>
      <w:del w:id="117" w:author="Veltri GiuseppeAlessandro" w:date="2021-02-04T19:24:00Z">
        <w:r w:rsidRPr="00FC6F7C" w:rsidDel="00FF0DD6">
          <w:rPr>
            <w:rFonts w:ascii="Arial" w:hAnsi="Arial" w:cs="Arial"/>
            <w:sz w:val="24"/>
            <w:szCs w:val="24"/>
            <w:lang w:val="en-GB"/>
          </w:rPr>
          <w:delText>The research, as already explained,</w:delText>
        </w:r>
      </w:del>
      <w:ins w:id="118" w:author="Veltri GiuseppeAlessandro" w:date="2021-02-04T19:24:00Z">
        <w:r w:rsidR="00FF0DD6">
          <w:rPr>
            <w:rFonts w:ascii="Arial" w:hAnsi="Arial" w:cs="Arial"/>
            <w:sz w:val="24"/>
            <w:szCs w:val="24"/>
            <w:lang w:val="en-GB"/>
          </w:rPr>
          <w:t>As already explained, the research</w:t>
        </w:r>
      </w:ins>
      <w:r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Pr="00FC6F7C">
        <w:rPr>
          <w:rFonts w:ascii="Arial" w:hAnsi="Arial" w:cs="Arial"/>
          <w:sz w:val="24"/>
          <w:szCs w:val="24"/>
          <w:lang w:val="en-GB"/>
        </w:rPr>
        <w:t>the</w:t>
      </w:r>
      <w:r w:rsidR="00042BA5" w:rsidRPr="00FC6F7C">
        <w:rPr>
          <w:rFonts w:ascii="Arial" w:hAnsi="Arial" w:cs="Arial"/>
          <w:sz w:val="24"/>
          <w:szCs w:val="24"/>
          <w:lang w:val="en-GB"/>
        </w:rPr>
        <w:t xml:space="preserve"> </w:t>
      </w:r>
      <w:r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19" w:name="_Toc63265909"/>
      <w:r w:rsidRPr="002A0B73">
        <w:rPr>
          <w:rFonts w:ascii="Arial" w:hAnsi="Arial" w:cs="Arial"/>
          <w:b/>
          <w:bCs/>
          <w:color w:val="auto"/>
          <w:lang w:val="en-GB"/>
        </w:rPr>
        <w:t>2.2.1 Unsupervised Machine Learning Algorithms</w:t>
      </w:r>
      <w:bookmarkEnd w:id="119"/>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 xml:space="preserve">This method creates some </w:t>
      </w:r>
      <w:r w:rsidR="00BF7516" w:rsidRPr="008C2884">
        <w:rPr>
          <w:rFonts w:ascii="Arial" w:hAnsi="Arial" w:cs="Arial"/>
          <w:sz w:val="24"/>
          <w:szCs w:val="24"/>
          <w:lang w:val="en-GB"/>
        </w:rPr>
        <w:lastRenderedPageBreak/>
        <w:t>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775723F0"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del w:id="120" w:author="Veltri GiuseppeAlessandro" w:date="2021-02-04T19:24:00Z">
        <w:r w:rsidR="00775515" w:rsidRPr="008C2884" w:rsidDel="00FF0DD6">
          <w:rPr>
            <w:rFonts w:ascii="Arial" w:hAnsi="Arial" w:cs="Arial"/>
            <w:sz w:val="24"/>
            <w:szCs w:val="24"/>
            <w:lang w:val="en-GB"/>
          </w:rPr>
          <w:delText>, r</w:delText>
        </w:r>
      </w:del>
      <w:ins w:id="121" w:author="Veltri GiuseppeAlessandro" w:date="2021-02-04T19:24:00Z">
        <w:r w:rsidR="00FF0DD6">
          <w:rPr>
            <w:rFonts w:ascii="Arial" w:hAnsi="Arial" w:cs="Arial"/>
            <w:sz w:val="24"/>
            <w:szCs w:val="24"/>
            <w:lang w:val="en-GB"/>
          </w:rPr>
          <w:t>. R</w:t>
        </w:r>
      </w:ins>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 xml:space="preserve">he questions proposed are on the type of </w:t>
      </w:r>
      <w:r w:rsidR="00403F16" w:rsidRPr="00403F16">
        <w:rPr>
          <w:rFonts w:ascii="Arial" w:hAnsi="Arial" w:cs="Arial"/>
          <w:sz w:val="24"/>
          <w:szCs w:val="24"/>
          <w:lang w:val="en-GB"/>
        </w:rPr>
        <w:lastRenderedPageBreak/>
        <w:t>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2 = Tend to agree/ Fairly important</w:t>
      </w:r>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22" w:name="_Toc63265910"/>
      <w:r w:rsidRPr="002A0B73">
        <w:rPr>
          <w:rFonts w:ascii="Arial" w:hAnsi="Arial" w:cs="Arial"/>
          <w:b/>
          <w:bCs/>
          <w:color w:val="auto"/>
          <w:lang w:val="en-GB"/>
        </w:rPr>
        <w:t>2.2.2 Supervised Machine Learning Algorithms</w:t>
      </w:r>
      <w:bookmarkEnd w:id="122"/>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w:t>
      </w:r>
      <w:r w:rsidR="005332DD" w:rsidRPr="0090422C">
        <w:rPr>
          <w:rFonts w:ascii="Arial" w:hAnsi="Arial" w:cs="Arial"/>
          <w:sz w:val="24"/>
          <w:szCs w:val="24"/>
          <w:lang w:val="en-GB"/>
        </w:rPr>
        <w:lastRenderedPageBreak/>
        <w:t xml:space="preserve">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independence of errors;</w:t>
      </w:r>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linearity in the logit for continuous independent variables;</w:t>
      </w:r>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r w:rsidRPr="008C2884">
        <w:rPr>
          <w:rFonts w:ascii="Arial" w:hAnsi="Arial" w:cs="Arial"/>
          <w:sz w:val="24"/>
          <w:szCs w:val="24"/>
          <w:lang w:val="en-GB"/>
        </w:rPr>
        <w:t>variables;</w:t>
      </w:r>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C48AE" w:rsidRPr="0090422C" w:rsidRDefault="006C48AE" w:rsidP="00D02C40">
                            <w:pPr>
                              <w:pStyle w:val="Didascalia"/>
                              <w:rPr>
                                <w:rFonts w:ascii="Arial" w:hAnsi="Arial" w:cs="Arial"/>
                                <w:noProof/>
                                <w:color w:val="auto"/>
                                <w:sz w:val="20"/>
                                <w:szCs w:val="20"/>
                                <w:lang w:val="en-GB"/>
                              </w:rPr>
                            </w:pPr>
                            <w:bookmarkStart w:id="123" w:name="_Hlk63241400"/>
                            <w:bookmarkStart w:id="124" w:name="_Toc62568649"/>
                            <w:bookmarkStart w:id="125" w:name="_Toc63158274"/>
                            <w:bookmarkEnd w:id="123"/>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00DB75B7">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C48AE" w:rsidRPr="0090422C" w:rsidRDefault="006C48AE" w:rsidP="00D02C40">
                      <w:pPr>
                        <w:pStyle w:val="Didascalia"/>
                        <w:rPr>
                          <w:rFonts w:ascii="Arial" w:hAnsi="Arial" w:cs="Arial"/>
                          <w:noProof/>
                          <w:color w:val="auto"/>
                          <w:sz w:val="20"/>
                          <w:szCs w:val="20"/>
                          <w:lang w:val="en-GB"/>
                        </w:rPr>
                      </w:pPr>
                      <w:bookmarkStart w:id="126" w:name="_Hlk63241400"/>
                      <w:bookmarkStart w:id="127" w:name="_Toc62568649"/>
                      <w:bookmarkStart w:id="128" w:name="_Toc63158274"/>
                      <w:bookmarkEnd w:id="126"/>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00DB75B7">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27"/>
                      <w:bookmarkEnd w:id="128"/>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189BF24C" w:rsidR="00635C73" w:rsidRDefault="007D0AC9" w:rsidP="002A0B73">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w:t>
      </w:r>
      <w:del w:id="126" w:author="Veltri GiuseppeAlessandro" w:date="2021-02-04T19:17:00Z">
        <w:r w:rsidRPr="008C2884" w:rsidDel="00FF0DD6">
          <w:rPr>
            <w:rFonts w:ascii="Arial" w:hAnsi="Arial" w:cs="Arial"/>
            <w:sz w:val="24"/>
            <w:szCs w:val="24"/>
            <w:lang w:val="en-GB"/>
          </w:rPr>
          <w:delText>-</w:delText>
        </w:r>
      </w:del>
      <w:r w:rsidRPr="008C2884">
        <w:rPr>
          <w:rFonts w:ascii="Arial" w:hAnsi="Arial" w:cs="Arial"/>
          <w:sz w:val="24"/>
          <w:szCs w:val="24"/>
          <w:lang w:val="en-GB"/>
        </w:rPr>
        <w:t>demographic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Pr="008C2884">
        <w:rPr>
          <w:rFonts w:ascii="Arial" w:hAnsi="Arial" w:cs="Arial"/>
          <w:sz w:val="24"/>
          <w:szCs w:val="24"/>
          <w:lang w:val="en-GB"/>
        </w:rPr>
        <w:t xml:space="preserve"> classes created f</w:t>
      </w:r>
      <w:r w:rsidR="002E7BF5">
        <w:rPr>
          <w:rFonts w:ascii="Arial" w:hAnsi="Arial" w:cs="Arial"/>
          <w:sz w:val="24"/>
          <w:szCs w:val="24"/>
          <w:lang w:val="en-GB"/>
        </w:rPr>
        <w:t>rom</w:t>
      </w:r>
      <w:r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Pr="008C2884">
        <w:rPr>
          <w:rFonts w:ascii="Arial" w:hAnsi="Arial" w:cs="Arial"/>
          <w:sz w:val="24"/>
          <w:szCs w:val="24"/>
          <w:lang w:val="en-GB"/>
        </w:rPr>
        <w:t>and CCA</w:t>
      </w:r>
      <w:r w:rsidR="002E7BF5">
        <w:rPr>
          <w:rFonts w:ascii="Arial" w:hAnsi="Arial" w:cs="Arial"/>
          <w:sz w:val="24"/>
          <w:szCs w:val="24"/>
          <w:lang w:val="en-GB"/>
        </w:rPr>
        <w:t xml:space="preserve">, </w:t>
      </w:r>
      <w:r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del w:id="127" w:author="Veltri GiuseppeAlessandro" w:date="2021-02-04T19:25:00Z">
        <w:r w:rsidR="00631C98" w:rsidRPr="008C2884" w:rsidDel="00FF0DD6">
          <w:rPr>
            <w:rFonts w:ascii="Arial" w:hAnsi="Arial" w:cs="Arial"/>
            <w:sz w:val="24"/>
            <w:szCs w:val="24"/>
            <w:lang w:val="en-GB"/>
          </w:rPr>
          <w:delText xml:space="preserve">which </w:delText>
        </w:r>
        <w:r w:rsidR="00853530" w:rsidRPr="008C2884" w:rsidDel="00FF0DD6">
          <w:rPr>
            <w:rFonts w:ascii="Arial" w:hAnsi="Arial" w:cs="Arial"/>
            <w:sz w:val="24"/>
            <w:szCs w:val="24"/>
            <w:lang w:val="en-GB"/>
          </w:rPr>
          <w:delText>can determine</w:delText>
        </w:r>
      </w:del>
      <w:ins w:id="128" w:author="Veltri GiuseppeAlessandro" w:date="2021-02-04T19:25:00Z">
        <w:r w:rsidR="00FF0DD6">
          <w:rPr>
            <w:rFonts w:ascii="Arial" w:hAnsi="Arial" w:cs="Arial"/>
            <w:sz w:val="24"/>
            <w:szCs w:val="24"/>
            <w:lang w:val="en-GB"/>
          </w:rPr>
          <w:t>determining</w:t>
        </w:r>
      </w:ins>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above-mentioned: variables selected have already been used previously, even if have mostly used more traditional techniques (and not machine learning techniques).</w:t>
      </w:r>
      <w:r w:rsidR="002A0B73">
        <w:rPr>
          <w:rFonts w:ascii="Arial" w:hAnsi="Arial" w:cs="Arial"/>
          <w:sz w:val="24"/>
          <w:szCs w:val="24"/>
          <w:lang w:val="en-GB"/>
        </w:rPr>
        <w:t xml:space="preserve"> An innovative point is </w:t>
      </w:r>
      <w:del w:id="129" w:author="Veltri GiuseppeAlessandro" w:date="2021-02-04T19:25:00Z">
        <w:r w:rsidR="002A0B73" w:rsidDel="00FF0DD6">
          <w:rPr>
            <w:rFonts w:ascii="Arial" w:hAnsi="Arial" w:cs="Arial"/>
            <w:sz w:val="24"/>
            <w:szCs w:val="24"/>
            <w:lang w:val="en-GB"/>
          </w:rPr>
          <w:delText xml:space="preserve">the use of PAM clustering and CCA </w:delText>
        </w:r>
      </w:del>
      <w:ins w:id="130" w:author="Veltri GiuseppeAlessandro" w:date="2021-02-04T19:25:00Z">
        <w:r w:rsidR="00FF0DD6">
          <w:rPr>
            <w:rFonts w:ascii="Arial" w:hAnsi="Arial" w:cs="Arial"/>
            <w:sz w:val="24"/>
            <w:szCs w:val="24"/>
            <w:lang w:val="en-GB"/>
          </w:rPr>
          <w:t>PAM clustering and CCA's use</w:t>
        </w:r>
      </w:ins>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131"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131"/>
    </w:p>
    <w:p w14:paraId="66D57A66" w14:textId="0D174271"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w:t>
      </w:r>
      <w:r>
        <w:rPr>
          <w:rFonts w:ascii="Arial" w:hAnsi="Arial" w:cs="Arial"/>
          <w:sz w:val="24"/>
          <w:szCs w:val="24"/>
          <w:lang w:val="en-GB"/>
        </w:rPr>
        <w:t>worry</w:t>
      </w:r>
      <w:r w:rsidR="006973EE" w:rsidRPr="008C2884">
        <w:rPr>
          <w:rFonts w:ascii="Arial" w:hAnsi="Arial" w:cs="Arial"/>
          <w:sz w:val="24"/>
          <w:szCs w:val="24"/>
          <w:lang w:val="en-GB"/>
        </w:rPr>
        <w:t xml:space="preserv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132"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132"/>
      <w:r w:rsidR="00853530" w:rsidRPr="001F62B9">
        <w:rPr>
          <w:rFonts w:ascii="Arial" w:hAnsi="Arial" w:cs="Arial"/>
          <w:b/>
          <w:bCs/>
          <w:color w:val="auto"/>
          <w:sz w:val="24"/>
          <w:szCs w:val="24"/>
          <w:lang w:val="en-GB"/>
        </w:rPr>
        <w:t xml:space="preserve"> </w:t>
      </w:r>
    </w:p>
    <w:p w14:paraId="2AF518BC" w14:textId="29FD2AF6"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some questions about environmental issues and some socio</w:t>
      </w:r>
      <w:del w:id="133" w:author="Veltri GiuseppeAlessandro" w:date="2021-02-04T19:17:00Z">
        <w:r w:rsidR="00523439" w:rsidRPr="008C2884" w:rsidDel="00FF0DD6">
          <w:rPr>
            <w:rFonts w:ascii="Arial" w:hAnsi="Arial" w:cs="Arial"/>
            <w:lang w:val="en-GB"/>
          </w:rPr>
          <w:delText>-</w:delText>
        </w:r>
      </w:del>
      <w:r w:rsidR="00523439" w:rsidRPr="008C2884">
        <w:rPr>
          <w:rFonts w:ascii="Arial" w:hAnsi="Arial" w:cs="Arial"/>
          <w:lang w:val="en-GB"/>
        </w:rPr>
        <w:t xml:space="preserve">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w:t>
      </w:r>
      <w:del w:id="134" w:author="Veltri GiuseppeAlessandro" w:date="2021-02-04T19:17:00Z">
        <w:r w:rsidR="00C96FCE" w:rsidRPr="008C2884" w:rsidDel="00FF0DD6">
          <w:rPr>
            <w:rFonts w:ascii="Arial" w:hAnsi="Arial" w:cs="Arial"/>
            <w:lang w:val="en-GB"/>
          </w:rPr>
          <w:delText>-</w:delText>
        </w:r>
      </w:del>
      <w:r w:rsidR="00C96FCE" w:rsidRPr="008C2884">
        <w:rPr>
          <w:rFonts w:ascii="Arial" w:hAnsi="Arial" w:cs="Arial"/>
          <w:lang w:val="en-GB"/>
        </w:rPr>
        <w:t>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135"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135"/>
    </w:p>
    <w:p w14:paraId="066E7DD7" w14:textId="75A7E64F"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w:t>
      </w:r>
      <w:del w:id="136" w:author="Veltri GiuseppeAlessandro" w:date="2021-02-04T19:17:00Z">
        <w:r w:rsidR="00B40E56" w:rsidRPr="008C2884" w:rsidDel="00FF0DD6">
          <w:rPr>
            <w:rFonts w:ascii="Arial" w:hAnsi="Arial" w:cs="Arial"/>
            <w:sz w:val="24"/>
            <w:szCs w:val="24"/>
            <w:lang w:val="en-GB"/>
          </w:rPr>
          <w:delText>-</w:delText>
        </w:r>
      </w:del>
      <w:r w:rsidR="00B40E56" w:rsidRPr="008C2884">
        <w:rPr>
          <w:rFonts w:ascii="Arial" w:hAnsi="Arial" w:cs="Arial"/>
          <w:sz w:val="24"/>
          <w:szCs w:val="24"/>
          <w:lang w:val="en-GB"/>
        </w:rPr>
        <w:t>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(don’t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del w:id="137" w:author="Veltri GiuseppeAlessandro" w:date="2021-02-04T19:26:00Z">
        <w:r w:rsidR="00D9692C" w:rsidRPr="008C2884" w:rsidDel="00FF0DD6">
          <w:rPr>
            <w:rFonts w:ascii="Arial" w:hAnsi="Arial" w:cs="Arial"/>
            <w:sz w:val="24"/>
            <w:szCs w:val="24"/>
            <w:lang w:val="en-GB"/>
          </w:rPr>
          <w:delText xml:space="preserve">is </w:delText>
        </w:r>
      </w:del>
      <w:ins w:id="138" w:author="Veltri GiuseppeAlessandro" w:date="2021-02-04T19:26:00Z">
        <w:r w:rsidR="00FF0DD6">
          <w:rPr>
            <w:rFonts w:ascii="Arial" w:hAnsi="Arial" w:cs="Arial"/>
            <w:sz w:val="24"/>
            <w:szCs w:val="24"/>
            <w:lang w:val="en-GB"/>
          </w:rPr>
          <w:t>ha</w:t>
        </w:r>
        <w:r w:rsidR="00FF0DD6" w:rsidRPr="008C2884">
          <w:rPr>
            <w:rFonts w:ascii="Arial" w:hAnsi="Arial" w:cs="Arial"/>
            <w:sz w:val="24"/>
            <w:szCs w:val="24"/>
            <w:lang w:val="en-GB"/>
          </w:rPr>
          <w:t xml:space="preserve">s </w:t>
        </w:r>
      </w:ins>
      <w:r w:rsidR="00D9692C" w:rsidRPr="008C2884">
        <w:rPr>
          <w:rFonts w:ascii="Arial" w:hAnsi="Arial" w:cs="Arial"/>
          <w:sz w:val="24"/>
          <w:szCs w:val="24"/>
          <w:lang w:val="en-GB"/>
        </w:rPr>
        <w:t xml:space="preserve">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w:t>
      </w:r>
      <w:del w:id="139" w:author="Veltri GiuseppeAlessandro" w:date="2021-02-04T19:26:00Z">
        <w:r w:rsidR="002E7BF5" w:rsidDel="00FF0DD6">
          <w:rPr>
            <w:rFonts w:ascii="Arial" w:hAnsi="Arial" w:cs="Arial"/>
            <w:sz w:val="24"/>
            <w:szCs w:val="24"/>
            <w:lang w:val="en-GB"/>
          </w:rPr>
          <w:delText>the</w:delText>
        </w:r>
        <w:r w:rsidR="000D3FCA" w:rsidRPr="008C2884" w:rsidDel="00FF0DD6">
          <w:rPr>
            <w:rFonts w:ascii="Arial" w:hAnsi="Arial" w:cs="Arial"/>
            <w:sz w:val="24"/>
            <w:szCs w:val="24"/>
            <w:lang w:val="en-GB"/>
          </w:rPr>
          <w:delText xml:space="preserve"> place of </w:delText>
        </w:r>
      </w:del>
      <w:r w:rsidR="000D3FCA" w:rsidRPr="008C2884">
        <w:rPr>
          <w:rFonts w:ascii="Arial" w:hAnsi="Arial" w:cs="Arial"/>
          <w:sz w:val="24"/>
          <w:szCs w:val="24"/>
          <w:lang w:val="en-GB"/>
        </w:rPr>
        <w:t xml:space="preserve">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(don’t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31AB0369"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w:t>
      </w:r>
      <w:del w:id="140" w:author="Veltri GiuseppeAlessandro" w:date="2021-02-04T19:25:00Z">
        <w:r w:rsidRPr="008C2884" w:rsidDel="00FF0DD6">
          <w:rPr>
            <w:rFonts w:ascii="Arial" w:hAnsi="Arial" w:cs="Arial"/>
            <w:sz w:val="24"/>
            <w:szCs w:val="24"/>
            <w:lang w:val="en-GB"/>
          </w:rPr>
          <w:delText xml:space="preserve">a </w:delText>
        </w:r>
      </w:del>
      <w:r w:rsidRPr="008C2884">
        <w:rPr>
          <w:rFonts w:ascii="Arial" w:hAnsi="Arial" w:cs="Arial"/>
          <w:sz w:val="24"/>
          <w:szCs w:val="24"/>
          <w:lang w:val="en-GB"/>
        </w:rPr>
        <w:t xml:space="preserve">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B5DBECF" w14:textId="1498EAD4" w:rsidR="002B0218" w:rsidRPr="00B47847" w:rsidRDefault="002B0218" w:rsidP="00F60CBF">
      <w:pPr>
        <w:pStyle w:val="Titolo1"/>
        <w:rPr>
          <w:rFonts w:ascii="Arial" w:hAnsi="Arial" w:cs="Arial"/>
          <w:b/>
          <w:bCs/>
          <w:color w:val="auto"/>
          <w:sz w:val="44"/>
          <w:szCs w:val="44"/>
          <w:lang w:val="en-GB"/>
        </w:rPr>
      </w:pPr>
      <w:bookmarkStart w:id="141" w:name="_Toc63265913"/>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141"/>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125511"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125511"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42" w:name="_Hlk54778069"/>
            <w:r w:rsidRPr="00EF02C2">
              <w:rPr>
                <w:rFonts w:ascii="Arial" w:hAnsi="Arial" w:cs="Arial"/>
                <w:sz w:val="18"/>
                <w:szCs w:val="18"/>
                <w:lang w:val="en-GB"/>
              </w:rPr>
              <w:t>how serious a problem do you think climate change is at this moment? Please use a scale from 1 to 10, with '1' meaning it is "not at all a serious problem" and '10' meaning it is "an extremely serious problem"</w:t>
            </w:r>
            <w:bookmarkEnd w:id="142"/>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125511"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Taking action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125511"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125511"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125511"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provides support for improving energy efficiency by 2030 (e.g.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125511"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0EC389B8"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w:t>
            </w:r>
            <w:del w:id="143" w:author="Veltri GiuseppeAlessandro" w:date="2021-02-04T19:17:00Z">
              <w:r w:rsidRPr="00EF02C2" w:rsidDel="00FF0DD6">
                <w:rPr>
                  <w:rFonts w:ascii="Arial" w:hAnsi="Arial" w:cs="Arial"/>
                  <w:b/>
                  <w:bCs/>
                  <w:i/>
                  <w:iCs/>
                  <w:sz w:val="18"/>
                  <w:szCs w:val="18"/>
                  <w:lang w:val="en-GB"/>
                </w:rPr>
                <w:delText>-</w:delText>
              </w:r>
            </w:del>
            <w:r w:rsidRPr="00EF02C2">
              <w:rPr>
                <w:rFonts w:ascii="Arial" w:hAnsi="Arial" w:cs="Arial"/>
                <w:b/>
                <w:bCs/>
                <w:i/>
                <w:iCs/>
                <w:sz w:val="18"/>
                <w:szCs w:val="18"/>
                <w:lang w:val="en-GB"/>
              </w:rPr>
              <w:t>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Small or middle sized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14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144"/>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145" w:name="_Toc63265914"/>
      <w:r w:rsidRPr="00F57B96">
        <w:rPr>
          <w:rFonts w:ascii="Arial" w:hAnsi="Arial" w:cs="Arial"/>
          <w:b/>
          <w:bCs/>
          <w:color w:val="auto"/>
          <w:sz w:val="44"/>
          <w:szCs w:val="44"/>
          <w:lang w:val="en-GB"/>
        </w:rPr>
        <w:t>Bibliography</w:t>
      </w:r>
      <w:bookmarkEnd w:id="145"/>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05AE4" w14:textId="77777777" w:rsidR="001C3A24" w:rsidRDefault="001C3A24" w:rsidP="00564E15">
      <w:pPr>
        <w:spacing w:after="0" w:line="240" w:lineRule="auto"/>
      </w:pPr>
      <w:r>
        <w:separator/>
      </w:r>
    </w:p>
  </w:endnote>
  <w:endnote w:type="continuationSeparator" w:id="0">
    <w:p w14:paraId="746C5EF0" w14:textId="77777777" w:rsidR="001C3A24" w:rsidRDefault="001C3A24"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C48AE" w:rsidRDefault="006C48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EndPr/>
    <w:sdtContent>
      <w:p w14:paraId="7D429FDC" w14:textId="77520BDA" w:rsidR="006C48AE" w:rsidRDefault="006C48AE">
        <w:pPr>
          <w:pStyle w:val="Pidipagina"/>
          <w:jc w:val="center"/>
        </w:pPr>
        <w:r>
          <w:fldChar w:fldCharType="begin"/>
        </w:r>
        <w:r>
          <w:instrText>PAGE   \* MERGEFORMAT</w:instrText>
        </w:r>
        <w:r>
          <w:fldChar w:fldCharType="separate"/>
        </w:r>
        <w:r>
          <w:t>2</w:t>
        </w:r>
        <w:r>
          <w:fldChar w:fldCharType="end"/>
        </w:r>
      </w:p>
    </w:sdtContent>
  </w:sdt>
  <w:p w14:paraId="40E11FEC" w14:textId="77777777" w:rsidR="006C48AE" w:rsidRDefault="006C48A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C48AE" w:rsidRDefault="006C48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4922B" w14:textId="77777777" w:rsidR="001C3A24" w:rsidRDefault="001C3A24" w:rsidP="00564E15">
      <w:pPr>
        <w:spacing w:after="0" w:line="240" w:lineRule="auto"/>
      </w:pPr>
      <w:r>
        <w:separator/>
      </w:r>
    </w:p>
  </w:footnote>
  <w:footnote w:type="continuationSeparator" w:id="0">
    <w:p w14:paraId="101087D3" w14:textId="77777777" w:rsidR="001C3A24" w:rsidRDefault="001C3A24" w:rsidP="00564E15">
      <w:pPr>
        <w:spacing w:after="0" w:line="240" w:lineRule="auto"/>
      </w:pPr>
      <w:r>
        <w:continuationSeparator/>
      </w:r>
    </w:p>
  </w:footnote>
  <w:footnote w:id="1">
    <w:p w14:paraId="3F0A30F4" w14:textId="3AA29D32" w:rsidR="006C48AE" w:rsidRDefault="006C48AE"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C48AE" w:rsidRPr="00D60011" w:rsidRDefault="006C48AE">
      <w:pPr>
        <w:pStyle w:val="Testonotaapidipagina"/>
        <w:rPr>
          <w:lang w:val="en-GB"/>
        </w:rPr>
      </w:pPr>
    </w:p>
  </w:footnote>
  <w:footnote w:id="2">
    <w:p w14:paraId="02B94379" w14:textId="1F9A3CEF" w:rsidR="006C48AE" w:rsidRPr="00DF1C46" w:rsidRDefault="006C48AE">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w:t>
      </w:r>
      <w:r w:rsidR="00F82B71" w:rsidRPr="00F82B71">
        <w:rPr>
          <w:rFonts w:ascii="Arial" w:hAnsi="Arial" w:cs="Arial"/>
          <w:sz w:val="18"/>
          <w:szCs w:val="18"/>
          <w:lang w:val="en-GB"/>
        </w:rPr>
        <w:t xml:space="preserve"> Climate change questions are</w:t>
      </w:r>
      <w:r w:rsidR="00F82B71">
        <w:rPr>
          <w:rFonts w:ascii="Arial" w:hAnsi="Arial" w:cs="Arial"/>
          <w:sz w:val="18"/>
          <w:szCs w:val="18"/>
          <w:lang w:val="en-GB"/>
        </w:rPr>
        <w:t>:</w:t>
      </w:r>
      <w:r w:rsidR="00F82B71" w:rsidRPr="00F82B71">
        <w:rPr>
          <w:rFonts w:ascii="Arial" w:hAnsi="Arial" w:cs="Arial"/>
          <w:sz w:val="18"/>
          <w:szCs w:val="18"/>
          <w:lang w:val="en-GB"/>
        </w:rPr>
        <w:t xml:space="preserve"> </w:t>
      </w:r>
      <w:r w:rsidR="00F82B71">
        <w:rPr>
          <w:rFonts w:ascii="Arial" w:hAnsi="Arial" w:cs="Arial"/>
          <w:sz w:val="18"/>
          <w:szCs w:val="18"/>
          <w:lang w:val="en-GB"/>
        </w:rPr>
        <w:t>qb3_4, qb3_5, qb7, qb8, qb9.</w:t>
      </w:r>
    </w:p>
  </w:footnote>
  <w:footnote w:id="3">
    <w:p w14:paraId="12F9136A" w14:textId="624F35E6" w:rsidR="006C48AE" w:rsidRPr="0009251C" w:rsidRDefault="006C48AE">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C48AE" w:rsidRPr="0009251C" w:rsidRDefault="006C48AE"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C48AE" w:rsidRPr="0009251C" w:rsidRDefault="006C48AE">
      <w:pPr>
        <w:pStyle w:val="Testonotaapidipagina"/>
        <w:rPr>
          <w:lang w:val="en-GB"/>
        </w:rPr>
      </w:pPr>
    </w:p>
  </w:footnote>
  <w:footnote w:id="5">
    <w:p w14:paraId="522463D5" w14:textId="5B9500FB" w:rsidR="006C48AE" w:rsidRPr="000226A6" w:rsidRDefault="006C48AE">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C48AE" w:rsidRDefault="006C48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C48AE" w:rsidRDefault="006C48AE"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C48AE" w:rsidRDefault="006C48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ltri GiuseppeAlessandro">
    <w15:presenceInfo w15:providerId="None" w15:userId="Veltri GiuseppeAless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rwUAMndIFywAAAA="/>
  </w:docVars>
  <w:rsids>
    <w:rsidRoot w:val="008450B8"/>
    <w:rsid w:val="000041F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101268"/>
    <w:rsid w:val="00106E83"/>
    <w:rsid w:val="0010712C"/>
    <w:rsid w:val="001115E4"/>
    <w:rsid w:val="00114104"/>
    <w:rsid w:val="001208B5"/>
    <w:rsid w:val="00123A53"/>
    <w:rsid w:val="00125511"/>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3A24"/>
    <w:rsid w:val="001C5301"/>
    <w:rsid w:val="001D3C5D"/>
    <w:rsid w:val="001D497B"/>
    <w:rsid w:val="001D5641"/>
    <w:rsid w:val="001D7DA3"/>
    <w:rsid w:val="001E4EC7"/>
    <w:rsid w:val="001E768F"/>
    <w:rsid w:val="001F1332"/>
    <w:rsid w:val="001F557F"/>
    <w:rsid w:val="001F62B9"/>
    <w:rsid w:val="00201F89"/>
    <w:rsid w:val="00204BF5"/>
    <w:rsid w:val="002054D2"/>
    <w:rsid w:val="0020635D"/>
    <w:rsid w:val="00212BFD"/>
    <w:rsid w:val="00217242"/>
    <w:rsid w:val="0022152E"/>
    <w:rsid w:val="00222C18"/>
    <w:rsid w:val="0023405F"/>
    <w:rsid w:val="002354BE"/>
    <w:rsid w:val="00235FAA"/>
    <w:rsid w:val="00251547"/>
    <w:rsid w:val="002517AA"/>
    <w:rsid w:val="00251DCD"/>
    <w:rsid w:val="00261BDD"/>
    <w:rsid w:val="002638DF"/>
    <w:rsid w:val="00263F83"/>
    <w:rsid w:val="002825AB"/>
    <w:rsid w:val="002870C4"/>
    <w:rsid w:val="00294358"/>
    <w:rsid w:val="00296EC7"/>
    <w:rsid w:val="002A0B73"/>
    <w:rsid w:val="002A1CB1"/>
    <w:rsid w:val="002B0218"/>
    <w:rsid w:val="002B6FA6"/>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170E"/>
    <w:rsid w:val="008531D2"/>
    <w:rsid w:val="00853530"/>
    <w:rsid w:val="008542B6"/>
    <w:rsid w:val="00855BB3"/>
    <w:rsid w:val="00856FA8"/>
    <w:rsid w:val="00863CDB"/>
    <w:rsid w:val="008676F3"/>
    <w:rsid w:val="00870EB1"/>
    <w:rsid w:val="00872DBD"/>
    <w:rsid w:val="008850D6"/>
    <w:rsid w:val="00891983"/>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8725A"/>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E0AC3"/>
    <w:rsid w:val="00AF347B"/>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361BD"/>
    <w:rsid w:val="00C417CF"/>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93F4A"/>
    <w:rsid w:val="00D9692C"/>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0996"/>
    <w:rsid w:val="00ED5BF2"/>
    <w:rsid w:val="00EE4AA2"/>
    <w:rsid w:val="00EE77BA"/>
    <w:rsid w:val="00EF02C2"/>
    <w:rsid w:val="00EF5EEE"/>
    <w:rsid w:val="00EF6153"/>
    <w:rsid w:val="00EF779D"/>
    <w:rsid w:val="00F018DA"/>
    <w:rsid w:val="00F01ACC"/>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E2B1A"/>
    <w:rsid w:val="00FE2DA8"/>
    <w:rsid w:val="00FE67AC"/>
    <w:rsid w:val="00FF0DD6"/>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39121</Words>
  <Characters>222990</Characters>
  <Application>Microsoft Office Word</Application>
  <DocSecurity>0</DocSecurity>
  <Lines>1858</Lines>
  <Paragraphs>523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cp:revision>
  <cp:lastPrinted>2021-02-03T19:45:00Z</cp:lastPrinted>
  <dcterms:created xsi:type="dcterms:W3CDTF">2021-02-05T08:11:00Z</dcterms:created>
  <dcterms:modified xsi:type="dcterms:W3CDTF">2021-02-05T08:11:00Z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