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7DD0C6" w14:textId="12F3A4EE" w:rsidR="00735F0E" w:rsidRPr="00735F0E" w:rsidRDefault="00735F0E" w:rsidP="00735F0E">
      <w:pPr>
        <w:spacing w:after="0" w:line="240" w:lineRule="auto"/>
        <w:jc w:val="center"/>
        <w:rPr>
          <w:rFonts w:ascii="Times New Roman" w:eastAsia="Times New Roman" w:hAnsi="Times New Roman" w:cs="Times New Roman"/>
          <w:sz w:val="20"/>
          <w:szCs w:val="20"/>
          <w:lang w:eastAsia="it-IT"/>
        </w:rPr>
      </w:pPr>
      <w:r w:rsidRPr="00735F0E">
        <w:rPr>
          <w:rFonts w:ascii="Times New Roman" w:eastAsia="Times New Roman" w:hAnsi="Times New Roman" w:cs="Times New Roman"/>
          <w:noProof/>
          <w:sz w:val="20"/>
          <w:szCs w:val="20"/>
          <w:lang w:eastAsia="it-IT"/>
        </w:rPr>
        <w:drawing>
          <wp:inline distT="0" distB="0" distL="0" distR="0" wp14:anchorId="2E7AE3B1" wp14:editId="0B3CE589">
            <wp:extent cx="3749040" cy="937260"/>
            <wp:effectExtent l="0" t="0" r="381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49040" cy="937260"/>
                    </a:xfrm>
                    <a:prstGeom prst="rect">
                      <a:avLst/>
                    </a:prstGeom>
                    <a:noFill/>
                    <a:ln>
                      <a:noFill/>
                    </a:ln>
                  </pic:spPr>
                </pic:pic>
              </a:graphicData>
            </a:graphic>
          </wp:inline>
        </w:drawing>
      </w:r>
    </w:p>
    <w:p w14:paraId="64BEFCBE" w14:textId="77777777" w:rsidR="00735F0E" w:rsidRPr="00735F0E" w:rsidRDefault="00735F0E" w:rsidP="00735F0E">
      <w:pPr>
        <w:spacing w:after="0" w:line="240" w:lineRule="auto"/>
        <w:jc w:val="center"/>
        <w:rPr>
          <w:rFonts w:ascii="Arial" w:eastAsia="Times New Roman" w:hAnsi="Arial" w:cs="Arial"/>
          <w:b/>
          <w:sz w:val="24"/>
          <w:szCs w:val="24"/>
          <w:lang w:eastAsia="it-IT"/>
        </w:rPr>
      </w:pPr>
    </w:p>
    <w:p w14:paraId="0DF2E370" w14:textId="77777777" w:rsidR="00735F0E" w:rsidRPr="00965BF9" w:rsidRDefault="00735F0E" w:rsidP="00735F0E">
      <w:pPr>
        <w:spacing w:after="0" w:line="240" w:lineRule="auto"/>
        <w:jc w:val="center"/>
        <w:rPr>
          <w:rFonts w:ascii="Arial" w:eastAsia="Times New Roman" w:hAnsi="Arial" w:cs="Arial"/>
          <w:b/>
          <w:sz w:val="24"/>
          <w:szCs w:val="24"/>
          <w:lang w:val="en-GB" w:eastAsia="it-IT"/>
        </w:rPr>
      </w:pPr>
      <w:r w:rsidRPr="00965BF9">
        <w:rPr>
          <w:rFonts w:ascii="Arial" w:eastAsia="Times New Roman" w:hAnsi="Arial" w:cs="Arial"/>
          <w:b/>
          <w:sz w:val="24"/>
          <w:szCs w:val="24"/>
          <w:lang w:val="en-GB" w:eastAsia="it-IT"/>
        </w:rPr>
        <w:t>Department of Mathematics</w:t>
      </w:r>
    </w:p>
    <w:p w14:paraId="3A0BEE12" w14:textId="77777777" w:rsidR="00735F0E" w:rsidRPr="00735F0E" w:rsidRDefault="00735F0E" w:rsidP="00735F0E">
      <w:pPr>
        <w:spacing w:after="0" w:line="240" w:lineRule="auto"/>
        <w:jc w:val="center"/>
        <w:rPr>
          <w:rFonts w:ascii="Arial" w:eastAsia="Times New Roman" w:hAnsi="Arial" w:cs="Arial"/>
          <w:b/>
          <w:sz w:val="36"/>
          <w:szCs w:val="20"/>
          <w:lang w:val="en-GB" w:eastAsia="it-IT"/>
        </w:rPr>
      </w:pPr>
    </w:p>
    <w:p w14:paraId="76B8ECB9" w14:textId="77777777" w:rsidR="00735F0E" w:rsidRPr="00735F0E" w:rsidRDefault="00735F0E" w:rsidP="00735F0E">
      <w:pPr>
        <w:spacing w:after="0" w:line="240" w:lineRule="auto"/>
        <w:jc w:val="center"/>
        <w:rPr>
          <w:rFonts w:ascii="Arial" w:eastAsia="Times New Roman" w:hAnsi="Arial" w:cs="Arial"/>
          <w:b/>
          <w:sz w:val="36"/>
          <w:szCs w:val="20"/>
          <w:lang w:val="en-GB" w:eastAsia="it-IT"/>
        </w:rPr>
      </w:pPr>
    </w:p>
    <w:p w14:paraId="2F5E5A49" w14:textId="77777777" w:rsidR="00735F0E" w:rsidRPr="00965BF9" w:rsidRDefault="00735F0E" w:rsidP="00735F0E">
      <w:pPr>
        <w:spacing w:after="0" w:line="240" w:lineRule="auto"/>
        <w:jc w:val="center"/>
        <w:rPr>
          <w:rFonts w:ascii="Arial" w:eastAsia="Times New Roman" w:hAnsi="Arial" w:cs="Arial"/>
          <w:b/>
          <w:sz w:val="36"/>
          <w:szCs w:val="20"/>
          <w:lang w:val="en-GB" w:eastAsia="it-IT"/>
        </w:rPr>
      </w:pPr>
    </w:p>
    <w:p w14:paraId="51BA7DB5" w14:textId="77777777" w:rsidR="00735F0E" w:rsidRPr="00965BF9" w:rsidRDefault="00735F0E" w:rsidP="00735F0E">
      <w:pPr>
        <w:spacing w:after="0" w:line="240" w:lineRule="auto"/>
        <w:jc w:val="center"/>
        <w:rPr>
          <w:rFonts w:ascii="Arial" w:eastAsia="Times New Roman" w:hAnsi="Arial" w:cs="Arial"/>
          <w:b/>
          <w:sz w:val="36"/>
          <w:szCs w:val="20"/>
          <w:lang w:val="en-GB" w:eastAsia="it-IT"/>
        </w:rPr>
      </w:pPr>
    </w:p>
    <w:p w14:paraId="7A7564C3" w14:textId="77777777" w:rsidR="00735F0E" w:rsidRPr="00965BF9" w:rsidRDefault="00735F0E" w:rsidP="00735F0E">
      <w:pPr>
        <w:spacing w:after="0" w:line="240" w:lineRule="auto"/>
        <w:jc w:val="center"/>
        <w:rPr>
          <w:rFonts w:ascii="Arial" w:eastAsia="Times New Roman" w:hAnsi="Arial" w:cs="Arial"/>
          <w:sz w:val="28"/>
          <w:szCs w:val="28"/>
          <w:lang w:val="en-GB" w:eastAsia="it-IT"/>
        </w:rPr>
      </w:pPr>
      <w:proofErr w:type="gramStart"/>
      <w:r w:rsidRPr="00965BF9">
        <w:rPr>
          <w:rFonts w:ascii="Arial" w:eastAsia="Times New Roman" w:hAnsi="Arial" w:cs="Arial"/>
          <w:sz w:val="28"/>
          <w:szCs w:val="28"/>
          <w:lang w:val="en-GB" w:eastAsia="it-IT"/>
        </w:rPr>
        <w:t>Master in Data Science</w:t>
      </w:r>
      <w:proofErr w:type="gramEnd"/>
    </w:p>
    <w:p w14:paraId="04A78F25" w14:textId="77777777" w:rsidR="00735F0E" w:rsidRPr="00965BF9" w:rsidRDefault="00735F0E" w:rsidP="00735F0E">
      <w:pPr>
        <w:spacing w:after="0" w:line="240" w:lineRule="auto"/>
        <w:jc w:val="center"/>
        <w:rPr>
          <w:rFonts w:ascii="Arial" w:eastAsia="Times New Roman" w:hAnsi="Arial" w:cs="Arial"/>
          <w:b/>
          <w:sz w:val="36"/>
          <w:szCs w:val="20"/>
          <w:lang w:val="en-GB" w:eastAsia="it-IT"/>
        </w:rPr>
      </w:pPr>
    </w:p>
    <w:p w14:paraId="2B2B2D20" w14:textId="77777777" w:rsidR="00735F0E" w:rsidRPr="00965BF9" w:rsidRDefault="00735F0E" w:rsidP="00735F0E">
      <w:pPr>
        <w:spacing w:after="0" w:line="240" w:lineRule="auto"/>
        <w:jc w:val="center"/>
        <w:rPr>
          <w:rFonts w:ascii="Arial" w:eastAsia="Times New Roman" w:hAnsi="Arial" w:cs="Arial"/>
          <w:b/>
          <w:sz w:val="36"/>
          <w:szCs w:val="20"/>
          <w:lang w:val="en-GB" w:eastAsia="it-IT"/>
        </w:rPr>
      </w:pPr>
    </w:p>
    <w:p w14:paraId="326EDE52" w14:textId="77777777" w:rsidR="00735F0E" w:rsidRPr="00965BF9" w:rsidRDefault="00735F0E" w:rsidP="00735F0E">
      <w:pPr>
        <w:spacing w:after="0" w:line="240" w:lineRule="auto"/>
        <w:jc w:val="center"/>
        <w:rPr>
          <w:rFonts w:ascii="Arial" w:eastAsia="Times New Roman" w:hAnsi="Arial" w:cs="Arial"/>
          <w:b/>
          <w:sz w:val="36"/>
          <w:szCs w:val="20"/>
          <w:lang w:val="en-GB" w:eastAsia="it-IT"/>
        </w:rPr>
      </w:pPr>
    </w:p>
    <w:p w14:paraId="6253C462" w14:textId="77777777" w:rsidR="00735F0E" w:rsidRPr="00965BF9" w:rsidRDefault="00735F0E" w:rsidP="00735F0E">
      <w:pPr>
        <w:spacing w:after="0" w:line="240" w:lineRule="auto"/>
        <w:jc w:val="center"/>
        <w:rPr>
          <w:rFonts w:ascii="Arial" w:eastAsia="Times New Roman" w:hAnsi="Arial" w:cs="Arial"/>
          <w:b/>
          <w:sz w:val="36"/>
          <w:szCs w:val="20"/>
          <w:lang w:val="en-GB" w:eastAsia="it-IT"/>
        </w:rPr>
      </w:pPr>
    </w:p>
    <w:p w14:paraId="42A1C037" w14:textId="77777777" w:rsidR="00735F0E" w:rsidRPr="00965BF9" w:rsidRDefault="00735F0E" w:rsidP="00735F0E">
      <w:pPr>
        <w:spacing w:after="0" w:line="240" w:lineRule="auto"/>
        <w:jc w:val="center"/>
        <w:rPr>
          <w:rFonts w:ascii="Arial" w:eastAsia="Times New Roman" w:hAnsi="Arial" w:cs="Arial"/>
          <w:i/>
          <w:sz w:val="40"/>
          <w:szCs w:val="40"/>
          <w:lang w:val="en-GB" w:eastAsia="it-IT"/>
        </w:rPr>
      </w:pPr>
      <w:r w:rsidRPr="00965BF9">
        <w:rPr>
          <w:rFonts w:ascii="Arial" w:eastAsia="Times New Roman" w:hAnsi="Arial" w:cs="Arial"/>
          <w:i/>
          <w:sz w:val="40"/>
          <w:szCs w:val="40"/>
          <w:lang w:val="en-GB" w:eastAsia="it-IT"/>
        </w:rPr>
        <w:t>Is Our House on Fire?</w:t>
      </w:r>
    </w:p>
    <w:p w14:paraId="5257C4F0" w14:textId="77777777" w:rsidR="00735F0E" w:rsidRPr="00965BF9" w:rsidRDefault="00735F0E" w:rsidP="00735F0E">
      <w:pPr>
        <w:spacing w:after="0" w:line="240" w:lineRule="auto"/>
        <w:jc w:val="center"/>
        <w:rPr>
          <w:rFonts w:ascii="Arial" w:eastAsia="Times New Roman" w:hAnsi="Arial" w:cs="Arial"/>
          <w:b/>
          <w:sz w:val="40"/>
          <w:szCs w:val="40"/>
          <w:lang w:val="en-GB" w:eastAsia="it-IT"/>
        </w:rPr>
      </w:pPr>
      <w:r w:rsidRPr="00965BF9">
        <w:rPr>
          <w:rFonts w:ascii="Arial" w:eastAsia="Times New Roman" w:hAnsi="Arial" w:cs="Arial"/>
          <w:i/>
          <w:sz w:val="40"/>
          <w:szCs w:val="40"/>
          <w:lang w:val="en-GB" w:eastAsia="it-IT"/>
        </w:rPr>
        <w:t>Analysis and Prediction of European Attitudes towards Climate Change.</w:t>
      </w:r>
    </w:p>
    <w:p w14:paraId="0C2B058E" w14:textId="77777777" w:rsidR="00735F0E" w:rsidRPr="00965BF9" w:rsidRDefault="00735F0E" w:rsidP="00735F0E">
      <w:pPr>
        <w:spacing w:after="0" w:line="240" w:lineRule="auto"/>
        <w:jc w:val="center"/>
        <w:rPr>
          <w:rFonts w:ascii="Arial" w:eastAsia="Times New Roman" w:hAnsi="Arial" w:cs="Arial"/>
          <w:b/>
          <w:sz w:val="40"/>
          <w:szCs w:val="20"/>
          <w:lang w:val="en-GB" w:eastAsia="it-IT"/>
        </w:rPr>
      </w:pPr>
    </w:p>
    <w:p w14:paraId="6980CE4F" w14:textId="77777777" w:rsidR="00735F0E" w:rsidRPr="00965BF9" w:rsidRDefault="00735F0E" w:rsidP="00735F0E">
      <w:pPr>
        <w:spacing w:after="0" w:line="240" w:lineRule="auto"/>
        <w:jc w:val="center"/>
        <w:rPr>
          <w:rFonts w:ascii="Arial" w:eastAsia="Times New Roman" w:hAnsi="Arial" w:cs="Arial"/>
          <w:b/>
          <w:sz w:val="40"/>
          <w:szCs w:val="20"/>
          <w:lang w:val="en-GB" w:eastAsia="it-IT"/>
        </w:rPr>
      </w:pPr>
    </w:p>
    <w:p w14:paraId="0D778F9C" w14:textId="77777777" w:rsidR="00735F0E" w:rsidRPr="00965BF9" w:rsidRDefault="00735F0E" w:rsidP="00735F0E">
      <w:pPr>
        <w:spacing w:after="0" w:line="240" w:lineRule="auto"/>
        <w:jc w:val="center"/>
        <w:rPr>
          <w:rFonts w:ascii="Arial" w:eastAsia="Times New Roman" w:hAnsi="Arial" w:cs="Arial"/>
          <w:b/>
          <w:sz w:val="40"/>
          <w:szCs w:val="20"/>
          <w:lang w:val="en-GB" w:eastAsia="it-IT"/>
        </w:rPr>
      </w:pPr>
    </w:p>
    <w:p w14:paraId="3ECCFE28" w14:textId="77777777" w:rsidR="00735F0E" w:rsidRPr="00965BF9" w:rsidRDefault="00735F0E" w:rsidP="00735F0E">
      <w:pPr>
        <w:spacing w:after="0" w:line="240" w:lineRule="auto"/>
        <w:jc w:val="center"/>
        <w:rPr>
          <w:rFonts w:ascii="Arial" w:eastAsia="Times New Roman" w:hAnsi="Arial" w:cs="Arial"/>
          <w:b/>
          <w:sz w:val="36"/>
          <w:szCs w:val="20"/>
          <w:lang w:val="en-GB" w:eastAsia="it-IT"/>
        </w:rPr>
      </w:pPr>
    </w:p>
    <w:p w14:paraId="593F1DFF" w14:textId="77777777" w:rsidR="00735F0E" w:rsidRPr="00965BF9" w:rsidRDefault="00735F0E" w:rsidP="00735F0E">
      <w:pPr>
        <w:spacing w:after="0" w:line="240" w:lineRule="auto"/>
        <w:rPr>
          <w:rFonts w:ascii="Arial" w:eastAsia="Times New Roman" w:hAnsi="Arial" w:cs="Arial"/>
          <w:b/>
          <w:sz w:val="36"/>
          <w:szCs w:val="20"/>
          <w:lang w:val="en-GB" w:eastAsia="it-IT"/>
        </w:rPr>
      </w:pPr>
    </w:p>
    <w:tbl>
      <w:tblPr>
        <w:tblW w:w="0" w:type="auto"/>
        <w:tblLayout w:type="fixed"/>
        <w:tblCellMar>
          <w:left w:w="70" w:type="dxa"/>
          <w:right w:w="70" w:type="dxa"/>
        </w:tblCellMar>
        <w:tblLook w:val="0000" w:firstRow="0" w:lastRow="0" w:firstColumn="0" w:lastColumn="0" w:noHBand="0" w:noVBand="0"/>
      </w:tblPr>
      <w:tblGrid>
        <w:gridCol w:w="4889"/>
        <w:gridCol w:w="3686"/>
      </w:tblGrid>
      <w:tr w:rsidR="00735F0E" w:rsidRPr="00965BF9" w14:paraId="450292AF" w14:textId="77777777" w:rsidTr="00FF3AE5">
        <w:tc>
          <w:tcPr>
            <w:tcW w:w="4889" w:type="dxa"/>
            <w:vAlign w:val="center"/>
          </w:tcPr>
          <w:p w14:paraId="656E94D4" w14:textId="77777777" w:rsidR="00735F0E" w:rsidRPr="008676F3" w:rsidRDefault="00735F0E" w:rsidP="00735F0E">
            <w:pPr>
              <w:spacing w:after="0" w:line="240" w:lineRule="auto"/>
              <w:rPr>
                <w:rFonts w:ascii="Arial" w:eastAsia="Times New Roman" w:hAnsi="Arial" w:cs="Arial"/>
                <w:i/>
                <w:sz w:val="24"/>
                <w:szCs w:val="24"/>
                <w:lang w:eastAsia="it-IT"/>
              </w:rPr>
            </w:pPr>
            <w:proofErr w:type="spellStart"/>
            <w:r w:rsidRPr="008676F3">
              <w:rPr>
                <w:rFonts w:ascii="Arial" w:eastAsia="Times New Roman" w:hAnsi="Arial" w:cs="Arial"/>
                <w:i/>
                <w:sz w:val="24"/>
                <w:szCs w:val="24"/>
                <w:lang w:eastAsia="it-IT"/>
              </w:rPr>
              <w:t>Thesis</w:t>
            </w:r>
            <w:proofErr w:type="spellEnd"/>
            <w:r w:rsidRPr="008676F3">
              <w:rPr>
                <w:rFonts w:ascii="Arial" w:eastAsia="Times New Roman" w:hAnsi="Arial" w:cs="Arial"/>
                <w:i/>
                <w:sz w:val="24"/>
                <w:szCs w:val="24"/>
                <w:lang w:eastAsia="it-IT"/>
              </w:rPr>
              <w:t xml:space="preserve"> Supervisor:</w:t>
            </w:r>
          </w:p>
          <w:p w14:paraId="5E507702" w14:textId="77777777" w:rsidR="00735F0E" w:rsidRPr="008676F3" w:rsidRDefault="00735F0E" w:rsidP="00735F0E">
            <w:pPr>
              <w:spacing w:after="0" w:line="240" w:lineRule="auto"/>
              <w:rPr>
                <w:rFonts w:ascii="Arial" w:eastAsia="Times New Roman" w:hAnsi="Arial" w:cs="Arial"/>
                <w:i/>
                <w:sz w:val="24"/>
                <w:szCs w:val="24"/>
                <w:lang w:eastAsia="it-IT"/>
              </w:rPr>
            </w:pPr>
            <w:r w:rsidRPr="008676F3">
              <w:rPr>
                <w:rFonts w:ascii="Arial" w:eastAsia="Times New Roman" w:hAnsi="Arial" w:cs="Arial"/>
                <w:i/>
                <w:sz w:val="24"/>
                <w:szCs w:val="24"/>
                <w:lang w:eastAsia="it-IT"/>
              </w:rPr>
              <w:t>Giuseppe A. Veltri</w:t>
            </w:r>
          </w:p>
          <w:p w14:paraId="4FF27A71" w14:textId="77777777" w:rsidR="00735F0E" w:rsidRPr="008676F3" w:rsidRDefault="00735F0E" w:rsidP="00735F0E">
            <w:pPr>
              <w:spacing w:after="0" w:line="240" w:lineRule="auto"/>
              <w:rPr>
                <w:rFonts w:ascii="Arial" w:eastAsia="Times New Roman" w:hAnsi="Arial" w:cs="Arial"/>
                <w:i/>
                <w:sz w:val="24"/>
                <w:szCs w:val="24"/>
                <w:lang w:eastAsia="it-IT"/>
              </w:rPr>
            </w:pPr>
          </w:p>
          <w:p w14:paraId="24501E6A" w14:textId="77777777" w:rsidR="00735F0E" w:rsidRPr="008676F3" w:rsidRDefault="00735F0E" w:rsidP="00735F0E">
            <w:pPr>
              <w:spacing w:after="0" w:line="240" w:lineRule="auto"/>
              <w:rPr>
                <w:rFonts w:ascii="Arial" w:eastAsia="Times New Roman" w:hAnsi="Arial" w:cs="Arial"/>
                <w:i/>
                <w:sz w:val="24"/>
                <w:szCs w:val="24"/>
                <w:lang w:eastAsia="it-IT"/>
              </w:rPr>
            </w:pPr>
            <w:r w:rsidRPr="008676F3">
              <w:rPr>
                <w:rFonts w:ascii="Arial" w:eastAsia="Times New Roman" w:hAnsi="Arial" w:cs="Arial"/>
                <w:i/>
                <w:sz w:val="24"/>
                <w:szCs w:val="24"/>
                <w:lang w:eastAsia="it-IT"/>
              </w:rPr>
              <w:t>Co-Supervisor:</w:t>
            </w:r>
          </w:p>
          <w:p w14:paraId="30AB886C" w14:textId="77777777" w:rsidR="00735F0E" w:rsidRPr="00965BF9" w:rsidRDefault="00735F0E" w:rsidP="00735F0E">
            <w:pPr>
              <w:spacing w:after="0" w:line="240" w:lineRule="auto"/>
              <w:rPr>
                <w:rFonts w:ascii="Arial" w:eastAsia="Times New Roman" w:hAnsi="Arial" w:cs="Arial"/>
                <w:i/>
                <w:sz w:val="24"/>
                <w:szCs w:val="24"/>
                <w:lang w:val="en-GB" w:eastAsia="it-IT"/>
              </w:rPr>
            </w:pPr>
            <w:r w:rsidRPr="00965BF9">
              <w:rPr>
                <w:rFonts w:ascii="Arial" w:eastAsia="Times New Roman" w:hAnsi="Arial" w:cs="Arial"/>
                <w:i/>
                <w:sz w:val="24"/>
                <w:szCs w:val="24"/>
                <w:lang w:val="en-GB" w:eastAsia="it-IT"/>
              </w:rPr>
              <w:t>Elena Pavan</w:t>
            </w:r>
          </w:p>
          <w:p w14:paraId="3F9D6EC0" w14:textId="77777777" w:rsidR="00735F0E" w:rsidRPr="00965BF9" w:rsidRDefault="00735F0E" w:rsidP="00735F0E">
            <w:pPr>
              <w:spacing w:after="0" w:line="240" w:lineRule="auto"/>
              <w:rPr>
                <w:rFonts w:ascii="Arial" w:eastAsia="Times New Roman" w:hAnsi="Arial" w:cs="Arial"/>
                <w:sz w:val="32"/>
                <w:szCs w:val="32"/>
                <w:lang w:val="en-GB" w:eastAsia="it-IT"/>
              </w:rPr>
            </w:pPr>
          </w:p>
        </w:tc>
        <w:tc>
          <w:tcPr>
            <w:tcW w:w="3686" w:type="dxa"/>
            <w:vAlign w:val="center"/>
          </w:tcPr>
          <w:p w14:paraId="15AE9B96" w14:textId="77777777" w:rsidR="00735F0E" w:rsidRPr="00965BF9" w:rsidRDefault="00735F0E" w:rsidP="00735F0E">
            <w:pPr>
              <w:spacing w:after="0" w:line="240" w:lineRule="auto"/>
              <w:jc w:val="right"/>
              <w:rPr>
                <w:rFonts w:ascii="Arial" w:eastAsia="Times New Roman" w:hAnsi="Arial" w:cs="Arial"/>
                <w:i/>
                <w:sz w:val="24"/>
                <w:szCs w:val="24"/>
                <w:lang w:val="en-GB" w:eastAsia="it-IT"/>
              </w:rPr>
            </w:pPr>
            <w:r w:rsidRPr="00965BF9">
              <w:rPr>
                <w:rFonts w:ascii="Arial" w:eastAsia="Times New Roman" w:hAnsi="Arial" w:cs="Arial"/>
                <w:i/>
                <w:sz w:val="24"/>
                <w:szCs w:val="24"/>
                <w:lang w:val="en-GB" w:eastAsia="it-IT"/>
              </w:rPr>
              <w:t xml:space="preserve">Master Student: </w:t>
            </w:r>
          </w:p>
          <w:p w14:paraId="6693892E" w14:textId="77777777" w:rsidR="00735F0E" w:rsidRPr="00965BF9" w:rsidRDefault="00735F0E" w:rsidP="00735F0E">
            <w:pPr>
              <w:spacing w:after="0" w:line="240" w:lineRule="auto"/>
              <w:jc w:val="right"/>
              <w:rPr>
                <w:rFonts w:ascii="Arial" w:eastAsia="Times New Roman" w:hAnsi="Arial" w:cs="Arial"/>
                <w:sz w:val="32"/>
                <w:szCs w:val="32"/>
                <w:lang w:val="en-GB" w:eastAsia="it-IT"/>
              </w:rPr>
            </w:pPr>
            <w:r w:rsidRPr="00965BF9">
              <w:rPr>
                <w:rFonts w:ascii="Arial" w:eastAsia="Times New Roman" w:hAnsi="Arial" w:cs="Arial"/>
                <w:i/>
                <w:sz w:val="24"/>
                <w:szCs w:val="24"/>
                <w:lang w:val="en-GB" w:eastAsia="it-IT"/>
              </w:rPr>
              <w:t>Claudia Giuspoli</w:t>
            </w:r>
          </w:p>
        </w:tc>
      </w:tr>
    </w:tbl>
    <w:p w14:paraId="4AAF7D7F" w14:textId="77777777" w:rsidR="00735F0E" w:rsidRPr="00965BF9" w:rsidRDefault="00735F0E" w:rsidP="00965BF9">
      <w:pPr>
        <w:spacing w:after="0" w:line="240" w:lineRule="auto"/>
        <w:rPr>
          <w:rFonts w:ascii="Arial" w:eastAsia="Times New Roman" w:hAnsi="Arial" w:cs="Arial"/>
          <w:i/>
          <w:sz w:val="36"/>
          <w:szCs w:val="20"/>
          <w:lang w:val="en-GB" w:eastAsia="it-IT"/>
        </w:rPr>
      </w:pPr>
    </w:p>
    <w:p w14:paraId="496E3E50" w14:textId="77777777" w:rsidR="00735F0E" w:rsidRPr="00965BF9" w:rsidRDefault="00735F0E" w:rsidP="00735F0E">
      <w:pPr>
        <w:spacing w:after="0" w:line="240" w:lineRule="auto"/>
        <w:jc w:val="center"/>
        <w:rPr>
          <w:rFonts w:ascii="Arial" w:eastAsia="Times New Roman" w:hAnsi="Arial" w:cs="Arial"/>
          <w:i/>
          <w:sz w:val="36"/>
          <w:szCs w:val="20"/>
          <w:lang w:val="en-GB" w:eastAsia="it-IT"/>
        </w:rPr>
      </w:pPr>
    </w:p>
    <w:p w14:paraId="2559605A" w14:textId="77777777" w:rsidR="00735F0E" w:rsidRPr="00965BF9" w:rsidRDefault="00735F0E" w:rsidP="00735F0E">
      <w:pPr>
        <w:spacing w:after="0" w:line="240" w:lineRule="auto"/>
        <w:jc w:val="center"/>
        <w:rPr>
          <w:rFonts w:ascii="Arial" w:eastAsia="Times New Roman" w:hAnsi="Arial" w:cs="Arial"/>
          <w:sz w:val="36"/>
          <w:szCs w:val="20"/>
          <w:lang w:val="en-GB" w:eastAsia="it-IT"/>
        </w:rPr>
      </w:pPr>
    </w:p>
    <w:p w14:paraId="70D215A3" w14:textId="77777777" w:rsidR="00735F0E" w:rsidRPr="00965BF9" w:rsidRDefault="00735F0E" w:rsidP="00735F0E">
      <w:pPr>
        <w:spacing w:after="0" w:line="240" w:lineRule="auto"/>
        <w:jc w:val="center"/>
        <w:rPr>
          <w:rFonts w:ascii="Arial" w:eastAsia="Times New Roman" w:hAnsi="Arial" w:cs="Arial"/>
          <w:sz w:val="36"/>
          <w:szCs w:val="20"/>
          <w:lang w:val="en-GB" w:eastAsia="it-IT"/>
        </w:rPr>
      </w:pPr>
    </w:p>
    <w:p w14:paraId="5F9BED83" w14:textId="77777777" w:rsidR="00735F0E" w:rsidRPr="00965BF9" w:rsidRDefault="00735F0E" w:rsidP="00735F0E">
      <w:pPr>
        <w:spacing w:after="0" w:line="240" w:lineRule="auto"/>
        <w:rPr>
          <w:rFonts w:ascii="Arial" w:eastAsia="Times New Roman" w:hAnsi="Arial" w:cs="Arial"/>
          <w:sz w:val="36"/>
          <w:szCs w:val="20"/>
          <w:lang w:val="en-GB" w:eastAsia="it-IT"/>
        </w:rPr>
      </w:pPr>
    </w:p>
    <w:p w14:paraId="7BF3AB21" w14:textId="0D587E3D" w:rsidR="00735F0E" w:rsidRPr="00965BF9" w:rsidRDefault="00735F0E" w:rsidP="00735F0E">
      <w:pPr>
        <w:spacing w:after="0" w:line="240" w:lineRule="auto"/>
        <w:jc w:val="center"/>
        <w:rPr>
          <w:rFonts w:ascii="Arial" w:eastAsia="Times New Roman" w:hAnsi="Arial" w:cs="Arial"/>
          <w:sz w:val="28"/>
          <w:szCs w:val="28"/>
          <w:lang w:val="en-GB" w:eastAsia="it-IT"/>
        </w:rPr>
      </w:pPr>
      <w:r w:rsidRPr="00965BF9">
        <w:rPr>
          <w:rFonts w:ascii="Arial" w:eastAsia="Times New Roman" w:hAnsi="Arial" w:cs="Arial"/>
          <w:sz w:val="28"/>
          <w:szCs w:val="28"/>
          <w:lang w:val="en-GB" w:eastAsia="it-IT"/>
        </w:rPr>
        <w:t>Academic Year 20</w:t>
      </w:r>
      <w:r w:rsidR="00924817">
        <w:rPr>
          <w:rFonts w:ascii="Arial" w:eastAsia="Times New Roman" w:hAnsi="Arial" w:cs="Arial"/>
          <w:sz w:val="28"/>
          <w:szCs w:val="28"/>
          <w:lang w:val="en-GB" w:eastAsia="it-IT"/>
        </w:rPr>
        <w:t>20</w:t>
      </w:r>
      <w:r w:rsidRPr="00965BF9">
        <w:rPr>
          <w:rFonts w:ascii="Arial" w:eastAsia="Times New Roman" w:hAnsi="Arial" w:cs="Arial"/>
          <w:sz w:val="28"/>
          <w:szCs w:val="28"/>
          <w:lang w:val="en-GB" w:eastAsia="it-IT"/>
        </w:rPr>
        <w:t>/202</w:t>
      </w:r>
      <w:r w:rsidR="00924817">
        <w:rPr>
          <w:rFonts w:ascii="Arial" w:eastAsia="Times New Roman" w:hAnsi="Arial" w:cs="Arial"/>
          <w:sz w:val="28"/>
          <w:szCs w:val="28"/>
          <w:lang w:val="en-GB" w:eastAsia="it-IT"/>
        </w:rPr>
        <w:t>1</w:t>
      </w:r>
    </w:p>
    <w:p w14:paraId="6F426EDA" w14:textId="3959360A" w:rsidR="00015060" w:rsidRPr="00015060" w:rsidRDefault="00015060" w:rsidP="00015060">
      <w:pPr>
        <w:jc w:val="center"/>
        <w:rPr>
          <w:sz w:val="44"/>
          <w:szCs w:val="44"/>
        </w:rPr>
      </w:pPr>
      <w:r w:rsidRPr="00015060">
        <w:rPr>
          <w:sz w:val="44"/>
          <w:szCs w:val="44"/>
        </w:rPr>
        <w:lastRenderedPageBreak/>
        <w:br w:type="page"/>
      </w:r>
    </w:p>
    <w:sdt>
      <w:sdtPr>
        <w:rPr>
          <w:rFonts w:asciiTheme="minorHAnsi" w:eastAsiaTheme="minorHAnsi" w:hAnsiTheme="minorHAnsi" w:cstheme="minorBidi"/>
          <w:color w:val="auto"/>
          <w:sz w:val="44"/>
          <w:szCs w:val="44"/>
          <w:lang w:val="en-GB" w:eastAsia="en-US"/>
        </w:rPr>
        <w:id w:val="1017500119"/>
        <w:docPartObj>
          <w:docPartGallery w:val="Table of Contents"/>
          <w:docPartUnique/>
        </w:docPartObj>
      </w:sdtPr>
      <w:sdtEndPr>
        <w:rPr>
          <w:sz w:val="24"/>
          <w:szCs w:val="24"/>
          <w:lang w:val="it-IT"/>
        </w:rPr>
      </w:sdtEndPr>
      <w:sdtContent>
        <w:p w14:paraId="28535CDB" w14:textId="6D9E5C28" w:rsidR="001F62B9" w:rsidRPr="00015060" w:rsidRDefault="00F86356" w:rsidP="004D4F47">
          <w:pPr>
            <w:pStyle w:val="Titolosommario"/>
            <w:spacing w:line="360" w:lineRule="auto"/>
            <w:rPr>
              <w:rFonts w:asciiTheme="minorHAnsi" w:eastAsiaTheme="minorHAnsi" w:hAnsiTheme="minorHAnsi" w:cstheme="minorBidi"/>
              <w:color w:val="auto"/>
              <w:sz w:val="44"/>
              <w:szCs w:val="44"/>
              <w:lang w:val="en-GB" w:eastAsia="en-US"/>
            </w:rPr>
          </w:pPr>
          <w:r w:rsidRPr="004D4F47">
            <w:rPr>
              <w:rFonts w:ascii="Arial" w:eastAsia="CMBX12" w:hAnsi="Arial" w:cs="Arial"/>
              <w:b/>
              <w:bCs/>
              <w:color w:val="auto"/>
              <w:sz w:val="44"/>
              <w:szCs w:val="44"/>
              <w:lang w:val="en-GB"/>
            </w:rPr>
            <w:t>Contents</w:t>
          </w:r>
        </w:p>
        <w:p w14:paraId="28E89A67" w14:textId="77777777" w:rsidR="00F86356" w:rsidRPr="00F95B80" w:rsidRDefault="00F86356" w:rsidP="00F95B80">
          <w:pPr>
            <w:spacing w:line="360" w:lineRule="auto"/>
            <w:jc w:val="both"/>
            <w:rPr>
              <w:rFonts w:ascii="Arial" w:hAnsi="Arial" w:cs="Arial"/>
              <w:sz w:val="24"/>
              <w:szCs w:val="24"/>
              <w:lang w:val="en-GB" w:eastAsia="it-IT"/>
            </w:rPr>
          </w:pPr>
        </w:p>
        <w:p w14:paraId="642B2844" w14:textId="686CE45B" w:rsidR="00F95B80" w:rsidRPr="00F95B80" w:rsidRDefault="001F62B9" w:rsidP="00F95B80">
          <w:pPr>
            <w:pStyle w:val="Sommario1"/>
            <w:spacing w:line="360" w:lineRule="auto"/>
            <w:jc w:val="both"/>
            <w:rPr>
              <w:b w:val="0"/>
              <w:bCs w:val="0"/>
              <w:szCs w:val="24"/>
            </w:rPr>
          </w:pPr>
          <w:r w:rsidRPr="00F95B80">
            <w:rPr>
              <w:b w:val="0"/>
              <w:bCs w:val="0"/>
              <w:szCs w:val="24"/>
            </w:rPr>
            <w:t xml:space="preserve">1. </w:t>
          </w:r>
          <w:r w:rsidR="002F06D8" w:rsidRPr="00F95B80">
            <w:rPr>
              <w:b w:val="0"/>
              <w:bCs w:val="0"/>
              <w:szCs w:val="24"/>
            </w:rPr>
            <w:fldChar w:fldCharType="begin"/>
          </w:r>
          <w:r w:rsidR="002F06D8" w:rsidRPr="00F95B80">
            <w:rPr>
              <w:b w:val="0"/>
              <w:bCs w:val="0"/>
              <w:szCs w:val="24"/>
            </w:rPr>
            <w:instrText xml:space="preserve"> TOC \o "1-3" \h \z \u </w:instrText>
          </w:r>
          <w:r w:rsidR="002F06D8" w:rsidRPr="00F95B80">
            <w:rPr>
              <w:b w:val="0"/>
              <w:bCs w:val="0"/>
              <w:szCs w:val="24"/>
            </w:rPr>
            <w:fldChar w:fldCharType="separate"/>
          </w:r>
          <w:hyperlink w:anchor="_Toc63265894" w:history="1">
            <w:r w:rsidR="00F95B80" w:rsidRPr="00F95B80">
              <w:rPr>
                <w:rStyle w:val="Collegamentoipertestuale"/>
                <w:b w:val="0"/>
                <w:bCs w:val="0"/>
                <w:szCs w:val="24"/>
              </w:rPr>
              <w:t>Literature Review</w:t>
            </w:r>
            <w:r w:rsidR="00F95B80" w:rsidRPr="00F95B80">
              <w:rPr>
                <w:b w:val="0"/>
                <w:bCs w:val="0"/>
                <w:webHidden/>
                <w:szCs w:val="24"/>
              </w:rPr>
              <w:tab/>
            </w:r>
            <w:r w:rsidR="00F95B80" w:rsidRPr="00F95B80">
              <w:rPr>
                <w:b w:val="0"/>
                <w:bCs w:val="0"/>
                <w:webHidden/>
                <w:szCs w:val="24"/>
              </w:rPr>
              <w:fldChar w:fldCharType="begin"/>
            </w:r>
            <w:r w:rsidR="00F95B80" w:rsidRPr="00F95B80">
              <w:rPr>
                <w:b w:val="0"/>
                <w:bCs w:val="0"/>
                <w:webHidden/>
                <w:szCs w:val="24"/>
              </w:rPr>
              <w:instrText xml:space="preserve"> PAGEREF _Toc63265894 \h </w:instrText>
            </w:r>
            <w:r w:rsidR="00F95B80" w:rsidRPr="00F95B80">
              <w:rPr>
                <w:b w:val="0"/>
                <w:bCs w:val="0"/>
                <w:webHidden/>
                <w:szCs w:val="24"/>
              </w:rPr>
            </w:r>
            <w:r w:rsidR="00F95B80" w:rsidRPr="00F95B80">
              <w:rPr>
                <w:b w:val="0"/>
                <w:bCs w:val="0"/>
                <w:webHidden/>
                <w:szCs w:val="24"/>
              </w:rPr>
              <w:fldChar w:fldCharType="separate"/>
            </w:r>
            <w:r w:rsidR="00DB75B7">
              <w:rPr>
                <w:b w:val="0"/>
                <w:bCs w:val="0"/>
                <w:webHidden/>
                <w:szCs w:val="24"/>
              </w:rPr>
              <w:t>1</w:t>
            </w:r>
            <w:r w:rsidR="00F95B80" w:rsidRPr="00F95B80">
              <w:rPr>
                <w:b w:val="0"/>
                <w:bCs w:val="0"/>
                <w:webHidden/>
                <w:szCs w:val="24"/>
              </w:rPr>
              <w:fldChar w:fldCharType="end"/>
            </w:r>
          </w:hyperlink>
        </w:p>
        <w:p w14:paraId="66B4A13A" w14:textId="18AAA135" w:rsidR="00F95B80" w:rsidRPr="00F95B80" w:rsidRDefault="0098725A" w:rsidP="00F95B80">
          <w:pPr>
            <w:pStyle w:val="Sommario2"/>
            <w:tabs>
              <w:tab w:val="left" w:pos="880"/>
              <w:tab w:val="right" w:leader="dot" w:pos="8494"/>
            </w:tabs>
            <w:spacing w:line="360" w:lineRule="auto"/>
            <w:jc w:val="both"/>
            <w:rPr>
              <w:rFonts w:ascii="Arial" w:eastAsiaTheme="minorEastAsia" w:hAnsi="Arial" w:cs="Arial"/>
              <w:noProof/>
              <w:sz w:val="24"/>
              <w:szCs w:val="24"/>
              <w:lang w:eastAsia="it-IT"/>
            </w:rPr>
          </w:pPr>
          <w:hyperlink w:anchor="_Toc63265895" w:history="1">
            <w:r w:rsidR="00F95B80" w:rsidRPr="00F95B80">
              <w:rPr>
                <w:rStyle w:val="Collegamentoipertestuale"/>
                <w:rFonts w:ascii="Arial" w:hAnsi="Arial" w:cs="Arial"/>
                <w:noProof/>
                <w:sz w:val="24"/>
                <w:szCs w:val="24"/>
                <w:lang w:val="en-GB"/>
              </w:rPr>
              <w:t>1.1</w:t>
            </w:r>
            <w:r w:rsidR="00F95B80" w:rsidRPr="00F95B80">
              <w:rPr>
                <w:rFonts w:ascii="Arial" w:eastAsiaTheme="minorEastAsia" w:hAnsi="Arial" w:cs="Arial"/>
                <w:noProof/>
                <w:sz w:val="24"/>
                <w:szCs w:val="24"/>
                <w:lang w:eastAsia="it-IT"/>
              </w:rPr>
              <w:tab/>
            </w:r>
            <w:r w:rsidR="00F95B80" w:rsidRPr="00F95B80">
              <w:rPr>
                <w:rStyle w:val="Collegamentoipertestuale"/>
                <w:rFonts w:ascii="Arial" w:hAnsi="Arial" w:cs="Arial"/>
                <w:noProof/>
                <w:sz w:val="24"/>
                <w:szCs w:val="24"/>
                <w:lang w:val="en-GB"/>
              </w:rPr>
              <w:t>Climate Change Risk Perception</w:t>
            </w:r>
            <w:r w:rsidR="00F95B80" w:rsidRPr="00F95B80">
              <w:rPr>
                <w:rFonts w:ascii="Arial" w:hAnsi="Arial" w:cs="Arial"/>
                <w:noProof/>
                <w:webHidden/>
                <w:sz w:val="24"/>
                <w:szCs w:val="24"/>
              </w:rPr>
              <w:tab/>
            </w:r>
            <w:r w:rsidR="00F95B80" w:rsidRPr="00F95B80">
              <w:rPr>
                <w:rFonts w:ascii="Arial" w:hAnsi="Arial" w:cs="Arial"/>
                <w:noProof/>
                <w:webHidden/>
                <w:sz w:val="24"/>
                <w:szCs w:val="24"/>
              </w:rPr>
              <w:fldChar w:fldCharType="begin"/>
            </w:r>
            <w:r w:rsidR="00F95B80" w:rsidRPr="00F95B80">
              <w:rPr>
                <w:rFonts w:ascii="Arial" w:hAnsi="Arial" w:cs="Arial"/>
                <w:noProof/>
                <w:webHidden/>
                <w:sz w:val="24"/>
                <w:szCs w:val="24"/>
              </w:rPr>
              <w:instrText xml:space="preserve"> PAGEREF _Toc63265895 \h </w:instrText>
            </w:r>
            <w:r w:rsidR="00F95B80" w:rsidRPr="00F95B80">
              <w:rPr>
                <w:rFonts w:ascii="Arial" w:hAnsi="Arial" w:cs="Arial"/>
                <w:noProof/>
                <w:webHidden/>
                <w:sz w:val="24"/>
                <w:szCs w:val="24"/>
              </w:rPr>
            </w:r>
            <w:r w:rsidR="00F95B80" w:rsidRPr="00F95B80">
              <w:rPr>
                <w:rFonts w:ascii="Arial" w:hAnsi="Arial" w:cs="Arial"/>
                <w:noProof/>
                <w:webHidden/>
                <w:sz w:val="24"/>
                <w:szCs w:val="24"/>
              </w:rPr>
              <w:fldChar w:fldCharType="separate"/>
            </w:r>
            <w:r w:rsidR="00DB75B7">
              <w:rPr>
                <w:rFonts w:ascii="Arial" w:hAnsi="Arial" w:cs="Arial"/>
                <w:noProof/>
                <w:webHidden/>
                <w:sz w:val="24"/>
                <w:szCs w:val="24"/>
              </w:rPr>
              <w:t>3</w:t>
            </w:r>
            <w:r w:rsidR="00F95B80" w:rsidRPr="00F95B80">
              <w:rPr>
                <w:rFonts w:ascii="Arial" w:hAnsi="Arial" w:cs="Arial"/>
                <w:noProof/>
                <w:webHidden/>
                <w:sz w:val="24"/>
                <w:szCs w:val="24"/>
              </w:rPr>
              <w:fldChar w:fldCharType="end"/>
            </w:r>
          </w:hyperlink>
        </w:p>
        <w:p w14:paraId="3A9A16D2" w14:textId="7B598C20" w:rsidR="00F95B80" w:rsidRPr="00F95B80" w:rsidRDefault="0098725A" w:rsidP="00F95B80">
          <w:pPr>
            <w:pStyle w:val="Sommario3"/>
            <w:tabs>
              <w:tab w:val="left" w:pos="1320"/>
              <w:tab w:val="right" w:leader="dot" w:pos="8494"/>
            </w:tabs>
            <w:spacing w:line="360" w:lineRule="auto"/>
            <w:jc w:val="both"/>
            <w:rPr>
              <w:rFonts w:ascii="Arial" w:eastAsiaTheme="minorEastAsia" w:hAnsi="Arial" w:cs="Arial"/>
              <w:noProof/>
              <w:sz w:val="24"/>
              <w:szCs w:val="24"/>
              <w:lang w:eastAsia="it-IT"/>
            </w:rPr>
          </w:pPr>
          <w:hyperlink w:anchor="_Toc63265896" w:history="1">
            <w:r w:rsidR="00F95B80" w:rsidRPr="00F95B80">
              <w:rPr>
                <w:rStyle w:val="Collegamentoipertestuale"/>
                <w:rFonts w:ascii="Arial" w:hAnsi="Arial" w:cs="Arial"/>
                <w:noProof/>
                <w:sz w:val="24"/>
                <w:szCs w:val="24"/>
                <w:lang w:val="en-GB"/>
              </w:rPr>
              <w:t>1.1.1</w:t>
            </w:r>
            <w:r w:rsidR="00F95B80" w:rsidRPr="00F95B80">
              <w:rPr>
                <w:rFonts w:ascii="Arial" w:eastAsiaTheme="minorEastAsia" w:hAnsi="Arial" w:cs="Arial"/>
                <w:noProof/>
                <w:sz w:val="24"/>
                <w:szCs w:val="24"/>
                <w:lang w:eastAsia="it-IT"/>
              </w:rPr>
              <w:tab/>
            </w:r>
            <w:r w:rsidR="00F95B80" w:rsidRPr="00F95B80">
              <w:rPr>
                <w:rStyle w:val="Collegamentoipertestuale"/>
                <w:rFonts w:ascii="Arial" w:hAnsi="Arial" w:cs="Arial"/>
                <w:noProof/>
                <w:sz w:val="24"/>
                <w:szCs w:val="24"/>
                <w:lang w:val="en-GB"/>
              </w:rPr>
              <w:t>The Concept of Risk Perception</w:t>
            </w:r>
            <w:r w:rsidR="00F95B80" w:rsidRPr="00F95B80">
              <w:rPr>
                <w:rFonts w:ascii="Arial" w:hAnsi="Arial" w:cs="Arial"/>
                <w:noProof/>
                <w:webHidden/>
                <w:sz w:val="24"/>
                <w:szCs w:val="24"/>
              </w:rPr>
              <w:tab/>
            </w:r>
            <w:r w:rsidR="00F95B80" w:rsidRPr="00F95B80">
              <w:rPr>
                <w:rFonts w:ascii="Arial" w:hAnsi="Arial" w:cs="Arial"/>
                <w:noProof/>
                <w:webHidden/>
                <w:sz w:val="24"/>
                <w:szCs w:val="24"/>
              </w:rPr>
              <w:fldChar w:fldCharType="begin"/>
            </w:r>
            <w:r w:rsidR="00F95B80" w:rsidRPr="00F95B80">
              <w:rPr>
                <w:rFonts w:ascii="Arial" w:hAnsi="Arial" w:cs="Arial"/>
                <w:noProof/>
                <w:webHidden/>
                <w:sz w:val="24"/>
                <w:szCs w:val="24"/>
              </w:rPr>
              <w:instrText xml:space="preserve"> PAGEREF _Toc63265896 \h </w:instrText>
            </w:r>
            <w:r w:rsidR="00F95B80" w:rsidRPr="00F95B80">
              <w:rPr>
                <w:rFonts w:ascii="Arial" w:hAnsi="Arial" w:cs="Arial"/>
                <w:noProof/>
                <w:webHidden/>
                <w:sz w:val="24"/>
                <w:szCs w:val="24"/>
              </w:rPr>
            </w:r>
            <w:r w:rsidR="00F95B80" w:rsidRPr="00F95B80">
              <w:rPr>
                <w:rFonts w:ascii="Arial" w:hAnsi="Arial" w:cs="Arial"/>
                <w:noProof/>
                <w:webHidden/>
                <w:sz w:val="24"/>
                <w:szCs w:val="24"/>
              </w:rPr>
              <w:fldChar w:fldCharType="separate"/>
            </w:r>
            <w:r w:rsidR="00DB75B7">
              <w:rPr>
                <w:rFonts w:ascii="Arial" w:hAnsi="Arial" w:cs="Arial"/>
                <w:noProof/>
                <w:webHidden/>
                <w:sz w:val="24"/>
                <w:szCs w:val="24"/>
              </w:rPr>
              <w:t>3</w:t>
            </w:r>
            <w:r w:rsidR="00F95B80" w:rsidRPr="00F95B80">
              <w:rPr>
                <w:rFonts w:ascii="Arial" w:hAnsi="Arial" w:cs="Arial"/>
                <w:noProof/>
                <w:webHidden/>
                <w:sz w:val="24"/>
                <w:szCs w:val="24"/>
              </w:rPr>
              <w:fldChar w:fldCharType="end"/>
            </w:r>
          </w:hyperlink>
        </w:p>
        <w:p w14:paraId="446A4D95" w14:textId="7ACA0BDD" w:rsidR="00F95B80" w:rsidRPr="00F95B80" w:rsidRDefault="0098725A" w:rsidP="00F95B80">
          <w:pPr>
            <w:pStyle w:val="Sommario3"/>
            <w:tabs>
              <w:tab w:val="left" w:pos="1320"/>
              <w:tab w:val="right" w:leader="dot" w:pos="8494"/>
            </w:tabs>
            <w:spacing w:line="360" w:lineRule="auto"/>
            <w:jc w:val="both"/>
            <w:rPr>
              <w:rFonts w:ascii="Arial" w:eastAsiaTheme="minorEastAsia" w:hAnsi="Arial" w:cs="Arial"/>
              <w:noProof/>
              <w:sz w:val="24"/>
              <w:szCs w:val="24"/>
              <w:lang w:eastAsia="it-IT"/>
            </w:rPr>
          </w:pPr>
          <w:hyperlink w:anchor="_Toc63265897" w:history="1">
            <w:r w:rsidR="00F95B80" w:rsidRPr="00F95B80">
              <w:rPr>
                <w:rStyle w:val="Collegamentoipertestuale"/>
                <w:rFonts w:ascii="Arial" w:hAnsi="Arial" w:cs="Arial"/>
                <w:noProof/>
                <w:sz w:val="24"/>
                <w:szCs w:val="24"/>
                <w:lang w:val="en-GB"/>
              </w:rPr>
              <w:t>1.1.2</w:t>
            </w:r>
            <w:r w:rsidR="00F95B80" w:rsidRPr="00F95B80">
              <w:rPr>
                <w:rFonts w:ascii="Arial" w:eastAsiaTheme="minorEastAsia" w:hAnsi="Arial" w:cs="Arial"/>
                <w:noProof/>
                <w:sz w:val="24"/>
                <w:szCs w:val="24"/>
                <w:lang w:eastAsia="it-IT"/>
              </w:rPr>
              <w:tab/>
            </w:r>
            <w:r w:rsidR="00F95B80" w:rsidRPr="00F95B80">
              <w:rPr>
                <w:rStyle w:val="Collegamentoipertestuale"/>
                <w:rFonts w:ascii="Arial" w:hAnsi="Arial" w:cs="Arial"/>
                <w:noProof/>
                <w:sz w:val="24"/>
                <w:szCs w:val="24"/>
                <w:lang w:val="en-GB"/>
              </w:rPr>
              <w:t>Socio-demographic Dimension</w:t>
            </w:r>
            <w:r w:rsidR="00F95B80" w:rsidRPr="00F95B80">
              <w:rPr>
                <w:rFonts w:ascii="Arial" w:hAnsi="Arial" w:cs="Arial"/>
                <w:noProof/>
                <w:webHidden/>
                <w:sz w:val="24"/>
                <w:szCs w:val="24"/>
              </w:rPr>
              <w:tab/>
            </w:r>
            <w:r w:rsidR="00F95B80" w:rsidRPr="00F95B80">
              <w:rPr>
                <w:rFonts w:ascii="Arial" w:hAnsi="Arial" w:cs="Arial"/>
                <w:noProof/>
                <w:webHidden/>
                <w:sz w:val="24"/>
                <w:szCs w:val="24"/>
              </w:rPr>
              <w:fldChar w:fldCharType="begin"/>
            </w:r>
            <w:r w:rsidR="00F95B80" w:rsidRPr="00F95B80">
              <w:rPr>
                <w:rFonts w:ascii="Arial" w:hAnsi="Arial" w:cs="Arial"/>
                <w:noProof/>
                <w:webHidden/>
                <w:sz w:val="24"/>
                <w:szCs w:val="24"/>
              </w:rPr>
              <w:instrText xml:space="preserve"> PAGEREF _Toc63265897 \h </w:instrText>
            </w:r>
            <w:r w:rsidR="00F95B80" w:rsidRPr="00F95B80">
              <w:rPr>
                <w:rFonts w:ascii="Arial" w:hAnsi="Arial" w:cs="Arial"/>
                <w:noProof/>
                <w:webHidden/>
                <w:sz w:val="24"/>
                <w:szCs w:val="24"/>
              </w:rPr>
            </w:r>
            <w:r w:rsidR="00F95B80" w:rsidRPr="00F95B80">
              <w:rPr>
                <w:rFonts w:ascii="Arial" w:hAnsi="Arial" w:cs="Arial"/>
                <w:noProof/>
                <w:webHidden/>
                <w:sz w:val="24"/>
                <w:szCs w:val="24"/>
              </w:rPr>
              <w:fldChar w:fldCharType="separate"/>
            </w:r>
            <w:r w:rsidR="00DB75B7">
              <w:rPr>
                <w:rFonts w:ascii="Arial" w:hAnsi="Arial" w:cs="Arial"/>
                <w:noProof/>
                <w:webHidden/>
                <w:sz w:val="24"/>
                <w:szCs w:val="24"/>
              </w:rPr>
              <w:t>4</w:t>
            </w:r>
            <w:r w:rsidR="00F95B80" w:rsidRPr="00F95B80">
              <w:rPr>
                <w:rFonts w:ascii="Arial" w:hAnsi="Arial" w:cs="Arial"/>
                <w:noProof/>
                <w:webHidden/>
                <w:sz w:val="24"/>
                <w:szCs w:val="24"/>
              </w:rPr>
              <w:fldChar w:fldCharType="end"/>
            </w:r>
          </w:hyperlink>
        </w:p>
        <w:p w14:paraId="3D2F180F" w14:textId="1C9A24C6" w:rsidR="00F95B80" w:rsidRPr="00F95B80" w:rsidRDefault="0098725A" w:rsidP="00F95B80">
          <w:pPr>
            <w:pStyle w:val="Sommario3"/>
            <w:tabs>
              <w:tab w:val="left" w:pos="1320"/>
              <w:tab w:val="right" w:leader="dot" w:pos="8494"/>
            </w:tabs>
            <w:spacing w:line="360" w:lineRule="auto"/>
            <w:jc w:val="both"/>
            <w:rPr>
              <w:rFonts w:ascii="Arial" w:eastAsiaTheme="minorEastAsia" w:hAnsi="Arial" w:cs="Arial"/>
              <w:noProof/>
              <w:sz w:val="24"/>
              <w:szCs w:val="24"/>
              <w:lang w:eastAsia="it-IT"/>
            </w:rPr>
          </w:pPr>
          <w:hyperlink w:anchor="_Toc63265898" w:history="1">
            <w:r w:rsidR="00F95B80" w:rsidRPr="00F95B80">
              <w:rPr>
                <w:rStyle w:val="Collegamentoipertestuale"/>
                <w:rFonts w:ascii="Arial" w:hAnsi="Arial" w:cs="Arial"/>
                <w:noProof/>
                <w:sz w:val="24"/>
                <w:szCs w:val="24"/>
                <w:lang w:val="en-GB"/>
              </w:rPr>
              <w:t>1.1.3</w:t>
            </w:r>
            <w:r w:rsidR="00F95B80" w:rsidRPr="00F95B80">
              <w:rPr>
                <w:rFonts w:ascii="Arial" w:eastAsiaTheme="minorEastAsia" w:hAnsi="Arial" w:cs="Arial"/>
                <w:noProof/>
                <w:sz w:val="24"/>
                <w:szCs w:val="24"/>
                <w:lang w:eastAsia="it-IT"/>
              </w:rPr>
              <w:tab/>
            </w:r>
            <w:r w:rsidR="00F95B80" w:rsidRPr="00F95B80">
              <w:rPr>
                <w:rStyle w:val="Collegamentoipertestuale"/>
                <w:rFonts w:ascii="Arial" w:hAnsi="Arial" w:cs="Arial"/>
                <w:noProof/>
                <w:sz w:val="24"/>
                <w:szCs w:val="24"/>
                <w:lang w:val="en-GB"/>
              </w:rPr>
              <w:t>Cognitive Dimension</w:t>
            </w:r>
            <w:r w:rsidR="00F95B80" w:rsidRPr="00F95B80">
              <w:rPr>
                <w:rFonts w:ascii="Arial" w:hAnsi="Arial" w:cs="Arial"/>
                <w:noProof/>
                <w:webHidden/>
                <w:sz w:val="24"/>
                <w:szCs w:val="24"/>
              </w:rPr>
              <w:tab/>
            </w:r>
            <w:r w:rsidR="00F95B80" w:rsidRPr="00F95B80">
              <w:rPr>
                <w:rFonts w:ascii="Arial" w:hAnsi="Arial" w:cs="Arial"/>
                <w:noProof/>
                <w:webHidden/>
                <w:sz w:val="24"/>
                <w:szCs w:val="24"/>
              </w:rPr>
              <w:fldChar w:fldCharType="begin"/>
            </w:r>
            <w:r w:rsidR="00F95B80" w:rsidRPr="00F95B80">
              <w:rPr>
                <w:rFonts w:ascii="Arial" w:hAnsi="Arial" w:cs="Arial"/>
                <w:noProof/>
                <w:webHidden/>
                <w:sz w:val="24"/>
                <w:szCs w:val="24"/>
              </w:rPr>
              <w:instrText xml:space="preserve"> PAGEREF _Toc63265898 \h </w:instrText>
            </w:r>
            <w:r w:rsidR="00F95B80" w:rsidRPr="00F95B80">
              <w:rPr>
                <w:rFonts w:ascii="Arial" w:hAnsi="Arial" w:cs="Arial"/>
                <w:noProof/>
                <w:webHidden/>
                <w:sz w:val="24"/>
                <w:szCs w:val="24"/>
              </w:rPr>
            </w:r>
            <w:r w:rsidR="00F95B80" w:rsidRPr="00F95B80">
              <w:rPr>
                <w:rFonts w:ascii="Arial" w:hAnsi="Arial" w:cs="Arial"/>
                <w:noProof/>
                <w:webHidden/>
                <w:sz w:val="24"/>
                <w:szCs w:val="24"/>
              </w:rPr>
              <w:fldChar w:fldCharType="separate"/>
            </w:r>
            <w:r w:rsidR="00DB75B7">
              <w:rPr>
                <w:rFonts w:ascii="Arial" w:hAnsi="Arial" w:cs="Arial"/>
                <w:noProof/>
                <w:webHidden/>
                <w:sz w:val="24"/>
                <w:szCs w:val="24"/>
              </w:rPr>
              <w:t>6</w:t>
            </w:r>
            <w:r w:rsidR="00F95B80" w:rsidRPr="00F95B80">
              <w:rPr>
                <w:rFonts w:ascii="Arial" w:hAnsi="Arial" w:cs="Arial"/>
                <w:noProof/>
                <w:webHidden/>
                <w:sz w:val="24"/>
                <w:szCs w:val="24"/>
              </w:rPr>
              <w:fldChar w:fldCharType="end"/>
            </w:r>
          </w:hyperlink>
        </w:p>
        <w:p w14:paraId="52BAC380" w14:textId="66179632" w:rsidR="00F95B80" w:rsidRPr="00F95B80" w:rsidRDefault="0098725A" w:rsidP="00F95B80">
          <w:pPr>
            <w:pStyle w:val="Sommario3"/>
            <w:tabs>
              <w:tab w:val="left" w:pos="1320"/>
              <w:tab w:val="right" w:leader="dot" w:pos="8494"/>
            </w:tabs>
            <w:spacing w:line="360" w:lineRule="auto"/>
            <w:jc w:val="both"/>
            <w:rPr>
              <w:rFonts w:ascii="Arial" w:eastAsiaTheme="minorEastAsia" w:hAnsi="Arial" w:cs="Arial"/>
              <w:noProof/>
              <w:sz w:val="24"/>
              <w:szCs w:val="24"/>
              <w:lang w:eastAsia="it-IT"/>
            </w:rPr>
          </w:pPr>
          <w:hyperlink w:anchor="_Toc63265899" w:history="1">
            <w:r w:rsidR="00F95B80" w:rsidRPr="00F95B80">
              <w:rPr>
                <w:rStyle w:val="Collegamentoipertestuale"/>
                <w:rFonts w:ascii="Arial" w:hAnsi="Arial" w:cs="Arial"/>
                <w:noProof/>
                <w:sz w:val="24"/>
                <w:szCs w:val="24"/>
                <w:lang w:val="en-GB"/>
              </w:rPr>
              <w:t>1.1.4</w:t>
            </w:r>
            <w:r w:rsidR="00F95B80" w:rsidRPr="00F95B80">
              <w:rPr>
                <w:rFonts w:ascii="Arial" w:eastAsiaTheme="minorEastAsia" w:hAnsi="Arial" w:cs="Arial"/>
                <w:noProof/>
                <w:sz w:val="24"/>
                <w:szCs w:val="24"/>
                <w:lang w:eastAsia="it-IT"/>
              </w:rPr>
              <w:tab/>
            </w:r>
            <w:r w:rsidR="00F95B80" w:rsidRPr="00F95B80">
              <w:rPr>
                <w:rStyle w:val="Collegamentoipertestuale"/>
                <w:rFonts w:ascii="Arial" w:hAnsi="Arial" w:cs="Arial"/>
                <w:noProof/>
                <w:sz w:val="24"/>
                <w:szCs w:val="24"/>
                <w:lang w:val="en-GB"/>
              </w:rPr>
              <w:t>Experiential Dimension</w:t>
            </w:r>
            <w:r w:rsidR="00F95B80" w:rsidRPr="00F95B80">
              <w:rPr>
                <w:rFonts w:ascii="Arial" w:hAnsi="Arial" w:cs="Arial"/>
                <w:noProof/>
                <w:webHidden/>
                <w:sz w:val="24"/>
                <w:szCs w:val="24"/>
              </w:rPr>
              <w:tab/>
            </w:r>
            <w:r w:rsidR="00F95B80" w:rsidRPr="00F95B80">
              <w:rPr>
                <w:rFonts w:ascii="Arial" w:hAnsi="Arial" w:cs="Arial"/>
                <w:noProof/>
                <w:webHidden/>
                <w:sz w:val="24"/>
                <w:szCs w:val="24"/>
              </w:rPr>
              <w:fldChar w:fldCharType="begin"/>
            </w:r>
            <w:r w:rsidR="00F95B80" w:rsidRPr="00F95B80">
              <w:rPr>
                <w:rFonts w:ascii="Arial" w:hAnsi="Arial" w:cs="Arial"/>
                <w:noProof/>
                <w:webHidden/>
                <w:sz w:val="24"/>
                <w:szCs w:val="24"/>
              </w:rPr>
              <w:instrText xml:space="preserve"> PAGEREF _Toc63265899 \h </w:instrText>
            </w:r>
            <w:r w:rsidR="00F95B80" w:rsidRPr="00F95B80">
              <w:rPr>
                <w:rFonts w:ascii="Arial" w:hAnsi="Arial" w:cs="Arial"/>
                <w:noProof/>
                <w:webHidden/>
                <w:sz w:val="24"/>
                <w:szCs w:val="24"/>
              </w:rPr>
            </w:r>
            <w:r w:rsidR="00F95B80" w:rsidRPr="00F95B80">
              <w:rPr>
                <w:rFonts w:ascii="Arial" w:hAnsi="Arial" w:cs="Arial"/>
                <w:noProof/>
                <w:webHidden/>
                <w:sz w:val="24"/>
                <w:szCs w:val="24"/>
              </w:rPr>
              <w:fldChar w:fldCharType="separate"/>
            </w:r>
            <w:r w:rsidR="00DB75B7">
              <w:rPr>
                <w:rFonts w:ascii="Arial" w:hAnsi="Arial" w:cs="Arial"/>
                <w:noProof/>
                <w:webHidden/>
                <w:sz w:val="24"/>
                <w:szCs w:val="24"/>
              </w:rPr>
              <w:t>6</w:t>
            </w:r>
            <w:r w:rsidR="00F95B80" w:rsidRPr="00F95B80">
              <w:rPr>
                <w:rFonts w:ascii="Arial" w:hAnsi="Arial" w:cs="Arial"/>
                <w:noProof/>
                <w:webHidden/>
                <w:sz w:val="24"/>
                <w:szCs w:val="24"/>
              </w:rPr>
              <w:fldChar w:fldCharType="end"/>
            </w:r>
          </w:hyperlink>
        </w:p>
        <w:p w14:paraId="61EAED59" w14:textId="744204D5" w:rsidR="00F95B80" w:rsidRPr="00F95B80" w:rsidRDefault="0098725A" w:rsidP="00F95B80">
          <w:pPr>
            <w:pStyle w:val="Sommario3"/>
            <w:tabs>
              <w:tab w:val="left" w:pos="1320"/>
              <w:tab w:val="right" w:leader="dot" w:pos="8494"/>
            </w:tabs>
            <w:spacing w:line="360" w:lineRule="auto"/>
            <w:jc w:val="both"/>
            <w:rPr>
              <w:rFonts w:ascii="Arial" w:eastAsiaTheme="minorEastAsia" w:hAnsi="Arial" w:cs="Arial"/>
              <w:noProof/>
              <w:sz w:val="24"/>
              <w:szCs w:val="24"/>
              <w:lang w:eastAsia="it-IT"/>
            </w:rPr>
          </w:pPr>
          <w:hyperlink w:anchor="_Toc63265900" w:history="1">
            <w:r w:rsidR="00F95B80" w:rsidRPr="00F95B80">
              <w:rPr>
                <w:rStyle w:val="Collegamentoipertestuale"/>
                <w:rFonts w:ascii="Arial" w:hAnsi="Arial" w:cs="Arial"/>
                <w:noProof/>
                <w:sz w:val="24"/>
                <w:szCs w:val="24"/>
                <w:lang w:val="en-GB"/>
              </w:rPr>
              <w:t>1.1.5</w:t>
            </w:r>
            <w:r w:rsidR="00F95B80" w:rsidRPr="00F95B80">
              <w:rPr>
                <w:rFonts w:ascii="Arial" w:eastAsiaTheme="minorEastAsia" w:hAnsi="Arial" w:cs="Arial"/>
                <w:noProof/>
                <w:sz w:val="24"/>
                <w:szCs w:val="24"/>
                <w:lang w:eastAsia="it-IT"/>
              </w:rPr>
              <w:tab/>
            </w:r>
            <w:r w:rsidR="00F95B80" w:rsidRPr="00F95B80">
              <w:rPr>
                <w:rStyle w:val="Collegamentoipertestuale"/>
                <w:rFonts w:ascii="Arial" w:hAnsi="Arial" w:cs="Arial"/>
                <w:noProof/>
                <w:sz w:val="24"/>
                <w:szCs w:val="24"/>
                <w:lang w:val="en-GB"/>
              </w:rPr>
              <w:t>Socio-cultural Dimension</w:t>
            </w:r>
            <w:r w:rsidR="00F95B80" w:rsidRPr="00F95B80">
              <w:rPr>
                <w:rFonts w:ascii="Arial" w:hAnsi="Arial" w:cs="Arial"/>
                <w:noProof/>
                <w:webHidden/>
                <w:sz w:val="24"/>
                <w:szCs w:val="24"/>
              </w:rPr>
              <w:tab/>
            </w:r>
            <w:r w:rsidR="00F95B80" w:rsidRPr="00F95B80">
              <w:rPr>
                <w:rFonts w:ascii="Arial" w:hAnsi="Arial" w:cs="Arial"/>
                <w:noProof/>
                <w:webHidden/>
                <w:sz w:val="24"/>
                <w:szCs w:val="24"/>
              </w:rPr>
              <w:fldChar w:fldCharType="begin"/>
            </w:r>
            <w:r w:rsidR="00F95B80" w:rsidRPr="00F95B80">
              <w:rPr>
                <w:rFonts w:ascii="Arial" w:hAnsi="Arial" w:cs="Arial"/>
                <w:noProof/>
                <w:webHidden/>
                <w:sz w:val="24"/>
                <w:szCs w:val="24"/>
              </w:rPr>
              <w:instrText xml:space="preserve"> PAGEREF _Toc63265900 \h </w:instrText>
            </w:r>
            <w:r w:rsidR="00F95B80" w:rsidRPr="00F95B80">
              <w:rPr>
                <w:rFonts w:ascii="Arial" w:hAnsi="Arial" w:cs="Arial"/>
                <w:noProof/>
                <w:webHidden/>
                <w:sz w:val="24"/>
                <w:szCs w:val="24"/>
              </w:rPr>
            </w:r>
            <w:r w:rsidR="00F95B80" w:rsidRPr="00F95B80">
              <w:rPr>
                <w:rFonts w:ascii="Arial" w:hAnsi="Arial" w:cs="Arial"/>
                <w:noProof/>
                <w:webHidden/>
                <w:sz w:val="24"/>
                <w:szCs w:val="24"/>
              </w:rPr>
              <w:fldChar w:fldCharType="separate"/>
            </w:r>
            <w:r w:rsidR="00DB75B7">
              <w:rPr>
                <w:rFonts w:ascii="Arial" w:hAnsi="Arial" w:cs="Arial"/>
                <w:noProof/>
                <w:webHidden/>
                <w:sz w:val="24"/>
                <w:szCs w:val="24"/>
              </w:rPr>
              <w:t>7</w:t>
            </w:r>
            <w:r w:rsidR="00F95B80" w:rsidRPr="00F95B80">
              <w:rPr>
                <w:rFonts w:ascii="Arial" w:hAnsi="Arial" w:cs="Arial"/>
                <w:noProof/>
                <w:webHidden/>
                <w:sz w:val="24"/>
                <w:szCs w:val="24"/>
              </w:rPr>
              <w:fldChar w:fldCharType="end"/>
            </w:r>
          </w:hyperlink>
        </w:p>
        <w:p w14:paraId="0CA06619" w14:textId="2467DCBD" w:rsidR="00F95B80" w:rsidRPr="00F95B80" w:rsidRDefault="0098725A" w:rsidP="00F95B80">
          <w:pPr>
            <w:pStyle w:val="Sommario2"/>
            <w:tabs>
              <w:tab w:val="left" w:pos="880"/>
              <w:tab w:val="right" w:leader="dot" w:pos="8494"/>
            </w:tabs>
            <w:spacing w:line="360" w:lineRule="auto"/>
            <w:jc w:val="both"/>
            <w:rPr>
              <w:rFonts w:ascii="Arial" w:eastAsiaTheme="minorEastAsia" w:hAnsi="Arial" w:cs="Arial"/>
              <w:noProof/>
              <w:sz w:val="24"/>
              <w:szCs w:val="24"/>
              <w:lang w:eastAsia="it-IT"/>
            </w:rPr>
          </w:pPr>
          <w:hyperlink w:anchor="_Toc63265901" w:history="1">
            <w:r w:rsidR="00F95B80" w:rsidRPr="00F95B80">
              <w:rPr>
                <w:rStyle w:val="Collegamentoipertestuale"/>
                <w:rFonts w:ascii="Arial" w:hAnsi="Arial" w:cs="Arial"/>
                <w:noProof/>
                <w:sz w:val="24"/>
                <w:szCs w:val="24"/>
                <w:lang w:val="en-GB"/>
              </w:rPr>
              <w:t>1.2</w:t>
            </w:r>
            <w:r w:rsidR="00F95B80" w:rsidRPr="00F95B80">
              <w:rPr>
                <w:rFonts w:ascii="Arial" w:eastAsiaTheme="minorEastAsia" w:hAnsi="Arial" w:cs="Arial"/>
                <w:noProof/>
                <w:sz w:val="24"/>
                <w:szCs w:val="24"/>
                <w:lang w:eastAsia="it-IT"/>
              </w:rPr>
              <w:tab/>
            </w:r>
            <w:r w:rsidR="00F95B80" w:rsidRPr="00F95B80">
              <w:rPr>
                <w:rStyle w:val="Collegamentoipertestuale"/>
                <w:rFonts w:ascii="Arial" w:hAnsi="Arial" w:cs="Arial"/>
                <w:noProof/>
                <w:sz w:val="24"/>
                <w:szCs w:val="24"/>
                <w:lang w:val="en-GB"/>
              </w:rPr>
              <w:t>Pro-environmental Behaviour</w:t>
            </w:r>
            <w:r w:rsidR="00F95B80" w:rsidRPr="00F95B80">
              <w:rPr>
                <w:rFonts w:ascii="Arial" w:hAnsi="Arial" w:cs="Arial"/>
                <w:noProof/>
                <w:webHidden/>
                <w:sz w:val="24"/>
                <w:szCs w:val="24"/>
              </w:rPr>
              <w:tab/>
            </w:r>
            <w:r w:rsidR="00F95B80" w:rsidRPr="00F95B80">
              <w:rPr>
                <w:rFonts w:ascii="Arial" w:hAnsi="Arial" w:cs="Arial"/>
                <w:noProof/>
                <w:webHidden/>
                <w:sz w:val="24"/>
                <w:szCs w:val="24"/>
              </w:rPr>
              <w:fldChar w:fldCharType="begin"/>
            </w:r>
            <w:r w:rsidR="00F95B80" w:rsidRPr="00F95B80">
              <w:rPr>
                <w:rFonts w:ascii="Arial" w:hAnsi="Arial" w:cs="Arial"/>
                <w:noProof/>
                <w:webHidden/>
                <w:sz w:val="24"/>
                <w:szCs w:val="24"/>
              </w:rPr>
              <w:instrText xml:space="preserve"> PAGEREF _Toc63265901 \h </w:instrText>
            </w:r>
            <w:r w:rsidR="00F95B80" w:rsidRPr="00F95B80">
              <w:rPr>
                <w:rFonts w:ascii="Arial" w:hAnsi="Arial" w:cs="Arial"/>
                <w:noProof/>
                <w:webHidden/>
                <w:sz w:val="24"/>
                <w:szCs w:val="24"/>
              </w:rPr>
            </w:r>
            <w:r w:rsidR="00F95B80" w:rsidRPr="00F95B80">
              <w:rPr>
                <w:rFonts w:ascii="Arial" w:hAnsi="Arial" w:cs="Arial"/>
                <w:noProof/>
                <w:webHidden/>
                <w:sz w:val="24"/>
                <w:szCs w:val="24"/>
              </w:rPr>
              <w:fldChar w:fldCharType="separate"/>
            </w:r>
            <w:r w:rsidR="00DB75B7">
              <w:rPr>
                <w:rFonts w:ascii="Arial" w:hAnsi="Arial" w:cs="Arial"/>
                <w:noProof/>
                <w:webHidden/>
                <w:sz w:val="24"/>
                <w:szCs w:val="24"/>
              </w:rPr>
              <w:t>8</w:t>
            </w:r>
            <w:r w:rsidR="00F95B80" w:rsidRPr="00F95B80">
              <w:rPr>
                <w:rFonts w:ascii="Arial" w:hAnsi="Arial" w:cs="Arial"/>
                <w:noProof/>
                <w:webHidden/>
                <w:sz w:val="24"/>
                <w:szCs w:val="24"/>
              </w:rPr>
              <w:fldChar w:fldCharType="end"/>
            </w:r>
          </w:hyperlink>
        </w:p>
        <w:p w14:paraId="00797CBE" w14:textId="7B5B6644" w:rsidR="00F95B80" w:rsidRPr="00F95B80" w:rsidRDefault="0098725A" w:rsidP="00F95B80">
          <w:pPr>
            <w:pStyle w:val="Sommario3"/>
            <w:tabs>
              <w:tab w:val="left" w:pos="1320"/>
              <w:tab w:val="right" w:leader="dot" w:pos="8494"/>
            </w:tabs>
            <w:spacing w:line="360" w:lineRule="auto"/>
            <w:jc w:val="both"/>
            <w:rPr>
              <w:rFonts w:ascii="Arial" w:eastAsiaTheme="minorEastAsia" w:hAnsi="Arial" w:cs="Arial"/>
              <w:noProof/>
              <w:sz w:val="24"/>
              <w:szCs w:val="24"/>
              <w:lang w:eastAsia="it-IT"/>
            </w:rPr>
          </w:pPr>
          <w:hyperlink w:anchor="_Toc63265902" w:history="1">
            <w:r w:rsidR="00F95B80" w:rsidRPr="00F95B80">
              <w:rPr>
                <w:rStyle w:val="Collegamentoipertestuale"/>
                <w:rFonts w:ascii="Arial" w:eastAsia="CMBX12" w:hAnsi="Arial" w:cs="Arial"/>
                <w:noProof/>
                <w:sz w:val="24"/>
                <w:szCs w:val="24"/>
                <w:lang w:val="en-GB"/>
              </w:rPr>
              <w:t>1.2.1</w:t>
            </w:r>
            <w:r w:rsidR="00F95B80" w:rsidRPr="00F95B80">
              <w:rPr>
                <w:rFonts w:ascii="Arial" w:eastAsiaTheme="minorEastAsia" w:hAnsi="Arial" w:cs="Arial"/>
                <w:noProof/>
                <w:sz w:val="24"/>
                <w:szCs w:val="24"/>
                <w:lang w:eastAsia="it-IT"/>
              </w:rPr>
              <w:tab/>
            </w:r>
            <w:r w:rsidR="00F95B80" w:rsidRPr="00F95B80">
              <w:rPr>
                <w:rStyle w:val="Collegamentoipertestuale"/>
                <w:rFonts w:ascii="Arial" w:eastAsia="CMBX12" w:hAnsi="Arial" w:cs="Arial"/>
                <w:noProof/>
                <w:sz w:val="24"/>
                <w:szCs w:val="24"/>
                <w:lang w:val="en-GB"/>
              </w:rPr>
              <w:t>Types of Pro-environmental Behaviour</w:t>
            </w:r>
            <w:r w:rsidR="00F95B80" w:rsidRPr="00F95B80">
              <w:rPr>
                <w:rFonts w:ascii="Arial" w:hAnsi="Arial" w:cs="Arial"/>
                <w:noProof/>
                <w:webHidden/>
                <w:sz w:val="24"/>
                <w:szCs w:val="24"/>
              </w:rPr>
              <w:tab/>
            </w:r>
            <w:r w:rsidR="00F95B80" w:rsidRPr="00F95B80">
              <w:rPr>
                <w:rFonts w:ascii="Arial" w:hAnsi="Arial" w:cs="Arial"/>
                <w:noProof/>
                <w:webHidden/>
                <w:sz w:val="24"/>
                <w:szCs w:val="24"/>
              </w:rPr>
              <w:fldChar w:fldCharType="begin"/>
            </w:r>
            <w:r w:rsidR="00F95B80" w:rsidRPr="00F95B80">
              <w:rPr>
                <w:rFonts w:ascii="Arial" w:hAnsi="Arial" w:cs="Arial"/>
                <w:noProof/>
                <w:webHidden/>
                <w:sz w:val="24"/>
                <w:szCs w:val="24"/>
              </w:rPr>
              <w:instrText xml:space="preserve"> PAGEREF _Toc63265902 \h </w:instrText>
            </w:r>
            <w:r w:rsidR="00F95B80" w:rsidRPr="00F95B80">
              <w:rPr>
                <w:rFonts w:ascii="Arial" w:hAnsi="Arial" w:cs="Arial"/>
                <w:noProof/>
                <w:webHidden/>
                <w:sz w:val="24"/>
                <w:szCs w:val="24"/>
              </w:rPr>
            </w:r>
            <w:r w:rsidR="00F95B80" w:rsidRPr="00F95B80">
              <w:rPr>
                <w:rFonts w:ascii="Arial" w:hAnsi="Arial" w:cs="Arial"/>
                <w:noProof/>
                <w:webHidden/>
                <w:sz w:val="24"/>
                <w:szCs w:val="24"/>
              </w:rPr>
              <w:fldChar w:fldCharType="separate"/>
            </w:r>
            <w:r w:rsidR="00DB75B7">
              <w:rPr>
                <w:rFonts w:ascii="Arial" w:hAnsi="Arial" w:cs="Arial"/>
                <w:noProof/>
                <w:webHidden/>
                <w:sz w:val="24"/>
                <w:szCs w:val="24"/>
              </w:rPr>
              <w:t>8</w:t>
            </w:r>
            <w:r w:rsidR="00F95B80" w:rsidRPr="00F95B80">
              <w:rPr>
                <w:rFonts w:ascii="Arial" w:hAnsi="Arial" w:cs="Arial"/>
                <w:noProof/>
                <w:webHidden/>
                <w:sz w:val="24"/>
                <w:szCs w:val="24"/>
              </w:rPr>
              <w:fldChar w:fldCharType="end"/>
            </w:r>
          </w:hyperlink>
        </w:p>
        <w:p w14:paraId="4FB32637" w14:textId="510F8FFF" w:rsidR="00F95B80" w:rsidRPr="00F95B80" w:rsidRDefault="0098725A" w:rsidP="00F95B80">
          <w:pPr>
            <w:pStyle w:val="Sommario3"/>
            <w:tabs>
              <w:tab w:val="left" w:pos="1320"/>
              <w:tab w:val="right" w:leader="dot" w:pos="8494"/>
            </w:tabs>
            <w:spacing w:line="360" w:lineRule="auto"/>
            <w:jc w:val="both"/>
            <w:rPr>
              <w:rFonts w:ascii="Arial" w:eastAsiaTheme="minorEastAsia" w:hAnsi="Arial" w:cs="Arial"/>
              <w:noProof/>
              <w:sz w:val="24"/>
              <w:szCs w:val="24"/>
              <w:lang w:eastAsia="it-IT"/>
            </w:rPr>
          </w:pPr>
          <w:hyperlink w:anchor="_Toc63265903" w:history="1">
            <w:r w:rsidR="00F95B80" w:rsidRPr="00F95B80">
              <w:rPr>
                <w:rStyle w:val="Collegamentoipertestuale"/>
                <w:rFonts w:ascii="Arial" w:eastAsia="CMBX12" w:hAnsi="Arial" w:cs="Arial"/>
                <w:noProof/>
                <w:sz w:val="24"/>
                <w:szCs w:val="24"/>
                <w:lang w:val="en-GB"/>
              </w:rPr>
              <w:t>1.2.2</w:t>
            </w:r>
            <w:r w:rsidR="00F95B80" w:rsidRPr="00F95B80">
              <w:rPr>
                <w:rFonts w:ascii="Arial" w:eastAsiaTheme="minorEastAsia" w:hAnsi="Arial" w:cs="Arial"/>
                <w:noProof/>
                <w:sz w:val="24"/>
                <w:szCs w:val="24"/>
                <w:lang w:eastAsia="it-IT"/>
              </w:rPr>
              <w:tab/>
            </w:r>
            <w:r w:rsidR="00F95B80" w:rsidRPr="00F95B80">
              <w:rPr>
                <w:rStyle w:val="Collegamentoipertestuale"/>
                <w:rFonts w:ascii="Arial" w:eastAsia="CMBX12" w:hAnsi="Arial" w:cs="Arial"/>
                <w:noProof/>
                <w:sz w:val="24"/>
                <w:szCs w:val="24"/>
                <w:lang w:val="en-GB"/>
              </w:rPr>
              <w:t>Factors influencing Pro-environmental Behaviour</w:t>
            </w:r>
            <w:r w:rsidR="00F95B80" w:rsidRPr="00F95B80">
              <w:rPr>
                <w:rFonts w:ascii="Arial" w:hAnsi="Arial" w:cs="Arial"/>
                <w:noProof/>
                <w:webHidden/>
                <w:sz w:val="24"/>
                <w:szCs w:val="24"/>
              </w:rPr>
              <w:tab/>
            </w:r>
            <w:r w:rsidR="00F95B80" w:rsidRPr="00F95B80">
              <w:rPr>
                <w:rFonts w:ascii="Arial" w:hAnsi="Arial" w:cs="Arial"/>
                <w:noProof/>
                <w:webHidden/>
                <w:sz w:val="24"/>
                <w:szCs w:val="24"/>
              </w:rPr>
              <w:fldChar w:fldCharType="begin"/>
            </w:r>
            <w:r w:rsidR="00F95B80" w:rsidRPr="00F95B80">
              <w:rPr>
                <w:rFonts w:ascii="Arial" w:hAnsi="Arial" w:cs="Arial"/>
                <w:noProof/>
                <w:webHidden/>
                <w:sz w:val="24"/>
                <w:szCs w:val="24"/>
              </w:rPr>
              <w:instrText xml:space="preserve"> PAGEREF _Toc63265903 \h </w:instrText>
            </w:r>
            <w:r w:rsidR="00F95B80" w:rsidRPr="00F95B80">
              <w:rPr>
                <w:rFonts w:ascii="Arial" w:hAnsi="Arial" w:cs="Arial"/>
                <w:noProof/>
                <w:webHidden/>
                <w:sz w:val="24"/>
                <w:szCs w:val="24"/>
              </w:rPr>
            </w:r>
            <w:r w:rsidR="00F95B80" w:rsidRPr="00F95B80">
              <w:rPr>
                <w:rFonts w:ascii="Arial" w:hAnsi="Arial" w:cs="Arial"/>
                <w:noProof/>
                <w:webHidden/>
                <w:sz w:val="24"/>
                <w:szCs w:val="24"/>
              </w:rPr>
              <w:fldChar w:fldCharType="separate"/>
            </w:r>
            <w:r w:rsidR="00DB75B7">
              <w:rPr>
                <w:rFonts w:ascii="Arial" w:hAnsi="Arial" w:cs="Arial"/>
                <w:noProof/>
                <w:webHidden/>
                <w:sz w:val="24"/>
                <w:szCs w:val="24"/>
              </w:rPr>
              <w:t>9</w:t>
            </w:r>
            <w:r w:rsidR="00F95B80" w:rsidRPr="00F95B80">
              <w:rPr>
                <w:rFonts w:ascii="Arial" w:hAnsi="Arial" w:cs="Arial"/>
                <w:noProof/>
                <w:webHidden/>
                <w:sz w:val="24"/>
                <w:szCs w:val="24"/>
              </w:rPr>
              <w:fldChar w:fldCharType="end"/>
            </w:r>
          </w:hyperlink>
        </w:p>
        <w:p w14:paraId="26CDF7BB" w14:textId="67850692" w:rsidR="00F95B80" w:rsidRPr="00F95B80" w:rsidRDefault="0098725A" w:rsidP="00F95B80">
          <w:pPr>
            <w:pStyle w:val="Sommario3"/>
            <w:tabs>
              <w:tab w:val="left" w:pos="1320"/>
              <w:tab w:val="right" w:leader="dot" w:pos="8494"/>
            </w:tabs>
            <w:spacing w:line="360" w:lineRule="auto"/>
            <w:jc w:val="both"/>
            <w:rPr>
              <w:rFonts w:ascii="Arial" w:eastAsiaTheme="minorEastAsia" w:hAnsi="Arial" w:cs="Arial"/>
              <w:noProof/>
              <w:sz w:val="24"/>
              <w:szCs w:val="24"/>
              <w:lang w:eastAsia="it-IT"/>
            </w:rPr>
          </w:pPr>
          <w:hyperlink w:anchor="_Toc63265904" w:history="1">
            <w:r w:rsidR="00F95B80" w:rsidRPr="00F95B80">
              <w:rPr>
                <w:rStyle w:val="Collegamentoipertestuale"/>
                <w:rFonts w:ascii="Arial" w:hAnsi="Arial" w:cs="Arial"/>
                <w:noProof/>
                <w:sz w:val="24"/>
                <w:szCs w:val="24"/>
                <w:lang w:val="en-GB"/>
              </w:rPr>
              <w:t>1.2.3</w:t>
            </w:r>
            <w:r w:rsidR="00F95B80" w:rsidRPr="00F95B80">
              <w:rPr>
                <w:rFonts w:ascii="Arial" w:eastAsiaTheme="minorEastAsia" w:hAnsi="Arial" w:cs="Arial"/>
                <w:noProof/>
                <w:sz w:val="24"/>
                <w:szCs w:val="24"/>
                <w:lang w:eastAsia="it-IT"/>
              </w:rPr>
              <w:tab/>
            </w:r>
            <w:r w:rsidR="00F95B80" w:rsidRPr="00F95B80">
              <w:rPr>
                <w:rStyle w:val="Collegamentoipertestuale"/>
                <w:rFonts w:ascii="Arial" w:hAnsi="Arial" w:cs="Arial"/>
                <w:noProof/>
                <w:sz w:val="24"/>
                <w:szCs w:val="24"/>
                <w:lang w:val="en-GB"/>
              </w:rPr>
              <w:t>Self-reported Behaviour</w:t>
            </w:r>
            <w:r w:rsidR="00F95B80" w:rsidRPr="00F95B80">
              <w:rPr>
                <w:rFonts w:ascii="Arial" w:hAnsi="Arial" w:cs="Arial"/>
                <w:noProof/>
                <w:webHidden/>
                <w:sz w:val="24"/>
                <w:szCs w:val="24"/>
              </w:rPr>
              <w:tab/>
            </w:r>
            <w:r w:rsidR="00F95B80" w:rsidRPr="00F95B80">
              <w:rPr>
                <w:rFonts w:ascii="Arial" w:hAnsi="Arial" w:cs="Arial"/>
                <w:noProof/>
                <w:webHidden/>
                <w:sz w:val="24"/>
                <w:szCs w:val="24"/>
              </w:rPr>
              <w:fldChar w:fldCharType="begin"/>
            </w:r>
            <w:r w:rsidR="00F95B80" w:rsidRPr="00F95B80">
              <w:rPr>
                <w:rFonts w:ascii="Arial" w:hAnsi="Arial" w:cs="Arial"/>
                <w:noProof/>
                <w:webHidden/>
                <w:sz w:val="24"/>
                <w:szCs w:val="24"/>
              </w:rPr>
              <w:instrText xml:space="preserve"> PAGEREF _Toc63265904 \h </w:instrText>
            </w:r>
            <w:r w:rsidR="00F95B80" w:rsidRPr="00F95B80">
              <w:rPr>
                <w:rFonts w:ascii="Arial" w:hAnsi="Arial" w:cs="Arial"/>
                <w:noProof/>
                <w:webHidden/>
                <w:sz w:val="24"/>
                <w:szCs w:val="24"/>
              </w:rPr>
            </w:r>
            <w:r w:rsidR="00F95B80" w:rsidRPr="00F95B80">
              <w:rPr>
                <w:rFonts w:ascii="Arial" w:hAnsi="Arial" w:cs="Arial"/>
                <w:noProof/>
                <w:webHidden/>
                <w:sz w:val="24"/>
                <w:szCs w:val="24"/>
              </w:rPr>
              <w:fldChar w:fldCharType="separate"/>
            </w:r>
            <w:r w:rsidR="00DB75B7">
              <w:rPr>
                <w:rFonts w:ascii="Arial" w:hAnsi="Arial" w:cs="Arial"/>
                <w:noProof/>
                <w:webHidden/>
                <w:sz w:val="24"/>
                <w:szCs w:val="24"/>
              </w:rPr>
              <w:t>11</w:t>
            </w:r>
            <w:r w:rsidR="00F95B80" w:rsidRPr="00F95B80">
              <w:rPr>
                <w:rFonts w:ascii="Arial" w:hAnsi="Arial" w:cs="Arial"/>
                <w:noProof/>
                <w:webHidden/>
                <w:sz w:val="24"/>
                <w:szCs w:val="24"/>
              </w:rPr>
              <w:fldChar w:fldCharType="end"/>
            </w:r>
          </w:hyperlink>
        </w:p>
        <w:p w14:paraId="46A58784" w14:textId="199D5F7E" w:rsidR="00F95B80" w:rsidRPr="00F95B80" w:rsidRDefault="0098725A" w:rsidP="00F95B80">
          <w:pPr>
            <w:pStyle w:val="Sommario2"/>
            <w:tabs>
              <w:tab w:val="left" w:pos="880"/>
              <w:tab w:val="right" w:leader="dot" w:pos="8494"/>
            </w:tabs>
            <w:spacing w:line="360" w:lineRule="auto"/>
            <w:jc w:val="both"/>
            <w:rPr>
              <w:rFonts w:ascii="Arial" w:eastAsiaTheme="minorEastAsia" w:hAnsi="Arial" w:cs="Arial"/>
              <w:noProof/>
              <w:sz w:val="24"/>
              <w:szCs w:val="24"/>
              <w:lang w:eastAsia="it-IT"/>
            </w:rPr>
          </w:pPr>
          <w:hyperlink w:anchor="_Toc63265905" w:history="1">
            <w:r w:rsidR="00F95B80" w:rsidRPr="00F95B80">
              <w:rPr>
                <w:rStyle w:val="Collegamentoipertestuale"/>
                <w:rFonts w:ascii="Arial" w:hAnsi="Arial" w:cs="Arial"/>
                <w:noProof/>
                <w:sz w:val="24"/>
                <w:szCs w:val="24"/>
                <w:lang w:val="en-GB"/>
              </w:rPr>
              <w:t>1.3</w:t>
            </w:r>
            <w:r w:rsidR="00F95B80" w:rsidRPr="00F95B80">
              <w:rPr>
                <w:rFonts w:ascii="Arial" w:eastAsiaTheme="minorEastAsia" w:hAnsi="Arial" w:cs="Arial"/>
                <w:noProof/>
                <w:sz w:val="24"/>
                <w:szCs w:val="24"/>
                <w:lang w:eastAsia="it-IT"/>
              </w:rPr>
              <w:tab/>
            </w:r>
            <w:r w:rsidR="00F95B80" w:rsidRPr="00F95B80">
              <w:rPr>
                <w:rStyle w:val="Collegamentoipertestuale"/>
                <w:rFonts w:ascii="Arial" w:hAnsi="Arial" w:cs="Arial"/>
                <w:noProof/>
                <w:sz w:val="24"/>
                <w:szCs w:val="24"/>
                <w:lang w:val="en-GB"/>
              </w:rPr>
              <w:t>From Climate Risk Perception to Pro-environmental Behaviour</w:t>
            </w:r>
            <w:r w:rsidR="00F95B80" w:rsidRPr="00F95B80">
              <w:rPr>
                <w:rFonts w:ascii="Arial" w:hAnsi="Arial" w:cs="Arial"/>
                <w:noProof/>
                <w:webHidden/>
                <w:sz w:val="24"/>
                <w:szCs w:val="24"/>
              </w:rPr>
              <w:tab/>
            </w:r>
            <w:r w:rsidR="00F95B80" w:rsidRPr="00F95B80">
              <w:rPr>
                <w:rFonts w:ascii="Arial" w:hAnsi="Arial" w:cs="Arial"/>
                <w:noProof/>
                <w:webHidden/>
                <w:sz w:val="24"/>
                <w:szCs w:val="24"/>
              </w:rPr>
              <w:fldChar w:fldCharType="begin"/>
            </w:r>
            <w:r w:rsidR="00F95B80" w:rsidRPr="00F95B80">
              <w:rPr>
                <w:rFonts w:ascii="Arial" w:hAnsi="Arial" w:cs="Arial"/>
                <w:noProof/>
                <w:webHidden/>
                <w:sz w:val="24"/>
                <w:szCs w:val="24"/>
              </w:rPr>
              <w:instrText xml:space="preserve"> PAGEREF _Toc63265905 \h </w:instrText>
            </w:r>
            <w:r w:rsidR="00F95B80" w:rsidRPr="00F95B80">
              <w:rPr>
                <w:rFonts w:ascii="Arial" w:hAnsi="Arial" w:cs="Arial"/>
                <w:noProof/>
                <w:webHidden/>
                <w:sz w:val="24"/>
                <w:szCs w:val="24"/>
              </w:rPr>
            </w:r>
            <w:r w:rsidR="00F95B80" w:rsidRPr="00F95B80">
              <w:rPr>
                <w:rFonts w:ascii="Arial" w:hAnsi="Arial" w:cs="Arial"/>
                <w:noProof/>
                <w:webHidden/>
                <w:sz w:val="24"/>
                <w:szCs w:val="24"/>
              </w:rPr>
              <w:fldChar w:fldCharType="separate"/>
            </w:r>
            <w:r w:rsidR="00DB75B7">
              <w:rPr>
                <w:rFonts w:ascii="Arial" w:hAnsi="Arial" w:cs="Arial"/>
                <w:noProof/>
                <w:webHidden/>
                <w:sz w:val="24"/>
                <w:szCs w:val="24"/>
              </w:rPr>
              <w:t>12</w:t>
            </w:r>
            <w:r w:rsidR="00F95B80" w:rsidRPr="00F95B80">
              <w:rPr>
                <w:rFonts w:ascii="Arial" w:hAnsi="Arial" w:cs="Arial"/>
                <w:noProof/>
                <w:webHidden/>
                <w:sz w:val="24"/>
                <w:szCs w:val="24"/>
              </w:rPr>
              <w:fldChar w:fldCharType="end"/>
            </w:r>
          </w:hyperlink>
        </w:p>
        <w:p w14:paraId="574CB0D6" w14:textId="55627E43" w:rsidR="00F95B80" w:rsidRPr="00F95B80" w:rsidRDefault="00F95B80" w:rsidP="00F95B80">
          <w:pPr>
            <w:pStyle w:val="Sommario1"/>
            <w:spacing w:line="360" w:lineRule="auto"/>
            <w:jc w:val="both"/>
            <w:rPr>
              <w:rFonts w:eastAsiaTheme="minorEastAsia"/>
              <w:b w:val="0"/>
              <w:bCs w:val="0"/>
              <w:szCs w:val="24"/>
              <w:lang w:val="it-IT" w:eastAsia="it-IT"/>
            </w:rPr>
          </w:pPr>
          <w:r w:rsidRPr="00F95B80">
            <w:rPr>
              <w:rStyle w:val="Collegamentoipertestuale"/>
              <w:b w:val="0"/>
              <w:bCs w:val="0"/>
              <w:color w:val="auto"/>
              <w:szCs w:val="24"/>
              <w:u w:val="none"/>
            </w:rPr>
            <w:t xml:space="preserve">2. </w:t>
          </w:r>
          <w:hyperlink w:anchor="_Toc63265906" w:history="1">
            <w:r w:rsidRPr="00F95B80">
              <w:rPr>
                <w:rStyle w:val="Collegamentoipertestuale"/>
                <w:b w:val="0"/>
                <w:bCs w:val="0"/>
                <w:szCs w:val="24"/>
              </w:rPr>
              <w:t>Data and Method</w:t>
            </w:r>
            <w:r w:rsidRPr="00F95B80">
              <w:rPr>
                <w:b w:val="0"/>
                <w:bCs w:val="0"/>
                <w:webHidden/>
                <w:szCs w:val="24"/>
              </w:rPr>
              <w:tab/>
            </w:r>
            <w:r w:rsidRPr="00F95B80">
              <w:rPr>
                <w:b w:val="0"/>
                <w:bCs w:val="0"/>
                <w:webHidden/>
                <w:szCs w:val="24"/>
              </w:rPr>
              <w:fldChar w:fldCharType="begin"/>
            </w:r>
            <w:r w:rsidRPr="00F95B80">
              <w:rPr>
                <w:b w:val="0"/>
                <w:bCs w:val="0"/>
                <w:webHidden/>
                <w:szCs w:val="24"/>
              </w:rPr>
              <w:instrText xml:space="preserve"> PAGEREF _Toc63265906 \h </w:instrText>
            </w:r>
            <w:r w:rsidRPr="00F95B80">
              <w:rPr>
                <w:b w:val="0"/>
                <w:bCs w:val="0"/>
                <w:webHidden/>
                <w:szCs w:val="24"/>
              </w:rPr>
            </w:r>
            <w:r w:rsidRPr="00F95B80">
              <w:rPr>
                <w:b w:val="0"/>
                <w:bCs w:val="0"/>
                <w:webHidden/>
                <w:szCs w:val="24"/>
              </w:rPr>
              <w:fldChar w:fldCharType="separate"/>
            </w:r>
            <w:r w:rsidR="00DB75B7">
              <w:rPr>
                <w:b w:val="0"/>
                <w:bCs w:val="0"/>
                <w:webHidden/>
                <w:szCs w:val="24"/>
              </w:rPr>
              <w:t>14</w:t>
            </w:r>
            <w:r w:rsidRPr="00F95B80">
              <w:rPr>
                <w:b w:val="0"/>
                <w:bCs w:val="0"/>
                <w:webHidden/>
                <w:szCs w:val="24"/>
              </w:rPr>
              <w:fldChar w:fldCharType="end"/>
            </w:r>
          </w:hyperlink>
        </w:p>
        <w:p w14:paraId="3428F26F" w14:textId="1CBCAB32" w:rsidR="00F95B80" w:rsidRPr="00F95B80" w:rsidRDefault="0098725A" w:rsidP="00F95B80">
          <w:pPr>
            <w:pStyle w:val="Sommario2"/>
            <w:tabs>
              <w:tab w:val="right" w:leader="dot" w:pos="8494"/>
            </w:tabs>
            <w:spacing w:line="360" w:lineRule="auto"/>
            <w:jc w:val="both"/>
            <w:rPr>
              <w:rFonts w:ascii="Arial" w:eastAsiaTheme="minorEastAsia" w:hAnsi="Arial" w:cs="Arial"/>
              <w:noProof/>
              <w:sz w:val="24"/>
              <w:szCs w:val="24"/>
              <w:lang w:eastAsia="it-IT"/>
            </w:rPr>
          </w:pPr>
          <w:hyperlink w:anchor="_Toc63265907" w:history="1">
            <w:r w:rsidR="00F95B80" w:rsidRPr="00F95B80">
              <w:rPr>
                <w:rStyle w:val="Collegamentoipertestuale"/>
                <w:rFonts w:ascii="Arial" w:hAnsi="Arial" w:cs="Arial"/>
                <w:noProof/>
                <w:sz w:val="24"/>
                <w:szCs w:val="24"/>
                <w:lang w:val="en-GB"/>
              </w:rPr>
              <w:t>2.1 Research Questions</w:t>
            </w:r>
            <w:r w:rsidR="00F95B80" w:rsidRPr="00F95B80">
              <w:rPr>
                <w:rFonts w:ascii="Arial" w:hAnsi="Arial" w:cs="Arial"/>
                <w:noProof/>
                <w:webHidden/>
                <w:sz w:val="24"/>
                <w:szCs w:val="24"/>
              </w:rPr>
              <w:tab/>
            </w:r>
            <w:r w:rsidR="00F95B80" w:rsidRPr="00F95B80">
              <w:rPr>
                <w:rFonts w:ascii="Arial" w:hAnsi="Arial" w:cs="Arial"/>
                <w:noProof/>
                <w:webHidden/>
                <w:sz w:val="24"/>
                <w:szCs w:val="24"/>
              </w:rPr>
              <w:fldChar w:fldCharType="begin"/>
            </w:r>
            <w:r w:rsidR="00F95B80" w:rsidRPr="00F95B80">
              <w:rPr>
                <w:rFonts w:ascii="Arial" w:hAnsi="Arial" w:cs="Arial"/>
                <w:noProof/>
                <w:webHidden/>
                <w:sz w:val="24"/>
                <w:szCs w:val="24"/>
              </w:rPr>
              <w:instrText xml:space="preserve"> PAGEREF _Toc63265907 \h </w:instrText>
            </w:r>
            <w:r w:rsidR="00F95B80" w:rsidRPr="00F95B80">
              <w:rPr>
                <w:rFonts w:ascii="Arial" w:hAnsi="Arial" w:cs="Arial"/>
                <w:noProof/>
                <w:webHidden/>
                <w:sz w:val="24"/>
                <w:szCs w:val="24"/>
              </w:rPr>
            </w:r>
            <w:r w:rsidR="00F95B80" w:rsidRPr="00F95B80">
              <w:rPr>
                <w:rFonts w:ascii="Arial" w:hAnsi="Arial" w:cs="Arial"/>
                <w:noProof/>
                <w:webHidden/>
                <w:sz w:val="24"/>
                <w:szCs w:val="24"/>
              </w:rPr>
              <w:fldChar w:fldCharType="separate"/>
            </w:r>
            <w:r w:rsidR="00DB75B7">
              <w:rPr>
                <w:rFonts w:ascii="Arial" w:hAnsi="Arial" w:cs="Arial"/>
                <w:noProof/>
                <w:webHidden/>
                <w:sz w:val="24"/>
                <w:szCs w:val="24"/>
              </w:rPr>
              <w:t>14</w:t>
            </w:r>
            <w:r w:rsidR="00F95B80" w:rsidRPr="00F95B80">
              <w:rPr>
                <w:rFonts w:ascii="Arial" w:hAnsi="Arial" w:cs="Arial"/>
                <w:noProof/>
                <w:webHidden/>
                <w:sz w:val="24"/>
                <w:szCs w:val="24"/>
              </w:rPr>
              <w:fldChar w:fldCharType="end"/>
            </w:r>
          </w:hyperlink>
        </w:p>
        <w:p w14:paraId="21E96D5C" w14:textId="6050732E" w:rsidR="00F95B80" w:rsidRPr="00F95B80" w:rsidRDefault="0098725A" w:rsidP="00F95B80">
          <w:pPr>
            <w:pStyle w:val="Sommario2"/>
            <w:tabs>
              <w:tab w:val="right" w:leader="dot" w:pos="8494"/>
            </w:tabs>
            <w:spacing w:line="360" w:lineRule="auto"/>
            <w:jc w:val="both"/>
            <w:rPr>
              <w:rFonts w:ascii="Arial" w:eastAsiaTheme="minorEastAsia" w:hAnsi="Arial" w:cs="Arial"/>
              <w:noProof/>
              <w:sz w:val="24"/>
              <w:szCs w:val="24"/>
              <w:lang w:eastAsia="it-IT"/>
            </w:rPr>
          </w:pPr>
          <w:hyperlink w:anchor="_Toc63265908" w:history="1">
            <w:r w:rsidR="00F95B80" w:rsidRPr="00F95B80">
              <w:rPr>
                <w:rStyle w:val="Collegamentoipertestuale"/>
                <w:rFonts w:ascii="Arial" w:hAnsi="Arial" w:cs="Arial"/>
                <w:noProof/>
                <w:sz w:val="24"/>
                <w:szCs w:val="24"/>
                <w:lang w:val="en-GB"/>
              </w:rPr>
              <w:t>2.2 Methodology</w:t>
            </w:r>
            <w:r w:rsidR="00F95B80" w:rsidRPr="00F95B80">
              <w:rPr>
                <w:rFonts w:ascii="Arial" w:hAnsi="Arial" w:cs="Arial"/>
                <w:noProof/>
                <w:webHidden/>
                <w:sz w:val="24"/>
                <w:szCs w:val="24"/>
              </w:rPr>
              <w:tab/>
            </w:r>
            <w:r w:rsidR="00F95B80" w:rsidRPr="00F95B80">
              <w:rPr>
                <w:rFonts w:ascii="Arial" w:hAnsi="Arial" w:cs="Arial"/>
                <w:noProof/>
                <w:webHidden/>
                <w:sz w:val="24"/>
                <w:szCs w:val="24"/>
              </w:rPr>
              <w:fldChar w:fldCharType="begin"/>
            </w:r>
            <w:r w:rsidR="00F95B80" w:rsidRPr="00F95B80">
              <w:rPr>
                <w:rFonts w:ascii="Arial" w:hAnsi="Arial" w:cs="Arial"/>
                <w:noProof/>
                <w:webHidden/>
                <w:sz w:val="24"/>
                <w:szCs w:val="24"/>
              </w:rPr>
              <w:instrText xml:space="preserve"> PAGEREF _Toc63265908 \h </w:instrText>
            </w:r>
            <w:r w:rsidR="00F95B80" w:rsidRPr="00F95B80">
              <w:rPr>
                <w:rFonts w:ascii="Arial" w:hAnsi="Arial" w:cs="Arial"/>
                <w:noProof/>
                <w:webHidden/>
                <w:sz w:val="24"/>
                <w:szCs w:val="24"/>
              </w:rPr>
            </w:r>
            <w:r w:rsidR="00F95B80" w:rsidRPr="00F95B80">
              <w:rPr>
                <w:rFonts w:ascii="Arial" w:hAnsi="Arial" w:cs="Arial"/>
                <w:noProof/>
                <w:webHidden/>
                <w:sz w:val="24"/>
                <w:szCs w:val="24"/>
              </w:rPr>
              <w:fldChar w:fldCharType="separate"/>
            </w:r>
            <w:r w:rsidR="00DB75B7">
              <w:rPr>
                <w:rFonts w:ascii="Arial" w:hAnsi="Arial" w:cs="Arial"/>
                <w:noProof/>
                <w:webHidden/>
                <w:sz w:val="24"/>
                <w:szCs w:val="24"/>
              </w:rPr>
              <w:t>16</w:t>
            </w:r>
            <w:r w:rsidR="00F95B80" w:rsidRPr="00F95B80">
              <w:rPr>
                <w:rFonts w:ascii="Arial" w:hAnsi="Arial" w:cs="Arial"/>
                <w:noProof/>
                <w:webHidden/>
                <w:sz w:val="24"/>
                <w:szCs w:val="24"/>
              </w:rPr>
              <w:fldChar w:fldCharType="end"/>
            </w:r>
          </w:hyperlink>
        </w:p>
        <w:p w14:paraId="13151E84" w14:textId="321FF20C" w:rsidR="00F95B80" w:rsidRPr="00F95B80" w:rsidRDefault="0098725A" w:rsidP="00F95B80">
          <w:pPr>
            <w:pStyle w:val="Sommario3"/>
            <w:tabs>
              <w:tab w:val="right" w:leader="dot" w:pos="8494"/>
            </w:tabs>
            <w:spacing w:line="360" w:lineRule="auto"/>
            <w:jc w:val="both"/>
            <w:rPr>
              <w:rFonts w:ascii="Arial" w:eastAsiaTheme="minorEastAsia" w:hAnsi="Arial" w:cs="Arial"/>
              <w:noProof/>
              <w:sz w:val="24"/>
              <w:szCs w:val="24"/>
              <w:lang w:eastAsia="it-IT"/>
            </w:rPr>
          </w:pPr>
          <w:hyperlink w:anchor="_Toc63265909" w:history="1">
            <w:r w:rsidR="00F95B80" w:rsidRPr="00F95B80">
              <w:rPr>
                <w:rStyle w:val="Collegamentoipertestuale"/>
                <w:rFonts w:ascii="Arial" w:hAnsi="Arial" w:cs="Arial"/>
                <w:noProof/>
                <w:sz w:val="24"/>
                <w:szCs w:val="24"/>
                <w:lang w:val="en-GB"/>
              </w:rPr>
              <w:t>2.2.1 Unsupervised Machine Learning Algorithms</w:t>
            </w:r>
            <w:r w:rsidR="00F95B80" w:rsidRPr="00F95B80">
              <w:rPr>
                <w:rFonts w:ascii="Arial" w:hAnsi="Arial" w:cs="Arial"/>
                <w:noProof/>
                <w:webHidden/>
                <w:sz w:val="24"/>
                <w:szCs w:val="24"/>
              </w:rPr>
              <w:tab/>
            </w:r>
            <w:r w:rsidR="00F95B80" w:rsidRPr="00F95B80">
              <w:rPr>
                <w:rFonts w:ascii="Arial" w:hAnsi="Arial" w:cs="Arial"/>
                <w:noProof/>
                <w:webHidden/>
                <w:sz w:val="24"/>
                <w:szCs w:val="24"/>
              </w:rPr>
              <w:fldChar w:fldCharType="begin"/>
            </w:r>
            <w:r w:rsidR="00F95B80" w:rsidRPr="00F95B80">
              <w:rPr>
                <w:rFonts w:ascii="Arial" w:hAnsi="Arial" w:cs="Arial"/>
                <w:noProof/>
                <w:webHidden/>
                <w:sz w:val="24"/>
                <w:szCs w:val="24"/>
              </w:rPr>
              <w:instrText xml:space="preserve"> PAGEREF _Toc63265909 \h </w:instrText>
            </w:r>
            <w:r w:rsidR="00F95B80" w:rsidRPr="00F95B80">
              <w:rPr>
                <w:rFonts w:ascii="Arial" w:hAnsi="Arial" w:cs="Arial"/>
                <w:noProof/>
                <w:webHidden/>
                <w:sz w:val="24"/>
                <w:szCs w:val="24"/>
              </w:rPr>
            </w:r>
            <w:r w:rsidR="00F95B80" w:rsidRPr="00F95B80">
              <w:rPr>
                <w:rFonts w:ascii="Arial" w:hAnsi="Arial" w:cs="Arial"/>
                <w:noProof/>
                <w:webHidden/>
                <w:sz w:val="24"/>
                <w:szCs w:val="24"/>
              </w:rPr>
              <w:fldChar w:fldCharType="separate"/>
            </w:r>
            <w:r w:rsidR="00DB75B7">
              <w:rPr>
                <w:rFonts w:ascii="Arial" w:hAnsi="Arial" w:cs="Arial"/>
                <w:noProof/>
                <w:webHidden/>
                <w:sz w:val="24"/>
                <w:szCs w:val="24"/>
              </w:rPr>
              <w:t>16</w:t>
            </w:r>
            <w:r w:rsidR="00F95B80" w:rsidRPr="00F95B80">
              <w:rPr>
                <w:rFonts w:ascii="Arial" w:hAnsi="Arial" w:cs="Arial"/>
                <w:noProof/>
                <w:webHidden/>
                <w:sz w:val="24"/>
                <w:szCs w:val="24"/>
              </w:rPr>
              <w:fldChar w:fldCharType="end"/>
            </w:r>
          </w:hyperlink>
        </w:p>
        <w:p w14:paraId="2C407B5B" w14:textId="1BBB3B57" w:rsidR="00F95B80" w:rsidRPr="00F95B80" w:rsidRDefault="0098725A" w:rsidP="00F95B80">
          <w:pPr>
            <w:pStyle w:val="Sommario3"/>
            <w:tabs>
              <w:tab w:val="right" w:leader="dot" w:pos="8494"/>
            </w:tabs>
            <w:spacing w:line="360" w:lineRule="auto"/>
            <w:jc w:val="both"/>
            <w:rPr>
              <w:rFonts w:ascii="Arial" w:eastAsiaTheme="minorEastAsia" w:hAnsi="Arial" w:cs="Arial"/>
              <w:noProof/>
              <w:sz w:val="24"/>
              <w:szCs w:val="24"/>
              <w:lang w:eastAsia="it-IT"/>
            </w:rPr>
          </w:pPr>
          <w:hyperlink w:anchor="_Toc63265910" w:history="1">
            <w:r w:rsidR="00F95B80" w:rsidRPr="00F95B80">
              <w:rPr>
                <w:rStyle w:val="Collegamentoipertestuale"/>
                <w:rFonts w:ascii="Arial" w:hAnsi="Arial" w:cs="Arial"/>
                <w:noProof/>
                <w:sz w:val="24"/>
                <w:szCs w:val="24"/>
                <w:lang w:val="en-GB"/>
              </w:rPr>
              <w:t>2.2.2 Supervised Machine Learning Algorithms</w:t>
            </w:r>
            <w:r w:rsidR="00F95B80" w:rsidRPr="00F95B80">
              <w:rPr>
                <w:rFonts w:ascii="Arial" w:hAnsi="Arial" w:cs="Arial"/>
                <w:noProof/>
                <w:webHidden/>
                <w:sz w:val="24"/>
                <w:szCs w:val="24"/>
              </w:rPr>
              <w:tab/>
            </w:r>
            <w:r w:rsidR="00F95B80" w:rsidRPr="00F95B80">
              <w:rPr>
                <w:rFonts w:ascii="Arial" w:hAnsi="Arial" w:cs="Arial"/>
                <w:noProof/>
                <w:webHidden/>
                <w:sz w:val="24"/>
                <w:szCs w:val="24"/>
              </w:rPr>
              <w:fldChar w:fldCharType="begin"/>
            </w:r>
            <w:r w:rsidR="00F95B80" w:rsidRPr="00F95B80">
              <w:rPr>
                <w:rFonts w:ascii="Arial" w:hAnsi="Arial" w:cs="Arial"/>
                <w:noProof/>
                <w:webHidden/>
                <w:sz w:val="24"/>
                <w:szCs w:val="24"/>
              </w:rPr>
              <w:instrText xml:space="preserve"> PAGEREF _Toc63265910 \h </w:instrText>
            </w:r>
            <w:r w:rsidR="00F95B80" w:rsidRPr="00F95B80">
              <w:rPr>
                <w:rFonts w:ascii="Arial" w:hAnsi="Arial" w:cs="Arial"/>
                <w:noProof/>
                <w:webHidden/>
                <w:sz w:val="24"/>
                <w:szCs w:val="24"/>
              </w:rPr>
            </w:r>
            <w:r w:rsidR="00F95B80" w:rsidRPr="00F95B80">
              <w:rPr>
                <w:rFonts w:ascii="Arial" w:hAnsi="Arial" w:cs="Arial"/>
                <w:noProof/>
                <w:webHidden/>
                <w:sz w:val="24"/>
                <w:szCs w:val="24"/>
              </w:rPr>
              <w:fldChar w:fldCharType="separate"/>
            </w:r>
            <w:r w:rsidR="00DB75B7">
              <w:rPr>
                <w:rFonts w:ascii="Arial" w:hAnsi="Arial" w:cs="Arial"/>
                <w:noProof/>
                <w:webHidden/>
                <w:sz w:val="24"/>
                <w:szCs w:val="24"/>
              </w:rPr>
              <w:t>18</w:t>
            </w:r>
            <w:r w:rsidR="00F95B80" w:rsidRPr="00F95B80">
              <w:rPr>
                <w:rFonts w:ascii="Arial" w:hAnsi="Arial" w:cs="Arial"/>
                <w:noProof/>
                <w:webHidden/>
                <w:sz w:val="24"/>
                <w:szCs w:val="24"/>
              </w:rPr>
              <w:fldChar w:fldCharType="end"/>
            </w:r>
          </w:hyperlink>
        </w:p>
        <w:p w14:paraId="40C91DE3" w14:textId="4AD435A1" w:rsidR="00F95B80" w:rsidRPr="00F95B80" w:rsidRDefault="0098725A" w:rsidP="00F95B80">
          <w:pPr>
            <w:pStyle w:val="Sommario2"/>
            <w:tabs>
              <w:tab w:val="right" w:leader="dot" w:pos="8494"/>
            </w:tabs>
            <w:spacing w:line="360" w:lineRule="auto"/>
            <w:jc w:val="both"/>
            <w:rPr>
              <w:rFonts w:ascii="Arial" w:eastAsiaTheme="minorEastAsia" w:hAnsi="Arial" w:cs="Arial"/>
              <w:noProof/>
              <w:sz w:val="24"/>
              <w:szCs w:val="24"/>
              <w:lang w:eastAsia="it-IT"/>
            </w:rPr>
          </w:pPr>
          <w:hyperlink w:anchor="_Toc63265911" w:history="1">
            <w:r w:rsidR="00F95B80" w:rsidRPr="00F95B80">
              <w:rPr>
                <w:rStyle w:val="Collegamentoipertestuale"/>
                <w:rFonts w:ascii="Arial" w:hAnsi="Arial" w:cs="Arial"/>
                <w:noProof/>
                <w:sz w:val="24"/>
                <w:szCs w:val="24"/>
                <w:lang w:val="en-GB"/>
              </w:rPr>
              <w:t>2.3 Data Description</w:t>
            </w:r>
            <w:r w:rsidR="00F95B80" w:rsidRPr="00F95B80">
              <w:rPr>
                <w:rFonts w:ascii="Arial" w:hAnsi="Arial" w:cs="Arial"/>
                <w:noProof/>
                <w:webHidden/>
                <w:sz w:val="24"/>
                <w:szCs w:val="24"/>
              </w:rPr>
              <w:tab/>
            </w:r>
            <w:r w:rsidR="00F95B80" w:rsidRPr="00F95B80">
              <w:rPr>
                <w:rFonts w:ascii="Arial" w:hAnsi="Arial" w:cs="Arial"/>
                <w:noProof/>
                <w:webHidden/>
                <w:sz w:val="24"/>
                <w:szCs w:val="24"/>
              </w:rPr>
              <w:fldChar w:fldCharType="begin"/>
            </w:r>
            <w:r w:rsidR="00F95B80" w:rsidRPr="00F95B80">
              <w:rPr>
                <w:rFonts w:ascii="Arial" w:hAnsi="Arial" w:cs="Arial"/>
                <w:noProof/>
                <w:webHidden/>
                <w:sz w:val="24"/>
                <w:szCs w:val="24"/>
              </w:rPr>
              <w:instrText xml:space="preserve"> PAGEREF _Toc63265911 \h </w:instrText>
            </w:r>
            <w:r w:rsidR="00F95B80" w:rsidRPr="00F95B80">
              <w:rPr>
                <w:rFonts w:ascii="Arial" w:hAnsi="Arial" w:cs="Arial"/>
                <w:noProof/>
                <w:webHidden/>
                <w:sz w:val="24"/>
                <w:szCs w:val="24"/>
              </w:rPr>
            </w:r>
            <w:r w:rsidR="00F95B80" w:rsidRPr="00F95B80">
              <w:rPr>
                <w:rFonts w:ascii="Arial" w:hAnsi="Arial" w:cs="Arial"/>
                <w:noProof/>
                <w:webHidden/>
                <w:sz w:val="24"/>
                <w:szCs w:val="24"/>
              </w:rPr>
              <w:fldChar w:fldCharType="separate"/>
            </w:r>
            <w:r w:rsidR="00DB75B7">
              <w:rPr>
                <w:rFonts w:ascii="Arial" w:hAnsi="Arial" w:cs="Arial"/>
                <w:noProof/>
                <w:webHidden/>
                <w:sz w:val="24"/>
                <w:szCs w:val="24"/>
              </w:rPr>
              <w:t>22</w:t>
            </w:r>
            <w:r w:rsidR="00F95B80" w:rsidRPr="00F95B80">
              <w:rPr>
                <w:rFonts w:ascii="Arial" w:hAnsi="Arial" w:cs="Arial"/>
                <w:noProof/>
                <w:webHidden/>
                <w:sz w:val="24"/>
                <w:szCs w:val="24"/>
              </w:rPr>
              <w:fldChar w:fldCharType="end"/>
            </w:r>
          </w:hyperlink>
        </w:p>
        <w:p w14:paraId="7E8C6068" w14:textId="6AEFDC5C" w:rsidR="00F95B80" w:rsidRPr="00F95B80" w:rsidRDefault="0098725A" w:rsidP="00F95B80">
          <w:pPr>
            <w:pStyle w:val="Sommario3"/>
            <w:tabs>
              <w:tab w:val="right" w:leader="dot" w:pos="8494"/>
            </w:tabs>
            <w:spacing w:line="360" w:lineRule="auto"/>
            <w:jc w:val="both"/>
            <w:rPr>
              <w:rFonts w:ascii="Arial" w:eastAsiaTheme="minorEastAsia" w:hAnsi="Arial" w:cs="Arial"/>
              <w:noProof/>
              <w:sz w:val="24"/>
              <w:szCs w:val="24"/>
              <w:lang w:eastAsia="it-IT"/>
            </w:rPr>
          </w:pPr>
          <w:hyperlink w:anchor="_Toc63265912" w:history="1">
            <w:r w:rsidR="00F95B80" w:rsidRPr="00F95B80">
              <w:rPr>
                <w:rStyle w:val="Collegamentoipertestuale"/>
                <w:rFonts w:ascii="Arial" w:hAnsi="Arial" w:cs="Arial"/>
                <w:noProof/>
                <w:sz w:val="24"/>
                <w:szCs w:val="24"/>
                <w:lang w:val="en-GB"/>
              </w:rPr>
              <w:t>2.3.1 Data Cleaning</w:t>
            </w:r>
            <w:r w:rsidR="00F95B80" w:rsidRPr="00F95B80">
              <w:rPr>
                <w:rFonts w:ascii="Arial" w:hAnsi="Arial" w:cs="Arial"/>
                <w:noProof/>
                <w:webHidden/>
                <w:sz w:val="24"/>
                <w:szCs w:val="24"/>
              </w:rPr>
              <w:tab/>
            </w:r>
            <w:r w:rsidR="00F95B80" w:rsidRPr="00F95B80">
              <w:rPr>
                <w:rFonts w:ascii="Arial" w:hAnsi="Arial" w:cs="Arial"/>
                <w:noProof/>
                <w:webHidden/>
                <w:sz w:val="24"/>
                <w:szCs w:val="24"/>
              </w:rPr>
              <w:fldChar w:fldCharType="begin"/>
            </w:r>
            <w:r w:rsidR="00F95B80" w:rsidRPr="00F95B80">
              <w:rPr>
                <w:rFonts w:ascii="Arial" w:hAnsi="Arial" w:cs="Arial"/>
                <w:noProof/>
                <w:webHidden/>
                <w:sz w:val="24"/>
                <w:szCs w:val="24"/>
              </w:rPr>
              <w:instrText xml:space="preserve"> PAGEREF _Toc63265912 \h </w:instrText>
            </w:r>
            <w:r w:rsidR="00F95B80" w:rsidRPr="00F95B80">
              <w:rPr>
                <w:rFonts w:ascii="Arial" w:hAnsi="Arial" w:cs="Arial"/>
                <w:noProof/>
                <w:webHidden/>
                <w:sz w:val="24"/>
                <w:szCs w:val="24"/>
              </w:rPr>
            </w:r>
            <w:r w:rsidR="00F95B80" w:rsidRPr="00F95B80">
              <w:rPr>
                <w:rFonts w:ascii="Arial" w:hAnsi="Arial" w:cs="Arial"/>
                <w:noProof/>
                <w:webHidden/>
                <w:sz w:val="24"/>
                <w:szCs w:val="24"/>
              </w:rPr>
              <w:fldChar w:fldCharType="separate"/>
            </w:r>
            <w:r w:rsidR="00DB75B7">
              <w:rPr>
                <w:rFonts w:ascii="Arial" w:hAnsi="Arial" w:cs="Arial"/>
                <w:noProof/>
                <w:webHidden/>
                <w:sz w:val="24"/>
                <w:szCs w:val="24"/>
              </w:rPr>
              <w:t>23</w:t>
            </w:r>
            <w:r w:rsidR="00F95B80" w:rsidRPr="00F95B80">
              <w:rPr>
                <w:rFonts w:ascii="Arial" w:hAnsi="Arial" w:cs="Arial"/>
                <w:noProof/>
                <w:webHidden/>
                <w:sz w:val="24"/>
                <w:szCs w:val="24"/>
              </w:rPr>
              <w:fldChar w:fldCharType="end"/>
            </w:r>
          </w:hyperlink>
        </w:p>
        <w:p w14:paraId="6A5B78E7" w14:textId="19597C35" w:rsidR="00F95B80" w:rsidRPr="00F95B80" w:rsidRDefault="0098725A" w:rsidP="00F95B80">
          <w:pPr>
            <w:pStyle w:val="Sommario1"/>
            <w:spacing w:line="360" w:lineRule="auto"/>
            <w:jc w:val="both"/>
            <w:rPr>
              <w:rFonts w:eastAsiaTheme="minorEastAsia"/>
              <w:b w:val="0"/>
              <w:bCs w:val="0"/>
              <w:szCs w:val="24"/>
              <w:lang w:val="it-IT" w:eastAsia="it-IT"/>
            </w:rPr>
          </w:pPr>
          <w:hyperlink w:anchor="_Toc63265913" w:history="1">
            <w:r w:rsidR="00F95B80" w:rsidRPr="00F95B80">
              <w:rPr>
                <w:rStyle w:val="Collegamentoipertestuale"/>
                <w:b w:val="0"/>
                <w:bCs w:val="0"/>
                <w:szCs w:val="24"/>
              </w:rPr>
              <w:t>Appendix</w:t>
            </w:r>
            <w:r w:rsidR="00F95B80" w:rsidRPr="00F95B80">
              <w:rPr>
                <w:b w:val="0"/>
                <w:bCs w:val="0"/>
                <w:webHidden/>
                <w:szCs w:val="24"/>
              </w:rPr>
              <w:tab/>
            </w:r>
            <w:r w:rsidR="00F95B80" w:rsidRPr="00F95B80">
              <w:rPr>
                <w:b w:val="0"/>
                <w:bCs w:val="0"/>
                <w:webHidden/>
                <w:szCs w:val="24"/>
              </w:rPr>
              <w:fldChar w:fldCharType="begin"/>
            </w:r>
            <w:r w:rsidR="00F95B80" w:rsidRPr="00F95B80">
              <w:rPr>
                <w:b w:val="0"/>
                <w:bCs w:val="0"/>
                <w:webHidden/>
                <w:szCs w:val="24"/>
              </w:rPr>
              <w:instrText xml:space="preserve"> PAGEREF _Toc63265913 \h </w:instrText>
            </w:r>
            <w:r w:rsidR="00F95B80" w:rsidRPr="00F95B80">
              <w:rPr>
                <w:b w:val="0"/>
                <w:bCs w:val="0"/>
                <w:webHidden/>
                <w:szCs w:val="24"/>
              </w:rPr>
            </w:r>
            <w:r w:rsidR="00F95B80" w:rsidRPr="00F95B80">
              <w:rPr>
                <w:b w:val="0"/>
                <w:bCs w:val="0"/>
                <w:webHidden/>
                <w:szCs w:val="24"/>
              </w:rPr>
              <w:fldChar w:fldCharType="separate"/>
            </w:r>
            <w:r w:rsidR="00DB75B7">
              <w:rPr>
                <w:b w:val="0"/>
                <w:bCs w:val="0"/>
                <w:webHidden/>
                <w:szCs w:val="24"/>
              </w:rPr>
              <w:t>25</w:t>
            </w:r>
            <w:r w:rsidR="00F95B80" w:rsidRPr="00F95B80">
              <w:rPr>
                <w:b w:val="0"/>
                <w:bCs w:val="0"/>
                <w:webHidden/>
                <w:szCs w:val="24"/>
              </w:rPr>
              <w:fldChar w:fldCharType="end"/>
            </w:r>
          </w:hyperlink>
        </w:p>
        <w:p w14:paraId="523A3153" w14:textId="009A8768" w:rsidR="00F95B80" w:rsidRPr="00F95B80" w:rsidRDefault="0098725A" w:rsidP="00F95B80">
          <w:pPr>
            <w:pStyle w:val="Sommario1"/>
            <w:spacing w:line="360" w:lineRule="auto"/>
            <w:jc w:val="both"/>
            <w:rPr>
              <w:rFonts w:eastAsiaTheme="minorEastAsia"/>
              <w:b w:val="0"/>
              <w:bCs w:val="0"/>
              <w:szCs w:val="24"/>
              <w:lang w:val="it-IT" w:eastAsia="it-IT"/>
            </w:rPr>
          </w:pPr>
          <w:hyperlink w:anchor="_Toc63265914" w:history="1">
            <w:r w:rsidR="00F95B80" w:rsidRPr="00F95B80">
              <w:rPr>
                <w:rStyle w:val="Collegamentoipertestuale"/>
                <w:b w:val="0"/>
                <w:bCs w:val="0"/>
                <w:szCs w:val="24"/>
              </w:rPr>
              <w:t>Bibliography</w:t>
            </w:r>
            <w:r w:rsidR="00F95B80" w:rsidRPr="00F95B80">
              <w:rPr>
                <w:b w:val="0"/>
                <w:bCs w:val="0"/>
                <w:webHidden/>
                <w:szCs w:val="24"/>
              </w:rPr>
              <w:tab/>
            </w:r>
            <w:r w:rsidR="00F95B80" w:rsidRPr="00F95B80">
              <w:rPr>
                <w:b w:val="0"/>
                <w:bCs w:val="0"/>
                <w:webHidden/>
                <w:szCs w:val="24"/>
              </w:rPr>
              <w:fldChar w:fldCharType="begin"/>
            </w:r>
            <w:r w:rsidR="00F95B80" w:rsidRPr="00F95B80">
              <w:rPr>
                <w:b w:val="0"/>
                <w:bCs w:val="0"/>
                <w:webHidden/>
                <w:szCs w:val="24"/>
              </w:rPr>
              <w:instrText xml:space="preserve"> PAGEREF _Toc63265914 \h </w:instrText>
            </w:r>
            <w:r w:rsidR="00F95B80" w:rsidRPr="00F95B80">
              <w:rPr>
                <w:b w:val="0"/>
                <w:bCs w:val="0"/>
                <w:webHidden/>
                <w:szCs w:val="24"/>
              </w:rPr>
            </w:r>
            <w:r w:rsidR="00F95B80" w:rsidRPr="00F95B80">
              <w:rPr>
                <w:b w:val="0"/>
                <w:bCs w:val="0"/>
                <w:webHidden/>
                <w:szCs w:val="24"/>
              </w:rPr>
              <w:fldChar w:fldCharType="separate"/>
            </w:r>
            <w:r w:rsidR="00DB75B7">
              <w:rPr>
                <w:b w:val="0"/>
                <w:bCs w:val="0"/>
                <w:webHidden/>
                <w:szCs w:val="24"/>
              </w:rPr>
              <w:t>28</w:t>
            </w:r>
            <w:r w:rsidR="00F95B80" w:rsidRPr="00F95B80">
              <w:rPr>
                <w:b w:val="0"/>
                <w:bCs w:val="0"/>
                <w:webHidden/>
                <w:szCs w:val="24"/>
              </w:rPr>
              <w:fldChar w:fldCharType="end"/>
            </w:r>
          </w:hyperlink>
        </w:p>
        <w:p w14:paraId="742CC013" w14:textId="3E104CBA" w:rsidR="002F06D8" w:rsidRDefault="002F06D8" w:rsidP="00F95B80">
          <w:pPr>
            <w:spacing w:line="360" w:lineRule="auto"/>
            <w:jc w:val="both"/>
            <w:rPr>
              <w:sz w:val="24"/>
              <w:szCs w:val="24"/>
            </w:rPr>
          </w:pPr>
          <w:r w:rsidRPr="00F95B80">
            <w:rPr>
              <w:rFonts w:ascii="Arial" w:hAnsi="Arial" w:cs="Arial"/>
              <w:sz w:val="24"/>
              <w:szCs w:val="24"/>
            </w:rPr>
            <w:fldChar w:fldCharType="end"/>
          </w:r>
        </w:p>
      </w:sdtContent>
    </w:sdt>
    <w:p w14:paraId="125C56C3" w14:textId="77777777" w:rsidR="00015060" w:rsidRPr="00B27B09" w:rsidRDefault="00015060" w:rsidP="004D4F47">
      <w:pPr>
        <w:spacing w:line="360" w:lineRule="auto"/>
        <w:rPr>
          <w:sz w:val="24"/>
          <w:szCs w:val="24"/>
        </w:rPr>
      </w:pPr>
    </w:p>
    <w:p w14:paraId="41262E16" w14:textId="77777777" w:rsidR="00416FC3" w:rsidRDefault="002F06D8">
      <w:pPr>
        <w:rPr>
          <w:rFonts w:ascii="Arial" w:eastAsia="CMBX12" w:hAnsi="Arial" w:cs="Arial"/>
          <w:sz w:val="44"/>
          <w:szCs w:val="44"/>
        </w:rPr>
        <w:sectPr w:rsidR="00416FC3" w:rsidSect="00416FC3">
          <w:headerReference w:type="even" r:id="rId9"/>
          <w:headerReference w:type="default" r:id="rId10"/>
          <w:footerReference w:type="even" r:id="rId11"/>
          <w:footerReference w:type="default" r:id="rId12"/>
          <w:headerReference w:type="first" r:id="rId13"/>
          <w:footerReference w:type="first" r:id="rId14"/>
          <w:type w:val="continuous"/>
          <w:pgSz w:w="11906" w:h="16838" w:code="9"/>
          <w:pgMar w:top="1701" w:right="1701" w:bottom="1701" w:left="1701" w:header="737" w:footer="624" w:gutter="0"/>
          <w:pgNumType w:start="1"/>
          <w:cols w:space="708"/>
          <w:titlePg/>
          <w:docGrid w:linePitch="360"/>
        </w:sectPr>
      </w:pPr>
      <w:r w:rsidRPr="002F06D8">
        <w:rPr>
          <w:rFonts w:ascii="Arial" w:eastAsia="CMBX12" w:hAnsi="Arial" w:cs="Arial"/>
          <w:sz w:val="44"/>
          <w:szCs w:val="44"/>
        </w:rPr>
        <w:lastRenderedPageBreak/>
        <w:br w:type="page"/>
      </w:r>
    </w:p>
    <w:p w14:paraId="75BB08B7" w14:textId="768E036C" w:rsidR="002F06D8" w:rsidRPr="002F06D8" w:rsidRDefault="002F06D8">
      <w:pPr>
        <w:rPr>
          <w:rFonts w:ascii="Arial" w:eastAsia="CMBX12" w:hAnsi="Arial" w:cs="Arial"/>
          <w:sz w:val="44"/>
          <w:szCs w:val="44"/>
        </w:rPr>
      </w:pPr>
    </w:p>
    <w:p w14:paraId="3E4A7DD0" w14:textId="0EA547AA" w:rsidR="00DA625D" w:rsidRPr="00DA625D" w:rsidRDefault="00DA625D" w:rsidP="00DA625D">
      <w:pPr>
        <w:autoSpaceDE w:val="0"/>
        <w:autoSpaceDN w:val="0"/>
        <w:adjustRightInd w:val="0"/>
        <w:spacing w:after="0" w:line="480" w:lineRule="auto"/>
        <w:rPr>
          <w:rFonts w:ascii="Arial" w:eastAsia="CMBX12" w:hAnsi="Arial" w:cs="Arial"/>
          <w:sz w:val="44"/>
          <w:szCs w:val="44"/>
          <w:lang w:val="en-GB"/>
        </w:rPr>
      </w:pPr>
      <w:r w:rsidRPr="00DA625D">
        <w:rPr>
          <w:rFonts w:ascii="Arial" w:eastAsia="CMBX12" w:hAnsi="Arial" w:cs="Arial"/>
          <w:sz w:val="44"/>
          <w:szCs w:val="44"/>
          <w:lang w:val="en-GB"/>
        </w:rPr>
        <w:t>Chapter 1</w:t>
      </w:r>
    </w:p>
    <w:p w14:paraId="071DD3B7" w14:textId="78CFFF4D" w:rsidR="00DA625D" w:rsidRPr="001F62B9" w:rsidRDefault="00DA625D" w:rsidP="002F06D8">
      <w:pPr>
        <w:pStyle w:val="Titolo1"/>
        <w:rPr>
          <w:rFonts w:ascii="Arial" w:eastAsia="CMBX12" w:hAnsi="Arial" w:cs="Arial"/>
          <w:color w:val="auto"/>
          <w:sz w:val="44"/>
          <w:szCs w:val="44"/>
          <w:lang w:val="en-GB"/>
        </w:rPr>
      </w:pPr>
      <w:bookmarkStart w:id="0" w:name="_Toc63265894"/>
      <w:r w:rsidRPr="001F62B9">
        <w:rPr>
          <w:rFonts w:ascii="Arial" w:eastAsia="CMBX12" w:hAnsi="Arial" w:cs="Arial"/>
          <w:color w:val="auto"/>
          <w:sz w:val="44"/>
          <w:szCs w:val="44"/>
          <w:lang w:val="en-GB"/>
        </w:rPr>
        <w:t>Literature Review</w:t>
      </w:r>
      <w:bookmarkEnd w:id="0"/>
    </w:p>
    <w:p w14:paraId="0F5BE148" w14:textId="77777777" w:rsidR="001F62B9" w:rsidRPr="001F62B9" w:rsidRDefault="001F62B9" w:rsidP="001F62B9">
      <w:pPr>
        <w:rPr>
          <w:lang w:val="en-GB"/>
        </w:rPr>
      </w:pPr>
    </w:p>
    <w:p w14:paraId="5CCD82F4" w14:textId="42D6E54D" w:rsidR="00D60011" w:rsidRDefault="00DA625D" w:rsidP="00D60011">
      <w:pPr>
        <w:spacing w:line="360" w:lineRule="auto"/>
        <w:ind w:firstLine="709"/>
        <w:jc w:val="both"/>
        <w:rPr>
          <w:rFonts w:ascii="Arial" w:hAnsi="Arial" w:cs="Arial"/>
          <w:sz w:val="24"/>
          <w:szCs w:val="24"/>
          <w:lang w:val="en-GB"/>
        </w:rPr>
      </w:pPr>
      <w:r w:rsidRPr="008C2884">
        <w:rPr>
          <w:rFonts w:ascii="Arial" w:hAnsi="Arial" w:cs="Arial"/>
          <w:sz w:val="24"/>
          <w:szCs w:val="24"/>
          <w:lang w:val="en-GB"/>
        </w:rPr>
        <w:t>In recent years, scholars have increasingly paid attention to public opinion about environmental issues</w:t>
      </w:r>
      <w:r w:rsidR="001D5641" w:rsidRPr="008C2884">
        <w:rPr>
          <w:rFonts w:ascii="Arial" w:hAnsi="Arial" w:cs="Arial"/>
          <w:sz w:val="24"/>
          <w:szCs w:val="24"/>
          <w:lang w:val="en-GB"/>
        </w:rPr>
        <w:t xml:space="preserve"> in the United States</w:t>
      </w:r>
      <w:r w:rsidR="00B559F7" w:rsidRPr="008C2884">
        <w:rPr>
          <w:rFonts w:ascii="Arial" w:hAnsi="Arial" w:cs="Arial"/>
          <w:sz w:val="24"/>
          <w:szCs w:val="24"/>
          <w:lang w:val="en-GB"/>
        </w:rPr>
        <w:t xml:space="preserve"> </w:t>
      </w:r>
      <w:r w:rsidR="00B559F7" w:rsidRPr="008C2884">
        <w:rPr>
          <w:rFonts w:ascii="Arial" w:hAnsi="Arial" w:cs="Arial"/>
          <w:sz w:val="24"/>
          <w:szCs w:val="24"/>
          <w:lang w:val="en-GB"/>
        </w:rPr>
        <w:fldChar w:fldCharType="begin"/>
      </w:r>
      <w:r w:rsidR="002638DF">
        <w:rPr>
          <w:rFonts w:ascii="Arial" w:hAnsi="Arial" w:cs="Arial"/>
          <w:sz w:val="24"/>
          <w:szCs w:val="24"/>
          <w:lang w:val="en-GB"/>
        </w:rPr>
        <w:instrText xml:space="preserve"> ADDIN ZOTERO_ITEM CSL_CITATION {"citationID":"wiRGBYky","properties":{"formattedCitation":"(Brulle et al., 2012; Driscoll, 2019; Egan &amp; Mullin, 2017; O\\uc0\\u8217{}Connor et al., 1999; Shwom et al., 2015)","plainCitation":"(Brulle et al., 2012; Driscoll, 2019; Egan &amp; Mullin, 2017; O’Connor et al., 1999; Shwom et al., 2015)","noteIndex":0},"citationItems":[{"id":147,"uris":["http://zotero.org/users/local/pE4cGXV6/items/PWCTS4TR"],"uri":["http://zotero.org/users/local/pE4cGXV6/items/PWCTS4TR"],"itemData":{"id":147,"type":"article-journal","container-title":"Climatic Change","DOI":"10.1007/s10584-012-0403-y","ISSN":"0165-0009, 1573-1480","issue":"2","journalAbbreviation":"Climatic Change","language":"en","page":"169-188","source":"DOI.org (Crossref)","title":"Shifting public opinion on climate change: an empirical assessment of factors influencing concern over climate change in the U.S., 2002–2010","title-short":"Shifting public opinion on climate change","volume":"114","author":[{"family":"Brulle","given":"Robert J."},{"family":"Carmichael","given":"Jason"},{"family":"Jenkins","given":"J. Craig"}],"issued":{"date-parts":[["2012",9]]}}},{"id":93,"uris":["http://zotero.org/users/local/pE4cGXV6/items/ATTH8AG9"],"uri":["http://zotero.org/users/local/pE4cGXV6/items/ATTH8AG9"],"itemData":{"id":93,"type":"article-journal","container-title":"Social Science Quarterly","DOI":"10.1111/ssqu.12683","ISSN":"0038-4941, 1540-6237","journalAbbreviation":"Social Science Quarterly","language":"en","page":"1699-1708","source":"DOI.org (Crossref)","title":"Assessing Sociodemographic Predictors of Climate Change Concern, 1994–2016","author":[{"family":"Driscoll","given":"Daniel"}],"issued":{"date-parts":[["2019",6,9]]}}},{"id":23,"uris":["http://zotero.org/users/local/pE4cGXV6/items/77TGXVWP"],"uri":["http://zotero.org/users/local/pE4cGXV6/items/77TGXVWP"],"itemData":{"id":23,"type":"article-journal","abstract":"A review of research ﬁndings and polling data about Americans’ attitudes on climate change reveals a lack of meaningful long-term change in mass opinion. Instead, the structure of Americans’ attitudes toward belief in climate change’s existence, concern about its consequences, and demand for policy response is similar to that regarding many other issues in contemporary US politics: stability in aggregate opinion that masks partisan and ideological polarization enhanced by communications from elites. But features of the climate change problem elicit some distinctive determinants of opinion, including individuals’ trust in science, risk processing, and personal experience. Although our review of the literature and data leaves us skeptical that majority opinion will spur elected ofﬁcials anytime soon to undertake the costly solutions necessary to tackle this problem comprehensively at the national level, we identify several avenues by which attitudes might promote less substantial but nevertheless consequential policy action.","container-title":"Annual Review of Political Science","DOI":"10.1146/annurev-polisci-051215-022857","ISSN":"1094-2939, 1545-1577","issue":"1","journalAbbreviation":"Annu. Rev. Polit. Sci.","language":"en","page":"209-227","source":"DOI.org (Crossref)","title":"Climate Change: US Public Opinion","title-short":"Climate Change","volume":"20","author":[{"family":"Egan","given":"Patrick J."},{"family":"Mullin","given":"Megan"}],"issued":{"date-parts":[["2017",5,11]]}}},{"id":84,"uris":["http://zotero.org/users/local/pE4cGXV6/items/3LL26227"],"uri":["http://zotero.org/users/local/pE4cGXV6/items/3LL26227"],"itemData":{"id":84,"type":"article-journal","container-title":"Risk Analysis","DOI":"10.1111/j.1539-6924.1999.tb00421.x","ISSN":"0272-4332, 1539-6924","issue":"3","journalAbbreviation":"Risk Analysis","language":"en","page":"461-471","source":"DOI.org (Crossref)","title":"Risk Perceptions, General Environmental Beliefs, and Willingness to Address Climate Change","volume":"19","author":[{"family":"O'Connor","given":"Robert E."},{"family":"Bard","given":"Richard J."},{"family":"Fisher","given":"Ann"}],"issued":{"date-parts":[["1999",6]]}}},{"id":6,"uris":["http://zotero.org/users/local/pE4cGXV6/items/QEGFYAY4"],"uri":["http://zotero.org/users/local/pE4cGXV6/items/QEGFYAY4"],"itemData":{"id":6,"type":"chapter","container-title":"Climate Change and Society","ISBN":"978-0-19-935610-2","language":"en","note":"DOI: 10.1093/acprof:oso/9780199356102.003.0009\nDOI: 10.1093/acprof:oso/9780199356102.003.0009","page":"269-299","publisher":"Oxford University Press","source":"DOI.org (Crossref)","title":"Public Opinion on Climate Change","URL":"https://oxford.universitypressscholarship.com/view/10.1093/acprof:oso/9780199356102.001.0001/acprof-9780199356102-chapter-9","editor":[{"family":"Dunlap","given":"Riley E."},{"family":"Brulle","given":"Robert J."}],"author":[{"family":"Shwom","given":"Rachael L."},{"family":"McCright","given":"Aaron M."},{"family":"Brechin","given":"Steven R."},{"family":"Dunlap","given":"Riley E."},{"family":"Marquart-Pyatt","given":"Sandra T."},{"family":"Hamilton","given":"Lawrence C."}],"accessed":{"date-parts":[["2020",10,27]]},"issued":{"date-parts":[["2015",10,1]]}}}],"schema":"https://github.com/citation-style-language/schema/raw/master/csl-citation.json"} </w:instrText>
      </w:r>
      <w:r w:rsidR="00B559F7" w:rsidRPr="008C2884">
        <w:rPr>
          <w:rFonts w:ascii="Arial" w:hAnsi="Arial" w:cs="Arial"/>
          <w:sz w:val="24"/>
          <w:szCs w:val="24"/>
          <w:lang w:val="en-GB"/>
        </w:rPr>
        <w:fldChar w:fldCharType="separate"/>
      </w:r>
      <w:r w:rsidR="002638DF" w:rsidRPr="002638DF">
        <w:rPr>
          <w:rFonts w:ascii="Arial" w:hAnsi="Arial" w:cs="Arial"/>
          <w:sz w:val="24"/>
          <w:szCs w:val="24"/>
          <w:lang w:val="en-GB"/>
        </w:rPr>
        <w:t>(Brulle et al., 2012; Driscoll, 2019; Egan &amp; Mullin, 2017; O’Connor et al., 1999; Shwom et al., 2015)</w:t>
      </w:r>
      <w:r w:rsidR="00B559F7" w:rsidRPr="008C2884">
        <w:rPr>
          <w:rFonts w:ascii="Arial" w:hAnsi="Arial" w:cs="Arial"/>
          <w:sz w:val="24"/>
          <w:szCs w:val="24"/>
          <w:lang w:val="en-GB"/>
        </w:rPr>
        <w:fldChar w:fldCharType="end"/>
      </w:r>
      <w:r w:rsidR="001D5641" w:rsidRPr="008C2884">
        <w:rPr>
          <w:rFonts w:ascii="Arial" w:hAnsi="Arial" w:cs="Arial"/>
          <w:sz w:val="24"/>
          <w:szCs w:val="24"/>
          <w:lang w:val="en-GB"/>
        </w:rPr>
        <w:t>, in the European Countries</w:t>
      </w:r>
      <w:r w:rsidR="006142F2" w:rsidRPr="008C2884">
        <w:rPr>
          <w:rFonts w:ascii="Arial" w:hAnsi="Arial" w:cs="Arial"/>
          <w:sz w:val="24"/>
          <w:szCs w:val="24"/>
          <w:lang w:val="en-GB"/>
        </w:rPr>
        <w:t xml:space="preserve"> </w:t>
      </w:r>
      <w:r w:rsidR="006142F2" w:rsidRPr="008C2884">
        <w:rPr>
          <w:rFonts w:ascii="Arial" w:hAnsi="Arial" w:cs="Arial"/>
          <w:sz w:val="24"/>
          <w:szCs w:val="24"/>
          <w:lang w:val="en-GB"/>
        </w:rPr>
        <w:fldChar w:fldCharType="begin"/>
      </w:r>
      <w:r w:rsidR="00D60011">
        <w:rPr>
          <w:rFonts w:ascii="Arial" w:hAnsi="Arial" w:cs="Arial"/>
          <w:sz w:val="24"/>
          <w:szCs w:val="24"/>
          <w:lang w:val="en-GB"/>
        </w:rPr>
        <w:instrText xml:space="preserve"> ADDIN ZOTERO_ITEM CSL_CITATION {"citationID":"z8pavilV","properties":{"formattedCitation":"(Lorenzoni &amp; Pidgeon, 2006; Vainio &amp; Paloniemi, 2013)","plainCitation":"(Lorenzoni &amp; Pidgeon, 2006; Vainio &amp; Paloniemi, 2013)","noteIndex":0},"citationItems":[{"id":97,"uris":["http://zotero.org/users/local/pE4cGXV6/items/QCLELCZ3"],"uri":["http://zotero.org/users/local/pE4cGXV6/items/QCLELCZ3"],"itemData":{"id":97,"type":"article-journal","container-title":"Climatic Change","DOI":"10.1007/s10584-006-9072-z","ISSN":"0165-0009, 1573-1480","issue":"1-2","journalAbbreviation":"Climatic Change","language":"en","page":"73-95","source":"DOI.org (Crossref)","title":"Public Views on Climate Change: European and USA Perspectives","title-short":"Public Views on Climate Change","volume":"77","author":[{"family":"Lorenzoni","given":"Irene"},{"family":"Pidgeon","given":"Nick F."}],"issued":{"date-parts":[["2006",8,21]]}}},{"id":103,"uris":["http://zotero.org/users/local/pE4cGXV6/items/WLRERCLU"],"uri":["http://zotero.org/users/local/pE4cGXV6/items/WLRERCLU"],"itemData":{"id":103,"type":"article-journal","abstract":"We studied environmental action and its predictors in a multi-scalar context of climate change politics. We asked how belief in climate change, post-materialist values, trust and knowledge predict people’s engagement in environmental action by testing two alternative structural equation models (SEM). In one of these models all these factors directly predicted climate-friendly action, and in the other the effect of political trust, postmaterialist values and climate change knowledge on climate-friendly action was mediated by belief in climate change. The models were tested with Eurobarometer 69.2 survey data of adult people living in Finland (N = 1,004). The SEM revealed that belief in climate change mediates the effect of post-material values, trust and knowledge on climate-friendly action. It is therefore important to recognize the role of belief in the public understanding of large-scale environmental problems. These results help political authorities to develop policies to encourage people’s engagement in climate-friendly action.","container-title":"Public Understanding of Science","DOI":"10.1177/0963662511410268","ISSN":"0963-6625, 1361-6609","issue":"4","journalAbbreviation":"Public Underst Sci","language":"en","page":"382-395","source":"DOI.org (Crossref)","title":"Does belief matter in climate change action?","volume":"22","author":[{"family":"Vainio","given":"Annukka"},{"family":"Paloniemi","given":"Riikka"}],"issued":{"date-parts":[["2013",5]]}}}],"schema":"https://github.com/citation-style-language/schema/raw/master/csl-citation.json"} </w:instrText>
      </w:r>
      <w:r w:rsidR="006142F2" w:rsidRPr="008C2884">
        <w:rPr>
          <w:rFonts w:ascii="Arial" w:hAnsi="Arial" w:cs="Arial"/>
          <w:sz w:val="24"/>
          <w:szCs w:val="24"/>
          <w:lang w:val="en-GB"/>
        </w:rPr>
        <w:fldChar w:fldCharType="separate"/>
      </w:r>
      <w:r w:rsidR="00D60011" w:rsidRPr="00D60011">
        <w:rPr>
          <w:rFonts w:ascii="Arial" w:hAnsi="Arial" w:cs="Arial"/>
          <w:sz w:val="24"/>
          <w:lang w:val="en-GB"/>
        </w:rPr>
        <w:t>(Lorenzoni &amp; Pidgeon, 2006; Vainio &amp; Paloniemi, 2013)</w:t>
      </w:r>
      <w:r w:rsidR="006142F2" w:rsidRPr="008C2884">
        <w:rPr>
          <w:rFonts w:ascii="Arial" w:hAnsi="Arial" w:cs="Arial"/>
          <w:sz w:val="24"/>
          <w:szCs w:val="24"/>
          <w:lang w:val="en-GB"/>
        </w:rPr>
        <w:fldChar w:fldCharType="end"/>
      </w:r>
      <w:r w:rsidR="001D5641" w:rsidRPr="008C2884">
        <w:rPr>
          <w:rFonts w:ascii="Arial" w:hAnsi="Arial" w:cs="Arial"/>
          <w:sz w:val="24"/>
          <w:szCs w:val="24"/>
          <w:lang w:val="en-GB"/>
        </w:rPr>
        <w:t xml:space="preserve"> and around the world </w:t>
      </w:r>
      <w:r w:rsidR="006142F2" w:rsidRPr="008C2884">
        <w:rPr>
          <w:rFonts w:ascii="Arial" w:hAnsi="Arial" w:cs="Arial"/>
          <w:sz w:val="24"/>
          <w:szCs w:val="24"/>
          <w:lang w:val="en-GB"/>
        </w:rPr>
        <w:fldChar w:fldCharType="begin"/>
      </w:r>
      <w:r w:rsidR="00D60011">
        <w:rPr>
          <w:rFonts w:ascii="Arial" w:hAnsi="Arial" w:cs="Arial"/>
          <w:sz w:val="24"/>
          <w:szCs w:val="24"/>
          <w:lang w:val="en-GB"/>
        </w:rPr>
        <w:instrText xml:space="preserve"> ADDIN ZOTERO_ITEM CSL_CITATION {"citationID":"WCnqvLs9","properties":{"formattedCitation":"(Lee et al., 2015; Sun &amp; Han, 2018)","plainCitation":"(Lee et al., 2015; Sun &amp; Han, 2018)","noteIndex":0},"citationItems":[{"id":21,"uris":["http://zotero.org/users/local/pE4cGXV6/items/8VAEV7ZR"],"uri":["http://zotero.org/users/local/pE4cGXV6/items/8VAEV7ZR"],"itemData":{"id":21,"type":"article-journal","container-title":"Nature Climate Change","DOI":"10.1038/nclimate2728","ISSN":"1758-678X, 1758-6798","issue":"11","journalAbbreviation":"Nature Clim Change","language":"en","page":"1014-1020","source":"DOI.org (Crossref)","title":"Predictors of public climate change awareness and risk perception around the world","volume":"5","author":[{"family":"Lee","given":"Tien Ming"},{"family":"Markowitz","given":"Ezra M."},{"family":"Howe","given":"Peter D."},{"family":"Ko","given":"Chia-Ying"},{"family":"Leiserowitz","given":"Anthony A."}],"issued":{"date-parts":[["2015",11]]}}},{"id":100,"uris":["http://zotero.org/users/local/pE4cGXV6/items/QKPBIA24"],"uri":["http://zotero.org/users/local/pE4cGXV6/items/QKPBIA24"],"itemData":{"id":100,"type":"article-journal","container-title":"International Journal of Environmental Research and Public Health","DOI":"10.3390/ijerph15010091","ISSN":"1660-4601","issue":"1","journalAbbreviation":"IJERPH","language":"en","page":"1-12","source":"DOI.org (Crossref)","title":"Climate Change Risk Perception in Taiwan: Correlation with Individual and Societal Factors","title-short":"Climate Change Risk Perception in Taiwan","volume":"15","author":[{"family":"Sun","given":"Yingying"},{"family":"Han","given":"Ziqiang"}],"issued":{"date-parts":[["2018",1,8]]}}}],"schema":"https://github.com/citation-style-language/schema/raw/master/csl-citation.json"} </w:instrText>
      </w:r>
      <w:r w:rsidR="006142F2" w:rsidRPr="008C2884">
        <w:rPr>
          <w:rFonts w:ascii="Arial" w:hAnsi="Arial" w:cs="Arial"/>
          <w:sz w:val="24"/>
          <w:szCs w:val="24"/>
          <w:lang w:val="en-GB"/>
        </w:rPr>
        <w:fldChar w:fldCharType="separate"/>
      </w:r>
      <w:r w:rsidR="00D60011" w:rsidRPr="00D60011">
        <w:rPr>
          <w:rFonts w:ascii="Arial" w:hAnsi="Arial" w:cs="Arial"/>
          <w:sz w:val="24"/>
          <w:lang w:val="en-GB"/>
        </w:rPr>
        <w:t>(Lee et al., 2015; Sun &amp; Han, 2018)</w:t>
      </w:r>
      <w:r w:rsidR="006142F2" w:rsidRPr="008C2884">
        <w:rPr>
          <w:rFonts w:ascii="Arial" w:hAnsi="Arial" w:cs="Arial"/>
          <w:sz w:val="24"/>
          <w:szCs w:val="24"/>
          <w:lang w:val="en-GB"/>
        </w:rPr>
        <w:fldChar w:fldCharType="end"/>
      </w:r>
      <w:r w:rsidR="000E5951" w:rsidRPr="008C2884">
        <w:rPr>
          <w:rFonts w:ascii="Arial" w:hAnsi="Arial" w:cs="Arial"/>
          <w:sz w:val="24"/>
          <w:szCs w:val="24"/>
          <w:lang w:val="en-GB"/>
        </w:rPr>
        <w:t>.</w:t>
      </w:r>
      <w:r w:rsidR="00D60011">
        <w:rPr>
          <w:rFonts w:ascii="Arial" w:hAnsi="Arial" w:cs="Arial"/>
          <w:sz w:val="24"/>
          <w:szCs w:val="24"/>
          <w:lang w:val="en-GB"/>
        </w:rPr>
        <w:t xml:space="preserve">  </w:t>
      </w:r>
      <w:r w:rsidR="00EA15A6" w:rsidRPr="008C2884">
        <w:rPr>
          <w:rFonts w:ascii="Arial" w:hAnsi="Arial" w:cs="Arial"/>
          <w:sz w:val="24"/>
          <w:szCs w:val="24"/>
          <w:lang w:val="en-GB"/>
        </w:rPr>
        <w:t>“Public opinion on climate change</w:t>
      </w:r>
      <w:r w:rsidR="00D60011">
        <w:rPr>
          <w:rStyle w:val="Rimandonotaapidipagina"/>
          <w:rFonts w:ascii="Arial" w:hAnsi="Arial" w:cs="Arial"/>
          <w:sz w:val="24"/>
          <w:szCs w:val="24"/>
          <w:lang w:val="en-GB"/>
        </w:rPr>
        <w:footnoteReference w:id="1"/>
      </w:r>
      <w:r w:rsidR="00EA15A6" w:rsidRPr="008C2884">
        <w:rPr>
          <w:rFonts w:ascii="Arial" w:hAnsi="Arial" w:cs="Arial"/>
          <w:sz w:val="24"/>
          <w:szCs w:val="24"/>
          <w:lang w:val="en-GB"/>
        </w:rPr>
        <w:t xml:space="preserve"> is multidimensional, dynamic, and differentiated. […] It includes</w:t>
      </w:r>
      <w:r w:rsidR="00026767" w:rsidRPr="008C2884">
        <w:rPr>
          <w:rFonts w:ascii="Arial" w:hAnsi="Arial" w:cs="Arial"/>
          <w:sz w:val="24"/>
          <w:szCs w:val="24"/>
          <w:lang w:val="en-GB"/>
        </w:rPr>
        <w:t xml:space="preserve">, among others, </w:t>
      </w:r>
      <w:r w:rsidR="00EA15A6" w:rsidRPr="008C2884">
        <w:rPr>
          <w:rFonts w:ascii="Arial" w:hAnsi="Arial" w:cs="Arial"/>
          <w:sz w:val="24"/>
          <w:szCs w:val="24"/>
          <w:lang w:val="en-GB"/>
        </w:rPr>
        <w:t>beliefs about anthropogenic climate change, perceptions of climate change risks, concern about its seriousness, and thoughts on what, if anything, should be done to address it”</w:t>
      </w:r>
      <w:r w:rsidR="00D60011">
        <w:rPr>
          <w:rFonts w:ascii="Arial" w:hAnsi="Arial" w:cs="Arial"/>
          <w:sz w:val="24"/>
          <w:szCs w:val="24"/>
          <w:lang w:val="en-GB"/>
        </w:rPr>
        <w:t xml:space="preserve"> </w:t>
      </w:r>
      <w:r w:rsidR="00D60011">
        <w:rPr>
          <w:rFonts w:ascii="Arial" w:hAnsi="Arial" w:cs="Arial"/>
          <w:sz w:val="24"/>
          <w:szCs w:val="24"/>
          <w:lang w:val="en-GB"/>
        </w:rPr>
        <w:fldChar w:fldCharType="begin"/>
      </w:r>
      <w:r w:rsidR="00D60011">
        <w:rPr>
          <w:rFonts w:ascii="Arial" w:hAnsi="Arial" w:cs="Arial"/>
          <w:sz w:val="24"/>
          <w:szCs w:val="24"/>
          <w:lang w:val="en-GB"/>
        </w:rPr>
        <w:instrText xml:space="preserve"> ADDIN ZOTERO_ITEM CSL_CITATION {"citationID":"Lzi31DCc","properties":{"formattedCitation":"(Shwom et al., 2015, pag. 269)","plainCitation":"(Shwom et al., 2015, pag. 269)","noteIndex":0},"citationItems":[{"id":6,"uris":["http://zotero.org/users/local/pE4cGXV6/items/QEGFYAY4"],"uri":["http://zotero.org/users/local/pE4cGXV6/items/QEGFYAY4"],"itemData":{"id":6,"type":"chapter","container-title":"Climate Change and Society","ISBN":"978-0-19-935610-2","language":"en","note":"DOI: 10.1093/acprof:oso/9780199356102.003.0009\nDOI: 10.1093/acprof:oso/9780199356102.003.0009","page":"269-299","publisher":"Oxford University Press","source":"DOI.org (Crossref)","title":"Public Opinion on Climate Change","URL":"https://oxford.universitypressscholarship.com/view/10.1093/acprof:oso/9780199356102.001.0001/acprof-9780199356102-chapter-9","editor":[{"family":"Dunlap","given":"Riley E."},{"family":"Brulle","given":"Robert J."}],"author":[{"family":"Shwom","given":"Rachael L."},{"family":"McCright","given":"Aaron M."},{"family":"Brechin","given":"Steven R."},{"family":"Dunlap","given":"Riley E."},{"family":"Marquart-Pyatt","given":"Sandra T."},{"family":"Hamilton","given":"Lawrence C."}],"accessed":{"date-parts":[["2020",10,27]]},"issued":{"date-parts":[["2015",10,1]]}},"locator":"269"}],"schema":"https://github.com/citation-style-language/schema/raw/master/csl-citation.json"} </w:instrText>
      </w:r>
      <w:r w:rsidR="00D60011">
        <w:rPr>
          <w:rFonts w:ascii="Arial" w:hAnsi="Arial" w:cs="Arial"/>
          <w:sz w:val="24"/>
          <w:szCs w:val="24"/>
          <w:lang w:val="en-GB"/>
        </w:rPr>
        <w:fldChar w:fldCharType="separate"/>
      </w:r>
      <w:r w:rsidR="00D60011" w:rsidRPr="00D60011">
        <w:rPr>
          <w:rFonts w:ascii="Arial" w:hAnsi="Arial" w:cs="Arial"/>
          <w:sz w:val="24"/>
          <w:lang w:val="en-GB"/>
        </w:rPr>
        <w:t xml:space="preserve">(Shwom et al., 2015, </w:t>
      </w:r>
      <w:r w:rsidR="00C46517">
        <w:rPr>
          <w:rFonts w:ascii="Arial" w:hAnsi="Arial" w:cs="Arial"/>
          <w:sz w:val="24"/>
          <w:lang w:val="en-GB"/>
        </w:rPr>
        <w:t>p.</w:t>
      </w:r>
      <w:r w:rsidR="00D60011" w:rsidRPr="00D60011">
        <w:rPr>
          <w:rFonts w:ascii="Arial" w:hAnsi="Arial" w:cs="Arial"/>
          <w:sz w:val="24"/>
          <w:lang w:val="en-GB"/>
        </w:rPr>
        <w:t xml:space="preserve"> 269)</w:t>
      </w:r>
      <w:r w:rsidR="00D60011">
        <w:rPr>
          <w:rFonts w:ascii="Arial" w:hAnsi="Arial" w:cs="Arial"/>
          <w:sz w:val="24"/>
          <w:szCs w:val="24"/>
          <w:lang w:val="en-GB"/>
        </w:rPr>
        <w:fldChar w:fldCharType="end"/>
      </w:r>
      <w:r w:rsidR="00EA15A6" w:rsidRPr="008C2884">
        <w:rPr>
          <w:rFonts w:ascii="Arial" w:hAnsi="Arial" w:cs="Arial"/>
          <w:sz w:val="24"/>
          <w:szCs w:val="24"/>
          <w:lang w:val="en-GB"/>
        </w:rPr>
        <w:t xml:space="preserve">. Public opinion changes over time and space due to </w:t>
      </w:r>
      <w:r w:rsidR="00026767" w:rsidRPr="008C2884">
        <w:rPr>
          <w:rFonts w:ascii="Arial" w:hAnsi="Arial" w:cs="Arial"/>
          <w:sz w:val="24"/>
          <w:szCs w:val="24"/>
          <w:lang w:val="en-GB"/>
        </w:rPr>
        <w:t>individual</w:t>
      </w:r>
      <w:r w:rsidR="00EA15A6" w:rsidRPr="008C2884">
        <w:rPr>
          <w:rFonts w:ascii="Arial" w:hAnsi="Arial" w:cs="Arial"/>
          <w:sz w:val="24"/>
          <w:szCs w:val="24"/>
          <w:lang w:val="en-GB"/>
        </w:rPr>
        <w:t>, soci</w:t>
      </w:r>
      <w:r w:rsidR="00026767" w:rsidRPr="008C2884">
        <w:rPr>
          <w:rFonts w:ascii="Arial" w:hAnsi="Arial" w:cs="Arial"/>
          <w:sz w:val="24"/>
          <w:szCs w:val="24"/>
          <w:lang w:val="en-GB"/>
        </w:rPr>
        <w:t>o-cultural,</w:t>
      </w:r>
      <w:r w:rsidR="00EA15A6" w:rsidRPr="008C2884">
        <w:rPr>
          <w:rFonts w:ascii="Arial" w:hAnsi="Arial" w:cs="Arial"/>
          <w:sz w:val="24"/>
          <w:szCs w:val="24"/>
          <w:lang w:val="en-GB"/>
        </w:rPr>
        <w:t xml:space="preserve"> political, economic, </w:t>
      </w:r>
      <w:r w:rsidR="00026767" w:rsidRPr="008C2884">
        <w:rPr>
          <w:rFonts w:ascii="Arial" w:hAnsi="Arial" w:cs="Arial"/>
          <w:sz w:val="24"/>
          <w:szCs w:val="24"/>
          <w:lang w:val="en-GB"/>
        </w:rPr>
        <w:t>habitat</w:t>
      </w:r>
      <w:r w:rsidR="00EA15A6" w:rsidRPr="008C2884">
        <w:rPr>
          <w:rFonts w:ascii="Arial" w:hAnsi="Arial" w:cs="Arial"/>
          <w:sz w:val="24"/>
          <w:szCs w:val="24"/>
          <w:lang w:val="en-GB"/>
        </w:rPr>
        <w:t xml:space="preserve"> factors (Shwom et al., 2015). </w:t>
      </w:r>
      <w:r w:rsidR="001F1332" w:rsidRPr="008C2884">
        <w:rPr>
          <w:rFonts w:ascii="Arial" w:hAnsi="Arial" w:cs="Arial"/>
          <w:sz w:val="24"/>
          <w:szCs w:val="24"/>
          <w:lang w:val="en-GB"/>
        </w:rPr>
        <w:t>We use the term “</w:t>
      </w:r>
      <w:r w:rsidR="00217242" w:rsidRPr="008C2884">
        <w:rPr>
          <w:rFonts w:ascii="Arial" w:hAnsi="Arial" w:cs="Arial"/>
          <w:sz w:val="24"/>
          <w:szCs w:val="24"/>
          <w:lang w:val="en-GB"/>
        </w:rPr>
        <w:t xml:space="preserve">climate change </w:t>
      </w:r>
      <w:r w:rsidR="001F1332" w:rsidRPr="008C2884">
        <w:rPr>
          <w:rFonts w:ascii="Arial" w:hAnsi="Arial" w:cs="Arial"/>
          <w:sz w:val="24"/>
          <w:szCs w:val="24"/>
          <w:lang w:val="en-GB"/>
        </w:rPr>
        <w:t xml:space="preserve">public opinion” to report </w:t>
      </w:r>
      <w:r w:rsidR="00217242" w:rsidRPr="008C2884">
        <w:rPr>
          <w:rFonts w:ascii="Arial" w:hAnsi="Arial" w:cs="Arial"/>
          <w:sz w:val="24"/>
          <w:szCs w:val="24"/>
          <w:lang w:val="en-GB"/>
        </w:rPr>
        <w:t>attitudes, beliefs, concerns</w:t>
      </w:r>
      <w:r w:rsidR="00DE57E5">
        <w:rPr>
          <w:rFonts w:ascii="Arial" w:hAnsi="Arial" w:cs="Arial"/>
          <w:sz w:val="24"/>
          <w:szCs w:val="24"/>
          <w:lang w:val="en-GB"/>
        </w:rPr>
        <w:t xml:space="preserve">, </w:t>
      </w:r>
      <w:r w:rsidR="00217242" w:rsidRPr="008C2884">
        <w:rPr>
          <w:rFonts w:ascii="Arial" w:hAnsi="Arial" w:cs="Arial"/>
          <w:sz w:val="24"/>
          <w:szCs w:val="24"/>
          <w:lang w:val="en-GB"/>
        </w:rPr>
        <w:t xml:space="preserve">and worries of people in the environmental field. </w:t>
      </w:r>
      <w:r w:rsidR="00C57E51">
        <w:rPr>
          <w:rFonts w:ascii="Arial" w:hAnsi="Arial" w:cs="Arial"/>
          <w:sz w:val="24"/>
          <w:szCs w:val="24"/>
          <w:lang w:val="en-GB"/>
        </w:rPr>
        <w:t>Besides</w:t>
      </w:r>
      <w:r w:rsidR="00217242" w:rsidRPr="008C2884">
        <w:rPr>
          <w:rFonts w:ascii="Arial" w:hAnsi="Arial" w:cs="Arial"/>
          <w:sz w:val="24"/>
          <w:szCs w:val="24"/>
          <w:lang w:val="en-GB"/>
        </w:rPr>
        <w:t xml:space="preserve">, a </w:t>
      </w:r>
      <w:del w:id="1" w:author="Veltri GiuseppeAlessandro" w:date="2021-02-04T19:15:00Z">
        <w:r w:rsidR="00217242" w:rsidRPr="008C2884" w:rsidDel="00FF0DD6">
          <w:rPr>
            <w:rFonts w:ascii="Arial" w:hAnsi="Arial" w:cs="Arial"/>
            <w:sz w:val="24"/>
            <w:szCs w:val="24"/>
            <w:lang w:val="en-GB"/>
          </w:rPr>
          <w:delText xml:space="preserve">complementary </w:delText>
        </w:r>
      </w:del>
      <w:ins w:id="2" w:author="Veltri GiuseppeAlessandro" w:date="2021-02-04T19:15:00Z">
        <w:r w:rsidR="00FF0DD6" w:rsidRPr="008C2884">
          <w:rPr>
            <w:rFonts w:ascii="Arial" w:hAnsi="Arial" w:cs="Arial"/>
            <w:sz w:val="24"/>
            <w:szCs w:val="24"/>
            <w:lang w:val="en-GB"/>
          </w:rPr>
          <w:t>compl</w:t>
        </w:r>
        <w:r w:rsidR="00FF0DD6">
          <w:rPr>
            <w:rFonts w:ascii="Arial" w:hAnsi="Arial" w:cs="Arial"/>
            <w:sz w:val="24"/>
            <w:szCs w:val="24"/>
            <w:lang w:val="en-GB"/>
          </w:rPr>
          <w:t>i</w:t>
        </w:r>
        <w:r w:rsidR="00FF0DD6" w:rsidRPr="008C2884">
          <w:rPr>
            <w:rFonts w:ascii="Arial" w:hAnsi="Arial" w:cs="Arial"/>
            <w:sz w:val="24"/>
            <w:szCs w:val="24"/>
            <w:lang w:val="en-GB"/>
          </w:rPr>
          <w:t xml:space="preserve">mentary </w:t>
        </w:r>
      </w:ins>
      <w:r w:rsidR="00217242" w:rsidRPr="008C2884">
        <w:rPr>
          <w:rFonts w:ascii="Arial" w:hAnsi="Arial" w:cs="Arial"/>
          <w:sz w:val="24"/>
          <w:szCs w:val="24"/>
          <w:lang w:val="en-GB"/>
        </w:rPr>
        <w:t xml:space="preserve">issue of public opinion is </w:t>
      </w:r>
      <w:r w:rsidR="00703FFD">
        <w:rPr>
          <w:rFonts w:ascii="Arial" w:hAnsi="Arial" w:cs="Arial"/>
          <w:sz w:val="24"/>
          <w:szCs w:val="24"/>
          <w:lang w:val="en-GB"/>
        </w:rPr>
        <w:t>behaviour</w:t>
      </w:r>
      <w:r w:rsidR="00217242" w:rsidRPr="008C2884">
        <w:rPr>
          <w:rFonts w:ascii="Arial" w:hAnsi="Arial" w:cs="Arial"/>
          <w:sz w:val="24"/>
          <w:szCs w:val="24"/>
          <w:lang w:val="en-GB"/>
        </w:rPr>
        <w:t xml:space="preserve">. </w:t>
      </w:r>
      <w:r w:rsidR="00C57E51">
        <w:rPr>
          <w:rFonts w:ascii="Arial" w:hAnsi="Arial" w:cs="Arial"/>
          <w:sz w:val="24"/>
          <w:szCs w:val="24"/>
          <w:lang w:val="en-GB"/>
        </w:rPr>
        <w:t>S</w:t>
      </w:r>
      <w:r w:rsidR="00217242" w:rsidRPr="008C2884">
        <w:rPr>
          <w:rFonts w:ascii="Arial" w:hAnsi="Arial" w:cs="Arial"/>
          <w:sz w:val="24"/>
          <w:szCs w:val="24"/>
          <w:lang w:val="en-GB"/>
        </w:rPr>
        <w:t xml:space="preserve">cholars have found an important relationship between </w:t>
      </w:r>
      <w:r w:rsidR="005B3884">
        <w:rPr>
          <w:rFonts w:ascii="Arial" w:hAnsi="Arial" w:cs="Arial"/>
          <w:sz w:val="24"/>
          <w:szCs w:val="24"/>
          <w:lang w:val="en-GB"/>
        </w:rPr>
        <w:t xml:space="preserve">an </w:t>
      </w:r>
      <w:r w:rsidR="00AF347B" w:rsidRPr="008C2884">
        <w:rPr>
          <w:rFonts w:ascii="Arial" w:hAnsi="Arial" w:cs="Arial"/>
          <w:sz w:val="24"/>
          <w:szCs w:val="24"/>
          <w:lang w:val="en-GB"/>
        </w:rPr>
        <w:t xml:space="preserve">individual’s </w:t>
      </w:r>
      <w:r w:rsidR="00217242" w:rsidRPr="008C2884">
        <w:rPr>
          <w:rFonts w:ascii="Arial" w:hAnsi="Arial" w:cs="Arial"/>
          <w:sz w:val="24"/>
          <w:szCs w:val="24"/>
          <w:lang w:val="en-GB"/>
        </w:rPr>
        <w:t xml:space="preserve">“green </w:t>
      </w:r>
      <w:r w:rsidR="00703FFD">
        <w:rPr>
          <w:rFonts w:ascii="Arial" w:hAnsi="Arial" w:cs="Arial"/>
          <w:sz w:val="24"/>
          <w:szCs w:val="24"/>
          <w:lang w:val="en-GB"/>
        </w:rPr>
        <w:t>behaviour</w:t>
      </w:r>
      <w:r w:rsidR="00C57E51" w:rsidRPr="008C2884">
        <w:rPr>
          <w:rFonts w:ascii="Arial" w:hAnsi="Arial" w:cs="Arial"/>
          <w:sz w:val="24"/>
          <w:szCs w:val="24"/>
          <w:lang w:val="en-GB"/>
        </w:rPr>
        <w:t>s</w:t>
      </w:r>
      <w:r w:rsidR="00217242" w:rsidRPr="008C2884">
        <w:rPr>
          <w:rFonts w:ascii="Arial" w:hAnsi="Arial" w:cs="Arial"/>
          <w:sz w:val="24"/>
          <w:szCs w:val="24"/>
          <w:lang w:val="en-GB"/>
        </w:rPr>
        <w:t>”, and therefore all actions to safeguard the environment,</w:t>
      </w:r>
      <w:r w:rsidR="00AF347B" w:rsidRPr="008C2884">
        <w:rPr>
          <w:rFonts w:ascii="Arial" w:hAnsi="Arial" w:cs="Arial"/>
          <w:sz w:val="24"/>
          <w:szCs w:val="24"/>
          <w:lang w:val="en-GB"/>
        </w:rPr>
        <w:t xml:space="preserve"> </w:t>
      </w:r>
      <w:r w:rsidR="00217242" w:rsidRPr="008C2884">
        <w:rPr>
          <w:rFonts w:ascii="Arial" w:hAnsi="Arial" w:cs="Arial"/>
          <w:sz w:val="24"/>
          <w:szCs w:val="24"/>
          <w:lang w:val="en-GB"/>
        </w:rPr>
        <w:t xml:space="preserve">and </w:t>
      </w:r>
      <w:r w:rsidR="005B3884">
        <w:rPr>
          <w:rFonts w:ascii="Arial" w:hAnsi="Arial" w:cs="Arial"/>
          <w:sz w:val="24"/>
          <w:szCs w:val="24"/>
          <w:lang w:val="en-GB"/>
        </w:rPr>
        <w:t xml:space="preserve">his/her </w:t>
      </w:r>
      <w:r w:rsidR="00217242" w:rsidRPr="008C2884">
        <w:rPr>
          <w:rFonts w:ascii="Arial" w:hAnsi="Arial" w:cs="Arial"/>
          <w:sz w:val="24"/>
          <w:szCs w:val="24"/>
          <w:lang w:val="en-GB"/>
        </w:rPr>
        <w:t xml:space="preserve">attitudes regarding climate change </w:t>
      </w:r>
      <w:r w:rsidR="00217242" w:rsidRPr="008C2884">
        <w:rPr>
          <w:rFonts w:ascii="Arial" w:hAnsi="Arial" w:cs="Arial"/>
          <w:sz w:val="24"/>
          <w:szCs w:val="24"/>
          <w:lang w:val="en-GB"/>
        </w:rPr>
        <w:fldChar w:fldCharType="begin"/>
      </w:r>
      <w:r w:rsidR="00D60011">
        <w:rPr>
          <w:rFonts w:ascii="Arial" w:hAnsi="Arial" w:cs="Arial"/>
          <w:sz w:val="24"/>
          <w:szCs w:val="24"/>
          <w:lang w:val="en-GB"/>
        </w:rPr>
        <w:instrText xml:space="preserve"> ADDIN ZOTERO_ITEM CSL_CITATION {"citationID":"2QVH5JMH","properties":{"formattedCitation":"(Lacasse, 2015; O\\uc0\\u8217{}Connor et al., 1999; Vainio &amp; Paloniemi, 2013)","plainCitation":"(Lacasse, 2015; O’Connor et al., 1999; Vainio &amp; Paloniemi, 2013)","noteIndex":0},"citationItems":[{"id":104,"uris":["http://zotero.org/users/local/pE4cGXV6/items/3JSESZLU"],"uri":["http://zotero.org/users/local/pE4cGXV6/items/3JSESZLU"],"itemData":{"id":104,"type":"article-journal","container-title":"Environment and Behavior","DOI":"10.1177/0013916513520491","ISSN":"0013-9165, 1552-390X","issue":"7","journalAbbreviation":"Environment and Behavior","language":"en","page":"754-781","source":"DOI.org (Crossref)","title":"The Importance of Being Green: The Influence of Green Behaviors on Americans’ Political Attitudes Toward Climate Change","title-short":"The Importance of Being Green","volume":"47","author":[{"family":"Lacasse","given":"Katherine"}],"issued":{"date-parts":[["2015",8]]}}},{"id":84,"uris":["http://zotero.org/users/local/pE4cGXV6/items/3LL26227"],"uri":["http://zotero.org/users/local/pE4cGXV6/items/3LL26227"],"itemData":{"id":84,"type":"article-journal","container-title":"Risk Analysis","DOI":"10.1111/j.1539-6924.1999.tb00421.x","ISSN":"0272-4332, 1539-6924","issue":"3","journalAbbreviation":"Risk Analysis","language":"en","page":"461-471","source":"DOI.org (Crossref)","title":"Risk Perceptions, General Environmental Beliefs, and Willingness to Address Climate Change","volume":"19","author":[{"family":"O'Connor","given":"Robert E."},{"family":"Bard","given":"Richard J."},{"family":"Fisher","given":"Ann"}],"issued":{"date-parts":[["1999",6]]}}},{"id":103,"uris":["http://zotero.org/users/local/pE4cGXV6/items/WLRERCLU"],"uri":["http://zotero.org/users/local/pE4cGXV6/items/WLRERCLU"],"itemData":{"id":103,"type":"article-journal","abstract":"We studied environmental action and its predictors in a multi-scalar context of climate change politics. We asked how belief in climate change, post-materialist values, trust and knowledge predict people’s engagement in environmental action by testing two alternative structural equation models (SEM). In one of these models all these factors directly predicted climate-friendly action, and in the other the effect of political trust, postmaterialist values and climate change knowledge on climate-friendly action was mediated by belief in climate change. The models were tested with Eurobarometer 69.2 survey data of adult people living in Finland (N = 1,004). The SEM revealed that belief in climate change mediates the effect of post-material values, trust and knowledge on climate-friendly action. It is therefore important to recognize the role of belief in the public understanding of large-scale environmental problems. These results help political authorities to develop policies to encourage people’s engagement in climate-friendly action.","container-title":"Public Understanding of Science","DOI":"10.1177/0963662511410268","ISSN":"0963-6625, 1361-6609","issue":"4","journalAbbreviation":"Public Underst Sci","language":"en","page":"382-395","source":"DOI.org (Crossref)","title":"Does belief matter in climate change action?","volume":"22","author":[{"family":"Vainio","given":"Annukka"},{"family":"Paloniemi","given":"Riikka"}],"issued":{"date-parts":[["2013",5]]}}}],"schema":"https://github.com/citation-style-language/schema/raw/master/csl-citation.json"} </w:instrText>
      </w:r>
      <w:r w:rsidR="00217242" w:rsidRPr="008C2884">
        <w:rPr>
          <w:rFonts w:ascii="Arial" w:hAnsi="Arial" w:cs="Arial"/>
          <w:sz w:val="24"/>
          <w:szCs w:val="24"/>
          <w:lang w:val="en-GB"/>
        </w:rPr>
        <w:fldChar w:fldCharType="separate"/>
      </w:r>
      <w:r w:rsidR="00D60011" w:rsidRPr="00D60011">
        <w:rPr>
          <w:rFonts w:ascii="Arial" w:hAnsi="Arial" w:cs="Arial"/>
          <w:sz w:val="24"/>
          <w:szCs w:val="24"/>
          <w:lang w:val="en-GB"/>
        </w:rPr>
        <w:t>(Lacasse, 2015; O’Connor et al., 1999; Vainio &amp; Paloniemi, 2013)</w:t>
      </w:r>
      <w:r w:rsidR="00217242" w:rsidRPr="008C2884">
        <w:rPr>
          <w:rFonts w:ascii="Arial" w:hAnsi="Arial" w:cs="Arial"/>
          <w:sz w:val="24"/>
          <w:szCs w:val="24"/>
          <w:lang w:val="en-GB"/>
        </w:rPr>
        <w:fldChar w:fldCharType="end"/>
      </w:r>
      <w:r w:rsidR="00AF347B" w:rsidRPr="008C2884">
        <w:rPr>
          <w:rFonts w:ascii="Arial" w:hAnsi="Arial" w:cs="Arial"/>
          <w:sz w:val="24"/>
          <w:szCs w:val="24"/>
          <w:lang w:val="en-GB"/>
        </w:rPr>
        <w:t xml:space="preserve">. Lacasse (2015), a professor of Environmental Psychology, suggests that </w:t>
      </w:r>
      <w:r w:rsidR="00D60011">
        <w:rPr>
          <w:rFonts w:ascii="Arial" w:hAnsi="Arial" w:cs="Arial"/>
          <w:sz w:val="24"/>
          <w:szCs w:val="24"/>
          <w:lang w:val="en-GB"/>
        </w:rPr>
        <w:t>beliefs</w:t>
      </w:r>
      <w:r w:rsidR="00AF347B" w:rsidRPr="008C2884">
        <w:rPr>
          <w:rFonts w:ascii="Arial" w:hAnsi="Arial" w:cs="Arial"/>
          <w:sz w:val="24"/>
          <w:szCs w:val="24"/>
          <w:lang w:val="en-GB"/>
        </w:rPr>
        <w:t xml:space="preserve"> could not be always the reason </w:t>
      </w:r>
      <w:r w:rsidR="00AF347B" w:rsidRPr="008C2884">
        <w:rPr>
          <w:rFonts w:ascii="Arial" w:hAnsi="Arial" w:cs="Arial"/>
          <w:sz w:val="24"/>
          <w:szCs w:val="24"/>
          <w:lang w:val="en-GB"/>
        </w:rPr>
        <w:lastRenderedPageBreak/>
        <w:t xml:space="preserve">for </w:t>
      </w:r>
      <w:r w:rsidR="006E34F9" w:rsidRPr="008C2884">
        <w:rPr>
          <w:rFonts w:ascii="Arial" w:hAnsi="Arial" w:cs="Arial"/>
          <w:sz w:val="24"/>
          <w:szCs w:val="24"/>
          <w:lang w:val="en-GB"/>
        </w:rPr>
        <w:t xml:space="preserve">the </w:t>
      </w:r>
      <w:r w:rsidR="00AF347B" w:rsidRPr="008C2884">
        <w:rPr>
          <w:rFonts w:ascii="Arial" w:hAnsi="Arial" w:cs="Arial"/>
          <w:sz w:val="24"/>
          <w:szCs w:val="24"/>
          <w:lang w:val="en-GB"/>
        </w:rPr>
        <w:t>actions performed, but on the contrary attitudes could</w:t>
      </w:r>
      <w:r w:rsidR="006E34F9" w:rsidRPr="008C2884">
        <w:rPr>
          <w:rFonts w:ascii="Arial" w:hAnsi="Arial" w:cs="Arial"/>
          <w:sz w:val="24"/>
          <w:szCs w:val="24"/>
          <w:lang w:val="en-GB"/>
        </w:rPr>
        <w:t xml:space="preserve"> be used to</w:t>
      </w:r>
      <w:r w:rsidR="00AF347B" w:rsidRPr="008C2884">
        <w:rPr>
          <w:rFonts w:ascii="Arial" w:hAnsi="Arial" w:cs="Arial"/>
          <w:sz w:val="24"/>
          <w:szCs w:val="24"/>
          <w:lang w:val="en-GB"/>
        </w:rPr>
        <w:t xml:space="preserve"> justify the </w:t>
      </w:r>
      <w:r w:rsidR="00703FFD">
        <w:rPr>
          <w:rFonts w:ascii="Arial" w:hAnsi="Arial" w:cs="Arial"/>
          <w:sz w:val="24"/>
          <w:szCs w:val="24"/>
          <w:lang w:val="en-GB"/>
        </w:rPr>
        <w:t>behaviour</w:t>
      </w:r>
      <w:r w:rsidR="00AF347B" w:rsidRPr="008C2884">
        <w:rPr>
          <w:rFonts w:ascii="Arial" w:hAnsi="Arial" w:cs="Arial"/>
          <w:sz w:val="24"/>
          <w:szCs w:val="24"/>
          <w:lang w:val="en-GB"/>
        </w:rPr>
        <w:t>.</w:t>
      </w:r>
      <w:r w:rsidR="00D60011">
        <w:rPr>
          <w:rFonts w:ascii="Arial" w:hAnsi="Arial" w:cs="Arial"/>
          <w:sz w:val="24"/>
          <w:szCs w:val="24"/>
          <w:lang w:val="en-GB"/>
        </w:rPr>
        <w:t xml:space="preserve"> </w:t>
      </w:r>
    </w:p>
    <w:p w14:paraId="08AB2035" w14:textId="091488B6" w:rsidR="007E4C32" w:rsidRPr="008C2884" w:rsidRDefault="00251547" w:rsidP="00D60011">
      <w:pPr>
        <w:spacing w:line="360" w:lineRule="auto"/>
        <w:ind w:firstLine="709"/>
        <w:jc w:val="both"/>
        <w:rPr>
          <w:rFonts w:ascii="Arial" w:hAnsi="Arial" w:cs="Arial"/>
          <w:sz w:val="24"/>
          <w:szCs w:val="24"/>
          <w:lang w:val="en-GB"/>
        </w:rPr>
      </w:pPr>
      <w:del w:id="3" w:author="Veltri GiuseppeAlessandro" w:date="2021-02-04T19:15:00Z">
        <w:r w:rsidRPr="008C2884" w:rsidDel="00FF0DD6">
          <w:rPr>
            <w:rFonts w:ascii="Arial" w:hAnsi="Arial" w:cs="Arial"/>
            <w:sz w:val="24"/>
            <w:szCs w:val="24"/>
            <w:lang w:val="en-GB"/>
          </w:rPr>
          <w:delText xml:space="preserve">Anyway, </w:delText>
        </w:r>
      </w:del>
      <w:ins w:id="4" w:author="Veltri GiuseppeAlessandro" w:date="2021-02-04T19:15:00Z">
        <w:r w:rsidR="00FF0DD6">
          <w:rPr>
            <w:rFonts w:ascii="Arial" w:hAnsi="Arial" w:cs="Arial"/>
            <w:sz w:val="24"/>
            <w:szCs w:val="24"/>
            <w:lang w:val="en-GB"/>
          </w:rPr>
          <w:t>C</w:t>
        </w:r>
      </w:ins>
      <w:del w:id="5" w:author="Veltri GiuseppeAlessandro" w:date="2021-02-04T19:15:00Z">
        <w:r w:rsidRPr="008C2884" w:rsidDel="00FF0DD6">
          <w:rPr>
            <w:rFonts w:ascii="Arial" w:hAnsi="Arial" w:cs="Arial"/>
            <w:sz w:val="24"/>
            <w:szCs w:val="24"/>
            <w:lang w:val="en-GB"/>
          </w:rPr>
          <w:delText>c</w:delText>
        </w:r>
      </w:del>
      <w:r w:rsidRPr="008C2884">
        <w:rPr>
          <w:rFonts w:ascii="Arial" w:hAnsi="Arial" w:cs="Arial"/>
          <w:sz w:val="24"/>
          <w:szCs w:val="24"/>
          <w:lang w:val="en-GB"/>
        </w:rPr>
        <w:t>limate change is a complex, uncertain</w:t>
      </w:r>
      <w:r w:rsidR="00C57E51">
        <w:rPr>
          <w:rFonts w:ascii="Arial" w:hAnsi="Arial" w:cs="Arial"/>
          <w:sz w:val="24"/>
          <w:szCs w:val="24"/>
          <w:lang w:val="en-GB"/>
        </w:rPr>
        <w:t xml:space="preserve">, </w:t>
      </w:r>
      <w:r w:rsidRPr="008C2884">
        <w:rPr>
          <w:rFonts w:ascii="Arial" w:hAnsi="Arial" w:cs="Arial"/>
          <w:sz w:val="24"/>
          <w:szCs w:val="24"/>
          <w:lang w:val="en-GB"/>
        </w:rPr>
        <w:t>and abstract phenomenon, most citizens get information from mass media</w:t>
      </w:r>
      <w:ins w:id="6" w:author="Veltri GiuseppeAlessandro" w:date="2021-02-04T19:15:00Z">
        <w:r w:rsidR="00FF0DD6">
          <w:rPr>
            <w:rFonts w:ascii="Arial" w:hAnsi="Arial" w:cs="Arial"/>
            <w:sz w:val="24"/>
            <w:szCs w:val="24"/>
            <w:lang w:val="en-GB"/>
          </w:rPr>
          <w:t>,</w:t>
        </w:r>
      </w:ins>
      <w:r w:rsidRPr="008C2884">
        <w:rPr>
          <w:rFonts w:ascii="Arial" w:hAnsi="Arial" w:cs="Arial"/>
          <w:sz w:val="24"/>
          <w:szCs w:val="24"/>
          <w:lang w:val="en-GB"/>
        </w:rPr>
        <w:t xml:space="preserve"> and they</w:t>
      </w:r>
      <w:r w:rsidR="007E695C" w:rsidRPr="008C2884">
        <w:rPr>
          <w:rFonts w:ascii="Arial" w:hAnsi="Arial" w:cs="Arial"/>
          <w:sz w:val="24"/>
          <w:szCs w:val="24"/>
          <w:lang w:val="en-GB"/>
        </w:rPr>
        <w:t xml:space="preserve"> </w:t>
      </w:r>
      <w:r w:rsidRPr="008C2884">
        <w:rPr>
          <w:rFonts w:ascii="Arial" w:hAnsi="Arial" w:cs="Arial"/>
          <w:sz w:val="24"/>
          <w:szCs w:val="24"/>
          <w:lang w:val="en-GB"/>
        </w:rPr>
        <w:t xml:space="preserve">do not experience it directly </w:t>
      </w:r>
      <w:r w:rsidRPr="008C2884">
        <w:rPr>
          <w:rFonts w:ascii="Arial" w:hAnsi="Arial" w:cs="Arial"/>
          <w:sz w:val="24"/>
          <w:szCs w:val="24"/>
          <w:lang w:val="en-GB"/>
        </w:rPr>
        <w:fldChar w:fldCharType="begin"/>
      </w:r>
      <w:r w:rsidRPr="008C2884">
        <w:rPr>
          <w:rFonts w:ascii="Arial" w:hAnsi="Arial" w:cs="Arial"/>
          <w:sz w:val="24"/>
          <w:szCs w:val="24"/>
          <w:lang w:val="en-GB"/>
        </w:rPr>
        <w:instrText xml:space="preserve"> ADDIN ZOTERO_ITEM CSL_CITATION {"citationID":"bReVhfIR","properties":{"formattedCitation":"(Vainio &amp; Paloniemi, 2013)","plainCitation":"(Vainio &amp; Paloniemi, 2013)","noteIndex":0},"citationItems":[{"id":103,"uris":["http://zotero.org/users/local/pE4cGXV6/items/WLRERCLU"],"uri":["http://zotero.org/users/local/pE4cGXV6/items/WLRERCLU"],"itemData":{"id":103,"type":"article-journal","abstract":"We studied environmental action and its predictors in a multi-scalar context of climate change politics. We asked how belief in climate change, post-materialist values, trust and knowledge predict people’s engagement in environmental action by testing two alternative structural equation models (SEM). In one of these models all these factors directly predicted climate-friendly action, and in the other the effect of political trust, postmaterialist values and climate change knowledge on climate-friendly action was mediated by belief in climate change. The models were tested with Eurobarometer 69.2 survey data of adult people living in Finland (N = 1,004). The SEM revealed that belief in climate change mediates the effect of post-material values, trust and knowledge on climate-friendly action. It is therefore important to recognize the role of belief in the public understanding of large-scale environmental problems. These results help political authorities to develop policies to encourage people’s engagement in climate-friendly action.","container-title":"Public Understanding of Science","DOI":"10.1177/0963662511410268","ISSN":"0963-6625, 1361-6609","issue":"4","journalAbbreviation":"Public Underst Sci","language":"en","page":"382-395","source":"DOI.org (Crossref)","title":"Does belief matter in climate change action?","volume":"22","author":[{"family":"Vainio","given":"Annukka"},{"family":"Paloniemi","given":"Riikka"}],"issued":{"date-parts":[["2013",5]]}}}],"schema":"https://github.com/citation-style-language/schema/raw/master/csl-citation.json"} </w:instrText>
      </w:r>
      <w:r w:rsidRPr="008C2884">
        <w:rPr>
          <w:rFonts w:ascii="Arial" w:hAnsi="Arial" w:cs="Arial"/>
          <w:sz w:val="24"/>
          <w:szCs w:val="24"/>
          <w:lang w:val="en-GB"/>
        </w:rPr>
        <w:fldChar w:fldCharType="separate"/>
      </w:r>
      <w:r w:rsidRPr="008C2884">
        <w:rPr>
          <w:rFonts w:ascii="Arial" w:hAnsi="Arial" w:cs="Arial"/>
          <w:sz w:val="24"/>
          <w:szCs w:val="24"/>
          <w:lang w:val="en-GB"/>
        </w:rPr>
        <w:t>(Vainio &amp; Paloniemi, 2013)</w:t>
      </w:r>
      <w:r w:rsidRPr="008C2884">
        <w:rPr>
          <w:rFonts w:ascii="Arial" w:hAnsi="Arial" w:cs="Arial"/>
          <w:sz w:val="24"/>
          <w:szCs w:val="24"/>
          <w:lang w:val="en-GB"/>
        </w:rPr>
        <w:fldChar w:fldCharType="end"/>
      </w:r>
      <w:r w:rsidRPr="008C2884">
        <w:rPr>
          <w:rFonts w:ascii="Arial" w:hAnsi="Arial" w:cs="Arial"/>
          <w:sz w:val="24"/>
          <w:szCs w:val="24"/>
          <w:lang w:val="en-GB"/>
        </w:rPr>
        <w:t xml:space="preserve">. This </w:t>
      </w:r>
      <w:r w:rsidR="008D3BB9" w:rsidRPr="008C2884">
        <w:rPr>
          <w:rFonts w:ascii="Arial" w:hAnsi="Arial" w:cs="Arial"/>
          <w:sz w:val="24"/>
          <w:szCs w:val="24"/>
          <w:lang w:val="en-GB"/>
        </w:rPr>
        <w:t>uncertainty makes opinions even more ambiguous since people have difficult</w:t>
      </w:r>
      <w:r w:rsidR="00C57E51">
        <w:rPr>
          <w:rFonts w:ascii="Arial" w:hAnsi="Arial" w:cs="Arial"/>
          <w:sz w:val="24"/>
          <w:szCs w:val="24"/>
          <w:lang w:val="en-GB"/>
        </w:rPr>
        <w:t xml:space="preserve">y </w:t>
      </w:r>
      <w:r w:rsidR="008D3BB9" w:rsidRPr="008C2884">
        <w:rPr>
          <w:rFonts w:ascii="Arial" w:hAnsi="Arial" w:cs="Arial"/>
          <w:sz w:val="24"/>
          <w:szCs w:val="24"/>
          <w:lang w:val="en-GB"/>
        </w:rPr>
        <w:t>evaluat</w:t>
      </w:r>
      <w:r w:rsidR="00C57E51">
        <w:rPr>
          <w:rFonts w:ascii="Arial" w:hAnsi="Arial" w:cs="Arial"/>
          <w:sz w:val="24"/>
          <w:szCs w:val="24"/>
          <w:lang w:val="en-GB"/>
        </w:rPr>
        <w:t>ing the</w:t>
      </w:r>
      <w:r w:rsidR="008D3BB9" w:rsidRPr="008C2884">
        <w:rPr>
          <w:rFonts w:ascii="Arial" w:hAnsi="Arial" w:cs="Arial"/>
          <w:sz w:val="24"/>
          <w:szCs w:val="24"/>
          <w:lang w:val="en-GB"/>
        </w:rPr>
        <w:t xml:space="preserve"> consequences of their actions</w:t>
      </w:r>
      <w:r w:rsidR="00A4665B" w:rsidRPr="008C2884">
        <w:rPr>
          <w:rFonts w:ascii="Arial" w:hAnsi="Arial" w:cs="Arial"/>
          <w:sz w:val="24"/>
          <w:szCs w:val="24"/>
          <w:lang w:val="en-GB"/>
        </w:rPr>
        <w:t xml:space="preserve"> and solutions</w:t>
      </w:r>
      <w:r w:rsidR="008D3BB9" w:rsidRPr="008C2884">
        <w:rPr>
          <w:rFonts w:ascii="Arial" w:hAnsi="Arial" w:cs="Arial"/>
          <w:sz w:val="24"/>
          <w:szCs w:val="24"/>
          <w:lang w:val="en-GB"/>
        </w:rPr>
        <w:t xml:space="preserve"> or understand</w:t>
      </w:r>
      <w:r w:rsidR="00C57E51">
        <w:rPr>
          <w:rFonts w:ascii="Arial" w:hAnsi="Arial" w:cs="Arial"/>
          <w:sz w:val="24"/>
          <w:szCs w:val="24"/>
          <w:lang w:val="en-GB"/>
        </w:rPr>
        <w:t>ing</w:t>
      </w:r>
      <w:r w:rsidR="008D3BB9" w:rsidRPr="008C2884">
        <w:rPr>
          <w:rFonts w:ascii="Arial" w:hAnsi="Arial" w:cs="Arial"/>
          <w:sz w:val="24"/>
          <w:szCs w:val="24"/>
          <w:lang w:val="en-GB"/>
        </w:rPr>
        <w:t xml:space="preserve"> risks</w:t>
      </w:r>
      <w:r w:rsidR="007E695C" w:rsidRPr="008C2884">
        <w:rPr>
          <w:rFonts w:ascii="Arial" w:hAnsi="Arial" w:cs="Arial"/>
          <w:sz w:val="24"/>
          <w:szCs w:val="24"/>
          <w:lang w:val="en-GB"/>
        </w:rPr>
        <w:t>.</w:t>
      </w:r>
      <w:r w:rsidR="007E4C32" w:rsidRPr="008C2884">
        <w:rPr>
          <w:rFonts w:ascii="Arial" w:hAnsi="Arial" w:cs="Arial"/>
          <w:sz w:val="24"/>
          <w:szCs w:val="24"/>
          <w:lang w:val="en-GB"/>
        </w:rPr>
        <w:t xml:space="preserve"> </w:t>
      </w:r>
      <w:del w:id="7" w:author="Veltri GiuseppeAlessandro" w:date="2021-02-04T19:16:00Z">
        <w:r w:rsidR="007E4C32" w:rsidRPr="008C2884" w:rsidDel="00FF0DD6">
          <w:rPr>
            <w:rFonts w:ascii="Arial" w:hAnsi="Arial" w:cs="Arial"/>
            <w:sz w:val="24"/>
            <w:szCs w:val="24"/>
            <w:lang w:val="en-GB"/>
          </w:rPr>
          <w:delText>In fact, a</w:delText>
        </w:r>
      </w:del>
      <w:ins w:id="8" w:author="Veltri GiuseppeAlessandro" w:date="2021-02-04T19:16:00Z">
        <w:r w:rsidR="00FF0DD6">
          <w:rPr>
            <w:rFonts w:ascii="Arial" w:hAnsi="Arial" w:cs="Arial"/>
            <w:sz w:val="24"/>
            <w:szCs w:val="24"/>
            <w:lang w:val="en-GB"/>
          </w:rPr>
          <w:t>A</w:t>
        </w:r>
      </w:ins>
      <w:r w:rsidR="007E4C32" w:rsidRPr="008C2884">
        <w:rPr>
          <w:rFonts w:ascii="Arial" w:hAnsi="Arial" w:cs="Arial"/>
          <w:sz w:val="24"/>
          <w:szCs w:val="24"/>
          <w:lang w:val="en-GB"/>
        </w:rPr>
        <w:t xml:space="preserve">ccording to the Special Eurobarometer 91.3 entitled ‘Climate change’, only 20% of citizens in Europe claim that climate change is the single most serious problem facing the world </w:t>
      </w:r>
      <w:r w:rsidR="007E4C32" w:rsidRPr="008C2884">
        <w:rPr>
          <w:rFonts w:ascii="Arial" w:hAnsi="Arial" w:cs="Arial"/>
          <w:sz w:val="24"/>
          <w:szCs w:val="24"/>
          <w:lang w:val="en-GB"/>
        </w:rPr>
        <w:fldChar w:fldCharType="begin"/>
      </w:r>
      <w:r w:rsidR="007E4C32" w:rsidRPr="008C2884">
        <w:rPr>
          <w:rFonts w:ascii="Arial" w:hAnsi="Arial" w:cs="Arial"/>
          <w:sz w:val="24"/>
          <w:szCs w:val="24"/>
          <w:lang w:val="en-GB"/>
        </w:rPr>
        <w:instrText xml:space="preserve"> ADDIN ZOTERO_ITEM CSL_CITATION {"citationID":"ZCHRq527","properties":{"formattedCitation":"(European Commission, Brussels, 2019)","plainCitation":"(European Commission, Brussels, 2019)","noteIndex":0},"citationItems":[{"id":57,"uris":["http://zotero.org/users/local/pE4cGXV6/items/56JAW2FP"],"uri":["http://zotero.org/users/local/pE4cGXV6/items/56JAW2FP"],"itemData":{"id":57,"type":"article","abstract":"Since the early 1970s the European Commission´s Standard &amp;amp; Special Eurobarometer are regularly monitoring the public opinion in the European Union member countries. Principal investigators are the Directorate-General Communication and on occasion other departments of the European Commission or the European Parliament. Over time, candidate and accession countries were included in the Standard Eurobarometer Series. Selected questions or modules may not have been surveyed in each sample. Please consult the basic questionnaire for more information on country filter instructions or other questionnaire routing filters. In this study the following modules are included: 1. Rule of Law, 2. Climate change. Topics: 1. Rule of Law: personal importance and need for improvement of each of the following issues: application of laws and rules equally to all persons and authorities, easy-to-understand laws which apply to people’s everyday life, easy-to-understand processes why parliament adopts laws, legislation and application of laws following public interest, independent control of laws; personal importance and need for improvement of each of the following issues: provision of clear reasons for decisions on political issues by public authorities, possibility to review public authority decisions by independent court, decision-making of public authorities without favouritism or discrimination, decision-making of public officials in public interest, proper investigation of corruption involving public officials or politicians, obligation to follow codes of ethics in the context of legislation and the application of laws; personal importance and need for improvement of each of the following issues: possibility to have own rights upheld by an independent court, duration and cost of court proceedings, independence of judges, proper investigation of crimes (including those committed by influential persons), respect and application of court rulings by public authorities and politicians, existence of codes of conducts limiting politicians in criticizing courts and judges; personal importance and need for improvement of each of the following issues: freedom of media and journalists to criticize government or major economic interests without risk of intimidation, wide range of media allowing for sufficient information and the expression of different opinions, freedom of civil society organisations to criticize government or major economic interests without risk of intimidation; personal importance of each of the following issues: respect of EU core values by all member states, trust in the application of EU laws when staying in another member state, access to independent court in other member states in case of the own rights not being respected, free activity of media and civil society organisations; self-rated knowledge about EU’s fundamental values. 2. Climate change: most important problems facing the world as a whole at the moment; assessment of the seriousness of the problem of climate change; responsible bodies for tackling climate change: national governments, European Union, regional and local authorities, business and industry, citizens, environmental groups; attitude towards the following statements: promoting EU expertise in new clean technologies to countries outside the EU can benefit the EU economically, reducing fossil fuel imports from outside the EU can benefit the EU economically, fighting climate change will lead to innovation, more public support should be given to the transition to clean energies, adapting to adverse impacts of climate change can have positive outcomes for EU citizens; personal actions taken in the last six months to fight climate change and kind of actions; importance of the national government setting targets to increase the amount of renewable energy by 2030; importance of the national government providing support for improving energy efficiency by 2030; attitude towards making European economy climate neutral by 2050. Demography: age; nationality; life satisfaction; frequency of discussions about political matters on national, European, and local level; left-right self-placement; marital status; sex; age at end of education; occupation; professional position; type of community; household composition and household size; own a mobile phone and fixed (landline) phone; financial difficulties during the last year; self-reported belonging to the working class, the middle class or the upper class of society; own voice counts in the own country and in the EU; opinion leadership. Additionally coded was: respondent ID; country; date of interview; time of the beginning of the interview; duration of the interview; number of persons present during the interview; respondent cooperation; size of locality; region; language of the interview; nation group; weighting factor.","language":"en","note":"version: 1.0.0\ntype: dataset\nDOI: 10.4232/1.13372","publisher":"GESIS Data Archive","source":"DOI.org (Datacite)","title":"Eurobarometer 91.3 (2019)Eurobarometer 91.3 (2019): Rule of Law, and Climate Change: Rule of Law, and Climate Change","title-short":"Eurobarometer 91.3 (2019)Eurobarometer 91.3 (2019)","URL":"https://dbk.gesis.org/dbksearch/sdesc2.asp?no=7572&amp;db=e&amp;doi=10.4232/1.13372","author":[{"family":"European Commission, Brussels","given":""}],"accessed":{"date-parts":[["2021",1,18]]},"issued":{"date-parts":[["2019"]]}}}],"schema":"https://github.com/citation-style-language/schema/raw/master/csl-citation.json"} </w:instrText>
      </w:r>
      <w:r w:rsidR="007E4C32" w:rsidRPr="008C2884">
        <w:rPr>
          <w:rFonts w:ascii="Arial" w:hAnsi="Arial" w:cs="Arial"/>
          <w:sz w:val="24"/>
          <w:szCs w:val="24"/>
          <w:lang w:val="en-GB"/>
        </w:rPr>
        <w:fldChar w:fldCharType="separate"/>
      </w:r>
      <w:r w:rsidR="007E4C32" w:rsidRPr="008C2884">
        <w:rPr>
          <w:rFonts w:ascii="Arial" w:hAnsi="Arial" w:cs="Arial"/>
          <w:sz w:val="24"/>
          <w:szCs w:val="24"/>
          <w:lang w:val="en-GB"/>
        </w:rPr>
        <w:t>(European Commission, Brussels, 2019)</w:t>
      </w:r>
      <w:r w:rsidR="007E4C32" w:rsidRPr="008C2884">
        <w:rPr>
          <w:rFonts w:ascii="Arial" w:hAnsi="Arial" w:cs="Arial"/>
          <w:sz w:val="24"/>
          <w:szCs w:val="24"/>
          <w:lang w:val="en-GB"/>
        </w:rPr>
        <w:fldChar w:fldCharType="end"/>
      </w:r>
      <w:r w:rsidR="007E4C32" w:rsidRPr="008C2884">
        <w:rPr>
          <w:rFonts w:ascii="Arial" w:hAnsi="Arial" w:cs="Arial"/>
          <w:sz w:val="24"/>
          <w:szCs w:val="24"/>
          <w:lang w:val="en-GB"/>
        </w:rPr>
        <w:t xml:space="preserve">. </w:t>
      </w:r>
      <w:r w:rsidR="00A4665B" w:rsidRPr="008C2884">
        <w:rPr>
          <w:rFonts w:ascii="Arial" w:hAnsi="Arial" w:cs="Arial"/>
          <w:sz w:val="24"/>
          <w:szCs w:val="24"/>
          <w:lang w:val="en-GB"/>
        </w:rPr>
        <w:t>Climate change is considered less important than hunger and poverty in the world.</w:t>
      </w:r>
      <w:r w:rsidR="00D60011">
        <w:rPr>
          <w:rFonts w:ascii="Arial" w:hAnsi="Arial" w:cs="Arial"/>
          <w:sz w:val="24"/>
          <w:szCs w:val="24"/>
          <w:lang w:val="en-GB"/>
        </w:rPr>
        <w:t xml:space="preserve"> </w:t>
      </w:r>
      <w:del w:id="9" w:author="Veltri GiuseppeAlessandro" w:date="2021-02-04T19:16:00Z">
        <w:r w:rsidR="00F36C32" w:rsidRPr="008C2884" w:rsidDel="00FF0DD6">
          <w:rPr>
            <w:rFonts w:ascii="Arial" w:hAnsi="Arial" w:cs="Arial"/>
            <w:sz w:val="24"/>
            <w:szCs w:val="24"/>
            <w:lang w:val="en-GB"/>
          </w:rPr>
          <w:delText>W</w:delText>
        </w:r>
        <w:r w:rsidR="00D02788" w:rsidRPr="008C2884" w:rsidDel="00FF0DD6">
          <w:rPr>
            <w:rFonts w:ascii="Arial" w:hAnsi="Arial" w:cs="Arial"/>
            <w:sz w:val="24"/>
            <w:szCs w:val="24"/>
            <w:lang w:val="en-GB"/>
          </w:rPr>
          <w:delText>hether on one hand</w:delText>
        </w:r>
        <w:r w:rsidR="00C57E51" w:rsidDel="00FF0DD6">
          <w:rPr>
            <w:rFonts w:ascii="Arial" w:hAnsi="Arial" w:cs="Arial"/>
            <w:sz w:val="24"/>
            <w:szCs w:val="24"/>
            <w:lang w:val="en-GB"/>
          </w:rPr>
          <w:delText xml:space="preserve">, </w:delText>
        </w:r>
        <w:r w:rsidR="00A4665B" w:rsidRPr="008C2884" w:rsidDel="00FF0DD6">
          <w:rPr>
            <w:rFonts w:ascii="Arial" w:hAnsi="Arial" w:cs="Arial"/>
            <w:sz w:val="24"/>
            <w:szCs w:val="24"/>
            <w:lang w:val="en-GB"/>
          </w:rPr>
          <w:delText xml:space="preserve">20% of European </w:delText>
        </w:r>
        <w:r w:rsidR="00D02788" w:rsidRPr="008C2884" w:rsidDel="00FF0DD6">
          <w:rPr>
            <w:rFonts w:ascii="Arial" w:hAnsi="Arial" w:cs="Arial"/>
            <w:sz w:val="24"/>
            <w:szCs w:val="24"/>
            <w:lang w:val="en-GB"/>
          </w:rPr>
          <w:delText>perceived the seriousness of climate change, on the other hand</w:delText>
        </w:r>
        <w:r w:rsidR="00C57E51" w:rsidDel="00FF0DD6">
          <w:rPr>
            <w:rFonts w:ascii="Arial" w:hAnsi="Arial" w:cs="Arial"/>
            <w:sz w:val="24"/>
            <w:szCs w:val="24"/>
            <w:lang w:val="en-GB"/>
          </w:rPr>
          <w:delText>,</w:delText>
        </w:r>
        <w:r w:rsidR="00D02788" w:rsidRPr="008C2884" w:rsidDel="00FF0DD6">
          <w:rPr>
            <w:rFonts w:ascii="Arial" w:hAnsi="Arial" w:cs="Arial"/>
            <w:sz w:val="24"/>
            <w:szCs w:val="24"/>
            <w:lang w:val="en-GB"/>
          </w:rPr>
          <w:delText xml:space="preserve"> </w:delText>
        </w:r>
        <w:r w:rsidR="00A4665B" w:rsidRPr="008C2884" w:rsidDel="00FF0DD6">
          <w:rPr>
            <w:rFonts w:ascii="Arial" w:hAnsi="Arial" w:cs="Arial"/>
            <w:sz w:val="24"/>
            <w:szCs w:val="24"/>
            <w:lang w:val="en-GB"/>
          </w:rPr>
          <w:delText>80% of them</w:delText>
        </w:r>
        <w:r w:rsidR="00D02788" w:rsidRPr="008C2884" w:rsidDel="00FF0DD6">
          <w:rPr>
            <w:rFonts w:ascii="Arial" w:hAnsi="Arial" w:cs="Arial"/>
            <w:sz w:val="24"/>
            <w:szCs w:val="24"/>
            <w:lang w:val="en-GB"/>
          </w:rPr>
          <w:delText>, then, takes</w:delText>
        </w:r>
      </w:del>
      <w:ins w:id="10" w:author="Veltri GiuseppeAlessandro" w:date="2021-02-04T19:16:00Z">
        <w:r w:rsidR="00FF0DD6">
          <w:rPr>
            <w:rFonts w:ascii="Arial" w:hAnsi="Arial" w:cs="Arial"/>
            <w:sz w:val="24"/>
            <w:szCs w:val="24"/>
            <w:lang w:val="en-GB"/>
          </w:rPr>
          <w:t>On the one hand, 20% of Europeans perceived the seriousness of climate change; on the other hand, 80% of them take</w:t>
        </w:r>
      </w:ins>
      <w:r w:rsidR="00921F89">
        <w:rPr>
          <w:rFonts w:ascii="Arial" w:hAnsi="Arial" w:cs="Arial"/>
          <w:sz w:val="24"/>
          <w:szCs w:val="24"/>
          <w:lang w:val="en-GB"/>
        </w:rPr>
        <w:t xml:space="preserve"> place</w:t>
      </w:r>
      <w:r w:rsidR="00D02788" w:rsidRPr="008C2884">
        <w:rPr>
          <w:rFonts w:ascii="Arial" w:hAnsi="Arial" w:cs="Arial"/>
          <w:sz w:val="24"/>
          <w:szCs w:val="24"/>
          <w:lang w:val="en-GB"/>
        </w:rPr>
        <w:t xml:space="preserve"> some environmental-friendly actions to reduce the phenomenon</w:t>
      </w:r>
      <w:r w:rsidR="00925FB5" w:rsidRPr="008C2884">
        <w:rPr>
          <w:rFonts w:ascii="Arial" w:hAnsi="Arial" w:cs="Arial"/>
          <w:sz w:val="24"/>
          <w:szCs w:val="24"/>
          <w:lang w:val="en-GB"/>
        </w:rPr>
        <w:t xml:space="preserve">. Therefore,  there is a discrepancy between concern and </w:t>
      </w:r>
      <w:r w:rsidR="00703FFD">
        <w:rPr>
          <w:rFonts w:ascii="Arial" w:hAnsi="Arial" w:cs="Arial"/>
          <w:sz w:val="24"/>
          <w:szCs w:val="24"/>
          <w:lang w:val="en-GB"/>
        </w:rPr>
        <w:t>behaviour</w:t>
      </w:r>
      <w:r w:rsidR="00D02788" w:rsidRPr="008C2884">
        <w:rPr>
          <w:rFonts w:ascii="Arial" w:hAnsi="Arial" w:cs="Arial"/>
          <w:sz w:val="24"/>
          <w:szCs w:val="24"/>
          <w:lang w:val="en-GB"/>
        </w:rPr>
        <w:t xml:space="preserve"> </w:t>
      </w:r>
      <w:r w:rsidR="00D02788" w:rsidRPr="008C2884">
        <w:rPr>
          <w:rFonts w:ascii="Arial" w:hAnsi="Arial" w:cs="Arial"/>
          <w:sz w:val="24"/>
          <w:szCs w:val="24"/>
          <w:lang w:val="en-GB"/>
        </w:rPr>
        <w:fldChar w:fldCharType="begin"/>
      </w:r>
      <w:r w:rsidR="00925FB5" w:rsidRPr="008C2884">
        <w:rPr>
          <w:rFonts w:ascii="Arial" w:hAnsi="Arial" w:cs="Arial"/>
          <w:sz w:val="24"/>
          <w:szCs w:val="24"/>
          <w:lang w:val="en-GB"/>
        </w:rPr>
        <w:instrText xml:space="preserve"> ADDIN ZOTERO_ITEM CSL_CITATION {"citationID":"U1fgmslD","properties":{"formattedCitation":"(Lacroix &amp; Gifford, 2018; Vainio &amp; Paloniemi, 2013)","plainCitation":"(Lacroix &amp; Gifford, 2018; Vainio &amp; Paloniemi, 2013)","noteIndex":0},"citationItems":[{"id":105,"uris":["http://zotero.org/users/local/pE4cGXV6/items/FPVYQWKD"],"uri":["http://zotero.org/users/local/pE4cGXV6/items/FPVYQWKD"],"itemData":{"id":105,"type":"article-journal","abstract":"We proposed and tested a conceptual model of how cultural cognition worldviews, climate change risk perception, and psychological barriers are related to reported energy conservation behavior frequency. Egalitarian and communitarian worldviews were correlated with heightened climate change risk perception, and egalitarian worldviews were correlated with weaker perceived barriers to reported energy conservation behavior. Heightened climate change risk perception was, in turn, associated with fewer perceived barriers to engagement in energy conservation behavior and more reported energy conservation behaviors. The relation between cultural worldviews and perceived barriers was partly mediated by climate change risk perception. Individuals with distinct worldviews perceived psychological barriers differently, and some barrier components were more strongly related to energy conservation behavior than others. Overall, climate change risk perception was the strongest predictor of perceived barriers and of energy conservation behavior frequency. Future efforts should focus on reducing the psychological barriers to energy conservation behavior identified in this study.","container-title":"Environment and Behavior","DOI":"10.1177/0013916517715296","ISSN":"0013-9165, 1552-390X","issue":"7","journalAbbreviation":"Environment and Behavior","language":"en","page":"749-780","source":"DOI.org (Crossref)","title":"Psychological Barriers to Energy Conservation Behavior: The Role of Worldviews and Climate Change Risk Perception","title-short":"Psychological Barriers to Energy Conservation Behavior","volume":"50","author":[{"family":"Lacroix","given":"Karine"},{"family":"Gifford","given":"Robert"}],"issued":{"date-parts":[["2018",8]]}}},{"id":103,"uris":["http://zotero.org/users/local/pE4cGXV6/items/WLRERCLU"],"uri":["http://zotero.org/users/local/pE4cGXV6/items/WLRERCLU"],"itemData":{"id":103,"type":"article-journal","abstract":"We studied environmental action and its predictors in a multi-scalar context of climate change politics. We asked how belief in climate change, post-materialist values, trust and knowledge predict people’s engagement in environmental action by testing two alternative structural equation models (SEM). In one of these models all these factors directly predicted climate-friendly action, and in the other the effect of political trust, postmaterialist values and climate change knowledge on climate-friendly action was mediated by belief in climate change. The models were tested with Eurobarometer 69.2 survey data of adult people living in Finland (N = 1,004). The SEM revealed that belief in climate change mediates the effect of post-material values, trust and knowledge on climate-friendly action. It is therefore important to recognize the role of belief in the public understanding of large-scale environmental problems. These results help political authorities to develop policies to encourage people’s engagement in climate-friendly action.","container-title":"Public Understanding of Science","DOI":"10.1177/0963662511410268","ISSN":"0963-6625, 1361-6609","issue":"4","journalAbbreviation":"Public Underst Sci","language":"en","page":"382-395","source":"DOI.org (Crossref)","title":"Does belief matter in climate change action?","volume":"22","author":[{"family":"Vainio","given":"Annukka"},{"family":"Paloniemi","given":"Riikka"}],"issued":{"date-parts":[["2013",5]]}}}],"schema":"https://github.com/citation-style-language/schema/raw/master/csl-citation.json"} </w:instrText>
      </w:r>
      <w:r w:rsidR="00D02788" w:rsidRPr="008C2884">
        <w:rPr>
          <w:rFonts w:ascii="Arial" w:hAnsi="Arial" w:cs="Arial"/>
          <w:sz w:val="24"/>
          <w:szCs w:val="24"/>
          <w:lang w:val="en-GB"/>
        </w:rPr>
        <w:fldChar w:fldCharType="separate"/>
      </w:r>
      <w:r w:rsidR="00925FB5" w:rsidRPr="008C2884">
        <w:rPr>
          <w:rFonts w:ascii="Arial" w:hAnsi="Arial" w:cs="Arial"/>
          <w:sz w:val="24"/>
          <w:szCs w:val="24"/>
          <w:lang w:val="en-GB"/>
        </w:rPr>
        <w:t>(Lacroix &amp; Gifford, 2018; Vainio &amp; Paloniemi, 2013)</w:t>
      </w:r>
      <w:r w:rsidR="00D02788" w:rsidRPr="008C2884">
        <w:rPr>
          <w:rFonts w:ascii="Arial" w:hAnsi="Arial" w:cs="Arial"/>
          <w:sz w:val="24"/>
          <w:szCs w:val="24"/>
          <w:lang w:val="en-GB"/>
        </w:rPr>
        <w:fldChar w:fldCharType="end"/>
      </w:r>
      <w:r w:rsidR="00D02788" w:rsidRPr="008C2884">
        <w:rPr>
          <w:rFonts w:ascii="Arial" w:hAnsi="Arial" w:cs="Arial"/>
          <w:sz w:val="24"/>
          <w:szCs w:val="24"/>
          <w:lang w:val="en-GB"/>
        </w:rPr>
        <w:t>.</w:t>
      </w:r>
      <w:r w:rsidR="00C317A9" w:rsidRPr="008C2884">
        <w:rPr>
          <w:rFonts w:ascii="Arial" w:hAnsi="Arial" w:cs="Arial"/>
          <w:sz w:val="24"/>
          <w:szCs w:val="24"/>
          <w:lang w:val="en-GB"/>
        </w:rPr>
        <w:t xml:space="preserve"> </w:t>
      </w:r>
      <w:r w:rsidR="000906C4" w:rsidRPr="008C2884">
        <w:rPr>
          <w:rFonts w:ascii="Arial" w:hAnsi="Arial" w:cs="Arial"/>
          <w:sz w:val="24"/>
          <w:szCs w:val="24"/>
          <w:lang w:val="en-GB"/>
        </w:rPr>
        <w:t xml:space="preserve">Probably, </w:t>
      </w:r>
      <w:r w:rsidR="00C57E51">
        <w:rPr>
          <w:rFonts w:ascii="Arial" w:hAnsi="Arial" w:cs="Arial"/>
          <w:sz w:val="24"/>
          <w:szCs w:val="24"/>
          <w:lang w:val="en-GB"/>
        </w:rPr>
        <w:t xml:space="preserve">an </w:t>
      </w:r>
      <w:r w:rsidR="000906C4" w:rsidRPr="008C2884">
        <w:rPr>
          <w:rFonts w:ascii="Arial" w:hAnsi="Arial" w:cs="Arial"/>
          <w:sz w:val="24"/>
          <w:szCs w:val="24"/>
          <w:lang w:val="en-GB"/>
        </w:rPr>
        <w:t>individual takes place action only whether he/she knows that he/she can make</w:t>
      </w:r>
      <w:ins w:id="11" w:author="Veltri GiuseppeAlessandro" w:date="2021-02-04T19:16:00Z">
        <w:r w:rsidR="00FF0DD6">
          <w:rPr>
            <w:rFonts w:ascii="Arial" w:hAnsi="Arial" w:cs="Arial"/>
            <w:sz w:val="24"/>
            <w:szCs w:val="24"/>
            <w:lang w:val="en-GB"/>
          </w:rPr>
          <w:t xml:space="preserve"> a</w:t>
        </w:r>
      </w:ins>
      <w:r w:rsidR="000906C4" w:rsidRPr="008C2884">
        <w:rPr>
          <w:rFonts w:ascii="Arial" w:hAnsi="Arial" w:cs="Arial"/>
          <w:sz w:val="24"/>
          <w:szCs w:val="24"/>
          <w:lang w:val="en-GB"/>
        </w:rPr>
        <w:t xml:space="preserve"> difference and if he/she knows that </w:t>
      </w:r>
      <w:del w:id="12" w:author="Veltri GiuseppeAlessandro" w:date="2021-02-04T19:16:00Z">
        <w:r w:rsidR="000906C4" w:rsidRPr="008C2884" w:rsidDel="00FF0DD6">
          <w:rPr>
            <w:rFonts w:ascii="Arial" w:hAnsi="Arial" w:cs="Arial"/>
            <w:sz w:val="24"/>
            <w:szCs w:val="24"/>
            <w:lang w:val="en-GB"/>
          </w:rPr>
          <w:delText>also other citizens</w:delText>
        </w:r>
        <w:r w:rsidR="00AB0B55" w:rsidRPr="008C2884" w:rsidDel="00FF0DD6">
          <w:rPr>
            <w:rFonts w:ascii="Arial" w:hAnsi="Arial" w:cs="Arial"/>
            <w:sz w:val="24"/>
            <w:szCs w:val="24"/>
            <w:lang w:val="en-GB"/>
          </w:rPr>
          <w:delText xml:space="preserve"> and</w:delText>
        </w:r>
        <w:r w:rsidR="000906C4" w:rsidRPr="008C2884" w:rsidDel="00FF0DD6">
          <w:rPr>
            <w:rFonts w:ascii="Arial" w:hAnsi="Arial" w:cs="Arial"/>
            <w:sz w:val="24"/>
            <w:szCs w:val="24"/>
            <w:lang w:val="en-GB"/>
          </w:rPr>
          <w:delText xml:space="preserve"> </w:delText>
        </w:r>
        <w:r w:rsidR="00AB0B55" w:rsidRPr="008C2884" w:rsidDel="00FF0DD6">
          <w:rPr>
            <w:rFonts w:ascii="Arial" w:hAnsi="Arial" w:cs="Arial"/>
            <w:sz w:val="24"/>
            <w:szCs w:val="24"/>
            <w:lang w:val="en-GB"/>
          </w:rPr>
          <w:delText>governments</w:delText>
        </w:r>
        <w:r w:rsidR="000906C4" w:rsidRPr="008C2884" w:rsidDel="00FF0DD6">
          <w:rPr>
            <w:rFonts w:ascii="Arial" w:hAnsi="Arial" w:cs="Arial"/>
            <w:sz w:val="24"/>
            <w:szCs w:val="24"/>
            <w:lang w:val="en-GB"/>
          </w:rPr>
          <w:delText xml:space="preserve"> are moving in the same direction t</w:delText>
        </w:r>
      </w:del>
      <w:ins w:id="13" w:author="Veltri GiuseppeAlessandro" w:date="2021-02-04T19:16:00Z">
        <w:r w:rsidR="00FF0DD6">
          <w:rPr>
            <w:rFonts w:ascii="Arial" w:hAnsi="Arial" w:cs="Arial"/>
            <w:sz w:val="24"/>
            <w:szCs w:val="24"/>
            <w:lang w:val="en-GB"/>
          </w:rPr>
          <w:t xml:space="preserve">other citizens and governments are moving in the same direction as </w:t>
        </w:r>
      </w:ins>
      <w:r w:rsidR="000906C4" w:rsidRPr="008C2884">
        <w:rPr>
          <w:rFonts w:ascii="Arial" w:hAnsi="Arial" w:cs="Arial"/>
          <w:sz w:val="24"/>
          <w:szCs w:val="24"/>
          <w:lang w:val="en-GB"/>
        </w:rPr>
        <w:t xml:space="preserve">a safe planet </w:t>
      </w:r>
      <w:r w:rsidR="000906C4" w:rsidRPr="008C2884">
        <w:rPr>
          <w:rFonts w:ascii="Arial" w:hAnsi="Arial" w:cs="Arial"/>
          <w:sz w:val="24"/>
          <w:szCs w:val="24"/>
          <w:lang w:val="en-GB"/>
        </w:rPr>
        <w:fldChar w:fldCharType="begin"/>
      </w:r>
      <w:r w:rsidR="000906C4" w:rsidRPr="008C2884">
        <w:rPr>
          <w:rFonts w:ascii="Arial" w:hAnsi="Arial" w:cs="Arial"/>
          <w:sz w:val="24"/>
          <w:szCs w:val="24"/>
          <w:lang w:val="en-GB"/>
        </w:rPr>
        <w:instrText xml:space="preserve"> ADDIN ZOTERO_ITEM CSL_CITATION {"citationID":"nmOO0ASJ","properties":{"formattedCitation":"(Lorenzoni &amp; Pidgeon, 2006)","plainCitation":"(Lorenzoni &amp; Pidgeon, 2006)","noteIndex":0},"citationItems":[{"id":97,"uris":["http://zotero.org/users/local/pE4cGXV6/items/QCLELCZ3"],"uri":["http://zotero.org/users/local/pE4cGXV6/items/QCLELCZ3"],"itemData":{"id":97,"type":"article-journal","container-title":"Climatic Change","DOI":"10.1007/s10584-006-9072-z","ISSN":"0165-0009, 1573-1480","issue":"1-2","journalAbbreviation":"Climatic Change","language":"en","page":"73-95","source":"DOI.org (Crossref)","title":"Public Views on Climate Change: European and USA Perspectives","title-short":"Public Views on Climate Change","volume":"77","author":[{"family":"Lorenzoni","given":"Irene"},{"family":"Pidgeon","given":"Nick F."}],"issued":{"date-parts":[["2006",8,21]]}}}],"schema":"https://github.com/citation-style-language/schema/raw/master/csl-citation.json"} </w:instrText>
      </w:r>
      <w:r w:rsidR="000906C4" w:rsidRPr="008C2884">
        <w:rPr>
          <w:rFonts w:ascii="Arial" w:hAnsi="Arial" w:cs="Arial"/>
          <w:sz w:val="24"/>
          <w:szCs w:val="24"/>
          <w:lang w:val="en-GB"/>
        </w:rPr>
        <w:fldChar w:fldCharType="separate"/>
      </w:r>
      <w:r w:rsidR="000906C4" w:rsidRPr="008C2884">
        <w:rPr>
          <w:rFonts w:ascii="Arial" w:hAnsi="Arial" w:cs="Arial"/>
          <w:sz w:val="24"/>
          <w:szCs w:val="24"/>
          <w:lang w:val="en-GB"/>
        </w:rPr>
        <w:t>(Lorenzoni &amp; Pidgeon, 2006)</w:t>
      </w:r>
      <w:r w:rsidR="000906C4" w:rsidRPr="008C2884">
        <w:rPr>
          <w:rFonts w:ascii="Arial" w:hAnsi="Arial" w:cs="Arial"/>
          <w:sz w:val="24"/>
          <w:szCs w:val="24"/>
          <w:lang w:val="en-GB"/>
        </w:rPr>
        <w:fldChar w:fldCharType="end"/>
      </w:r>
      <w:r w:rsidR="000906C4" w:rsidRPr="008C2884">
        <w:rPr>
          <w:rFonts w:ascii="Arial" w:hAnsi="Arial" w:cs="Arial"/>
          <w:sz w:val="24"/>
          <w:szCs w:val="24"/>
          <w:lang w:val="en-GB"/>
        </w:rPr>
        <w:t xml:space="preserve">. </w:t>
      </w:r>
      <w:r w:rsidR="00C317A9" w:rsidRPr="008C2884">
        <w:rPr>
          <w:rFonts w:ascii="Arial" w:hAnsi="Arial" w:cs="Arial"/>
          <w:sz w:val="24"/>
          <w:szCs w:val="24"/>
          <w:lang w:val="en-GB"/>
        </w:rPr>
        <w:t>Therefore, the relationship between action and attitude also become</w:t>
      </w:r>
      <w:r w:rsidR="00C57E51">
        <w:rPr>
          <w:rFonts w:ascii="Arial" w:hAnsi="Arial" w:cs="Arial"/>
          <w:sz w:val="24"/>
          <w:szCs w:val="24"/>
          <w:lang w:val="en-GB"/>
        </w:rPr>
        <w:t>s</w:t>
      </w:r>
      <w:r w:rsidR="00C317A9" w:rsidRPr="008C2884">
        <w:rPr>
          <w:rFonts w:ascii="Arial" w:hAnsi="Arial" w:cs="Arial"/>
          <w:sz w:val="24"/>
          <w:szCs w:val="24"/>
          <w:lang w:val="en-GB"/>
        </w:rPr>
        <w:t xml:space="preserve"> very complex and not obvious. </w:t>
      </w:r>
    </w:p>
    <w:p w14:paraId="5FF8C363" w14:textId="2D5CA921" w:rsidR="0041467D" w:rsidRPr="00C57E51" w:rsidRDefault="00C317A9" w:rsidP="0041467D">
      <w:pPr>
        <w:spacing w:line="360" w:lineRule="auto"/>
        <w:ind w:firstLine="709"/>
        <w:jc w:val="both"/>
        <w:rPr>
          <w:rFonts w:ascii="Arial" w:hAnsi="Arial" w:cs="Arial"/>
          <w:sz w:val="24"/>
          <w:szCs w:val="24"/>
          <w:lang w:val="en-GB"/>
        </w:rPr>
      </w:pPr>
      <w:r w:rsidRPr="008C2884">
        <w:rPr>
          <w:rFonts w:ascii="Arial" w:hAnsi="Arial" w:cs="Arial"/>
          <w:sz w:val="24"/>
          <w:szCs w:val="24"/>
          <w:lang w:val="en-GB"/>
        </w:rPr>
        <w:t>To sum up</w:t>
      </w:r>
      <w:r w:rsidR="002A1CB1" w:rsidRPr="008C2884">
        <w:rPr>
          <w:rFonts w:ascii="Arial" w:hAnsi="Arial" w:cs="Arial"/>
          <w:sz w:val="24"/>
          <w:szCs w:val="24"/>
          <w:lang w:val="en-GB"/>
        </w:rPr>
        <w:t xml:space="preserve">, the following chapter </w:t>
      </w:r>
      <w:r w:rsidR="00D60011">
        <w:rPr>
          <w:rFonts w:ascii="Arial" w:hAnsi="Arial" w:cs="Arial"/>
          <w:sz w:val="24"/>
          <w:szCs w:val="24"/>
          <w:lang w:val="en-GB"/>
        </w:rPr>
        <w:t>focuses</w:t>
      </w:r>
      <w:r w:rsidR="002A1CB1" w:rsidRPr="008C2884">
        <w:rPr>
          <w:rFonts w:ascii="Arial" w:hAnsi="Arial" w:cs="Arial"/>
          <w:sz w:val="24"/>
          <w:szCs w:val="24"/>
          <w:lang w:val="en-GB"/>
        </w:rPr>
        <w:t xml:space="preserve"> on </w:t>
      </w:r>
      <w:del w:id="14" w:author="Veltri GiuseppeAlessandro" w:date="2021-02-04T19:16:00Z">
        <w:r w:rsidR="002A1CB1" w:rsidRPr="008C2884" w:rsidDel="00FF0DD6">
          <w:rPr>
            <w:rFonts w:ascii="Arial" w:hAnsi="Arial" w:cs="Arial"/>
            <w:sz w:val="24"/>
            <w:szCs w:val="24"/>
            <w:lang w:val="en-GB"/>
          </w:rPr>
          <w:delText>the presentation of</w:delText>
        </w:r>
      </w:del>
      <w:ins w:id="15" w:author="Veltri GiuseppeAlessandro" w:date="2021-02-04T19:16:00Z">
        <w:r w:rsidR="00FF0DD6">
          <w:rPr>
            <w:rFonts w:ascii="Arial" w:hAnsi="Arial" w:cs="Arial"/>
            <w:sz w:val="24"/>
            <w:szCs w:val="24"/>
            <w:lang w:val="en-GB"/>
          </w:rPr>
          <w:t>presenting</w:t>
        </w:r>
      </w:ins>
      <w:r w:rsidR="002A1CB1" w:rsidRPr="008C2884">
        <w:rPr>
          <w:rFonts w:ascii="Arial" w:hAnsi="Arial" w:cs="Arial"/>
          <w:sz w:val="24"/>
          <w:szCs w:val="24"/>
          <w:lang w:val="en-GB"/>
        </w:rPr>
        <w:t xml:space="preserve"> the topic of the research: environmental</w:t>
      </w:r>
      <w:r w:rsidRPr="008C2884">
        <w:rPr>
          <w:rFonts w:ascii="Arial" w:hAnsi="Arial" w:cs="Arial"/>
          <w:sz w:val="24"/>
          <w:szCs w:val="24"/>
          <w:lang w:val="en-GB"/>
        </w:rPr>
        <w:t>-</w:t>
      </w:r>
      <w:r w:rsidR="002A1CB1" w:rsidRPr="008C2884">
        <w:rPr>
          <w:rFonts w:ascii="Arial" w:hAnsi="Arial" w:cs="Arial"/>
          <w:sz w:val="24"/>
          <w:szCs w:val="24"/>
          <w:lang w:val="en-GB"/>
        </w:rPr>
        <w:t xml:space="preserve">friendly </w:t>
      </w:r>
      <w:r w:rsidR="00703FFD">
        <w:rPr>
          <w:rFonts w:ascii="Arial" w:hAnsi="Arial" w:cs="Arial"/>
          <w:sz w:val="24"/>
          <w:szCs w:val="24"/>
          <w:lang w:val="en-GB"/>
        </w:rPr>
        <w:t>behaviour</w:t>
      </w:r>
      <w:r w:rsidR="002A1CB1" w:rsidRPr="008C2884">
        <w:rPr>
          <w:rFonts w:ascii="Arial" w:hAnsi="Arial" w:cs="Arial"/>
          <w:sz w:val="24"/>
          <w:szCs w:val="24"/>
          <w:lang w:val="en-GB"/>
        </w:rPr>
        <w:t xml:space="preserve">. </w:t>
      </w:r>
      <w:r w:rsidR="00C57E51">
        <w:rPr>
          <w:rFonts w:ascii="Arial" w:hAnsi="Arial" w:cs="Arial"/>
          <w:sz w:val="24"/>
          <w:szCs w:val="24"/>
          <w:lang w:val="en-GB"/>
        </w:rPr>
        <w:t>Also</w:t>
      </w:r>
      <w:r w:rsidR="00D1334F" w:rsidRPr="008C2884">
        <w:rPr>
          <w:rFonts w:ascii="Arial" w:hAnsi="Arial" w:cs="Arial"/>
          <w:sz w:val="24"/>
          <w:szCs w:val="24"/>
          <w:lang w:val="en-GB"/>
        </w:rPr>
        <w:t xml:space="preserve">, we evidence the </w:t>
      </w:r>
      <w:del w:id="16" w:author="Veltri GiuseppeAlessandro" w:date="2021-02-04T19:16:00Z">
        <w:r w:rsidR="00D1334F" w:rsidRPr="008C2884" w:rsidDel="00FF0DD6">
          <w:rPr>
            <w:rFonts w:ascii="Arial" w:hAnsi="Arial" w:cs="Arial"/>
            <w:sz w:val="24"/>
            <w:szCs w:val="24"/>
            <w:lang w:val="en-GB"/>
          </w:rPr>
          <w:delText xml:space="preserve">essential </w:delText>
        </w:r>
      </w:del>
      <w:ins w:id="17" w:author="Veltri GiuseppeAlessandro" w:date="2021-02-04T19:16:00Z">
        <w:r w:rsidR="00FF0DD6">
          <w:rPr>
            <w:rFonts w:ascii="Arial" w:hAnsi="Arial" w:cs="Arial"/>
            <w:sz w:val="24"/>
            <w:szCs w:val="24"/>
            <w:lang w:val="en-GB"/>
          </w:rPr>
          <w:t>important</w:t>
        </w:r>
        <w:r w:rsidR="00FF0DD6" w:rsidRPr="008C2884">
          <w:rPr>
            <w:rFonts w:ascii="Arial" w:hAnsi="Arial" w:cs="Arial"/>
            <w:sz w:val="24"/>
            <w:szCs w:val="24"/>
            <w:lang w:val="en-GB"/>
          </w:rPr>
          <w:t xml:space="preserve"> </w:t>
        </w:r>
      </w:ins>
      <w:r w:rsidRPr="008C2884">
        <w:rPr>
          <w:rFonts w:ascii="Arial" w:hAnsi="Arial" w:cs="Arial"/>
          <w:sz w:val="24"/>
          <w:szCs w:val="24"/>
          <w:lang w:val="en-GB"/>
        </w:rPr>
        <w:t xml:space="preserve">and complicated </w:t>
      </w:r>
      <w:r w:rsidR="00D1334F" w:rsidRPr="008C2884">
        <w:rPr>
          <w:rFonts w:ascii="Arial" w:hAnsi="Arial" w:cs="Arial"/>
          <w:sz w:val="24"/>
          <w:szCs w:val="24"/>
          <w:lang w:val="en-GB"/>
        </w:rPr>
        <w:t xml:space="preserve">relationship </w:t>
      </w:r>
      <w:r w:rsidR="006C7521" w:rsidRPr="008C2884">
        <w:rPr>
          <w:rFonts w:ascii="Arial" w:hAnsi="Arial" w:cs="Arial"/>
          <w:sz w:val="24"/>
          <w:szCs w:val="24"/>
          <w:lang w:val="en-GB"/>
        </w:rPr>
        <w:t>between</w:t>
      </w:r>
      <w:r w:rsidR="00D1334F" w:rsidRPr="008C2884">
        <w:rPr>
          <w:rFonts w:ascii="Arial" w:hAnsi="Arial" w:cs="Arial"/>
          <w:sz w:val="24"/>
          <w:szCs w:val="24"/>
          <w:lang w:val="en-GB"/>
        </w:rPr>
        <w:t xml:space="preserve"> p</w:t>
      </w:r>
      <w:r w:rsidR="002A1CB1" w:rsidRPr="008C2884">
        <w:rPr>
          <w:rFonts w:ascii="Arial" w:hAnsi="Arial" w:cs="Arial"/>
          <w:sz w:val="24"/>
          <w:szCs w:val="24"/>
          <w:lang w:val="en-GB"/>
        </w:rPr>
        <w:t xml:space="preserve">ro-environmental </w:t>
      </w:r>
      <w:r w:rsidR="00703FFD">
        <w:rPr>
          <w:rFonts w:ascii="Arial" w:hAnsi="Arial" w:cs="Arial"/>
          <w:sz w:val="24"/>
          <w:szCs w:val="24"/>
          <w:lang w:val="en-GB"/>
        </w:rPr>
        <w:t>behaviour</w:t>
      </w:r>
      <w:r w:rsidR="002A1CB1" w:rsidRPr="008C2884">
        <w:rPr>
          <w:rFonts w:ascii="Arial" w:hAnsi="Arial" w:cs="Arial"/>
          <w:sz w:val="24"/>
          <w:szCs w:val="24"/>
          <w:lang w:val="en-GB"/>
        </w:rPr>
        <w:t xml:space="preserve"> and</w:t>
      </w:r>
      <w:r w:rsidR="00921F89">
        <w:rPr>
          <w:rFonts w:ascii="Arial" w:hAnsi="Arial" w:cs="Arial"/>
          <w:sz w:val="24"/>
          <w:szCs w:val="24"/>
          <w:lang w:val="en-GB"/>
        </w:rPr>
        <w:t xml:space="preserve"> attitudes toward climate change</w:t>
      </w:r>
      <w:r w:rsidR="002A1CB1" w:rsidRPr="008C2884">
        <w:rPr>
          <w:rFonts w:ascii="Arial" w:hAnsi="Arial" w:cs="Arial"/>
          <w:sz w:val="24"/>
          <w:szCs w:val="24"/>
          <w:lang w:val="en-GB"/>
        </w:rPr>
        <w:t xml:space="preserve">, </w:t>
      </w:r>
      <w:r w:rsidRPr="008C2884">
        <w:rPr>
          <w:rFonts w:ascii="Arial" w:hAnsi="Arial" w:cs="Arial"/>
          <w:sz w:val="24"/>
          <w:szCs w:val="24"/>
          <w:lang w:val="en-GB"/>
        </w:rPr>
        <w:t xml:space="preserve">focusing on </w:t>
      </w:r>
      <w:r w:rsidR="002A1CB1" w:rsidRPr="008C2884">
        <w:rPr>
          <w:rFonts w:ascii="Arial" w:hAnsi="Arial" w:cs="Arial"/>
          <w:sz w:val="24"/>
          <w:szCs w:val="24"/>
          <w:lang w:val="en-GB"/>
        </w:rPr>
        <w:t>climate change risk perception</w:t>
      </w:r>
      <w:r w:rsidRPr="008C2884">
        <w:rPr>
          <w:rFonts w:ascii="Arial" w:hAnsi="Arial" w:cs="Arial"/>
          <w:sz w:val="24"/>
          <w:szCs w:val="24"/>
          <w:lang w:val="en-GB"/>
        </w:rPr>
        <w:t>.</w:t>
      </w:r>
      <w:r w:rsidR="00D84D9E" w:rsidRPr="008C2884">
        <w:rPr>
          <w:rFonts w:ascii="Arial" w:hAnsi="Arial" w:cs="Arial"/>
          <w:sz w:val="24"/>
          <w:szCs w:val="24"/>
          <w:lang w:val="en-GB"/>
        </w:rPr>
        <w:t xml:space="preserve"> Lastly, scholars suggest other relevant variables for comprehension of risk perception and </w:t>
      </w:r>
      <w:r w:rsidR="00703FFD">
        <w:rPr>
          <w:rFonts w:ascii="Arial" w:hAnsi="Arial" w:cs="Arial"/>
          <w:sz w:val="24"/>
          <w:szCs w:val="24"/>
          <w:lang w:val="en-GB"/>
        </w:rPr>
        <w:t>behaviour</w:t>
      </w:r>
      <w:r w:rsidR="00C57E51" w:rsidRPr="008C2884">
        <w:rPr>
          <w:rFonts w:ascii="Arial" w:hAnsi="Arial" w:cs="Arial"/>
          <w:sz w:val="24"/>
          <w:szCs w:val="24"/>
          <w:lang w:val="en-GB"/>
        </w:rPr>
        <w:t xml:space="preserve"> </w:t>
      </w:r>
      <w:r w:rsidR="00D84D9E" w:rsidRPr="008C2884">
        <w:rPr>
          <w:rFonts w:ascii="Arial" w:hAnsi="Arial" w:cs="Arial"/>
          <w:sz w:val="24"/>
          <w:szCs w:val="24"/>
          <w:lang w:val="en-GB"/>
        </w:rPr>
        <w:t>in environmentalism, particularly demographic information, such as gender, age, education</w:t>
      </w:r>
      <w:r w:rsidR="00C57E51">
        <w:rPr>
          <w:rFonts w:ascii="Arial" w:hAnsi="Arial" w:cs="Arial"/>
          <w:sz w:val="24"/>
          <w:szCs w:val="24"/>
          <w:lang w:val="en-GB"/>
        </w:rPr>
        <w:t xml:space="preserve">, </w:t>
      </w:r>
      <w:r w:rsidR="00D5523E" w:rsidRPr="008C2884">
        <w:rPr>
          <w:rFonts w:ascii="Arial" w:hAnsi="Arial" w:cs="Arial"/>
          <w:sz w:val="24"/>
          <w:szCs w:val="24"/>
          <w:lang w:val="en-GB"/>
        </w:rPr>
        <w:t>and political orientatio</w:t>
      </w:r>
      <w:r w:rsidR="00D53814">
        <w:rPr>
          <w:rFonts w:ascii="Arial" w:hAnsi="Arial" w:cs="Arial"/>
          <w:sz w:val="24"/>
          <w:szCs w:val="24"/>
          <w:lang w:val="en-GB"/>
        </w:rPr>
        <w:t>n</w:t>
      </w:r>
      <w:r w:rsidR="00D84D9E" w:rsidRPr="008C2884">
        <w:rPr>
          <w:rFonts w:ascii="Arial" w:hAnsi="Arial" w:cs="Arial"/>
          <w:sz w:val="24"/>
          <w:szCs w:val="24"/>
          <w:lang w:val="en-GB"/>
        </w:rPr>
        <w:t xml:space="preserve">. </w:t>
      </w:r>
    </w:p>
    <w:p w14:paraId="1B262CDD" w14:textId="2293DDA6" w:rsidR="0041467D" w:rsidRPr="00C57E51" w:rsidRDefault="0041467D" w:rsidP="0041467D">
      <w:pPr>
        <w:rPr>
          <w:rFonts w:ascii="Arial" w:hAnsi="Arial" w:cs="Arial"/>
          <w:sz w:val="24"/>
          <w:szCs w:val="24"/>
          <w:lang w:val="en-GB"/>
        </w:rPr>
      </w:pPr>
      <w:r w:rsidRPr="00C57E51">
        <w:rPr>
          <w:rFonts w:ascii="Arial" w:hAnsi="Arial" w:cs="Arial"/>
          <w:sz w:val="24"/>
          <w:szCs w:val="24"/>
          <w:lang w:val="en-GB"/>
        </w:rPr>
        <w:br w:type="page"/>
      </w:r>
    </w:p>
    <w:p w14:paraId="6B240F83" w14:textId="11BC058F" w:rsidR="000A4E59" w:rsidRPr="008C2884" w:rsidRDefault="00D5523E" w:rsidP="001F62B9">
      <w:pPr>
        <w:pStyle w:val="Paragrafoelenco"/>
        <w:numPr>
          <w:ilvl w:val="1"/>
          <w:numId w:val="7"/>
        </w:numPr>
        <w:spacing w:line="360" w:lineRule="auto"/>
        <w:ind w:left="357" w:hanging="357"/>
        <w:jc w:val="both"/>
        <w:outlineLvl w:val="1"/>
        <w:rPr>
          <w:rFonts w:ascii="Arial" w:hAnsi="Arial" w:cs="Arial"/>
          <w:b/>
          <w:bCs/>
          <w:sz w:val="24"/>
          <w:szCs w:val="24"/>
          <w:lang w:val="en-GB"/>
        </w:rPr>
      </w:pPr>
      <w:bookmarkStart w:id="18" w:name="_Toc63265895"/>
      <w:r w:rsidRPr="008C2884">
        <w:rPr>
          <w:rFonts w:ascii="Arial" w:hAnsi="Arial" w:cs="Arial"/>
          <w:b/>
          <w:bCs/>
          <w:sz w:val="24"/>
          <w:szCs w:val="24"/>
          <w:lang w:val="en-GB"/>
        </w:rPr>
        <w:lastRenderedPageBreak/>
        <w:t>Climate Change Risk Perception</w:t>
      </w:r>
      <w:bookmarkEnd w:id="18"/>
      <w:r w:rsidRPr="008C2884">
        <w:rPr>
          <w:rFonts w:ascii="Arial" w:hAnsi="Arial" w:cs="Arial"/>
          <w:b/>
          <w:bCs/>
          <w:sz w:val="24"/>
          <w:szCs w:val="24"/>
          <w:lang w:val="en-GB"/>
        </w:rPr>
        <w:t xml:space="preserve"> </w:t>
      </w:r>
    </w:p>
    <w:p w14:paraId="196B33E4" w14:textId="77777777" w:rsidR="00434BB1" w:rsidRPr="008C2884" w:rsidRDefault="00434BB1" w:rsidP="00434BB1">
      <w:pPr>
        <w:pStyle w:val="Paragrafoelenco"/>
        <w:spacing w:line="360" w:lineRule="auto"/>
        <w:ind w:left="360"/>
        <w:jc w:val="both"/>
        <w:rPr>
          <w:rFonts w:ascii="Arial" w:hAnsi="Arial" w:cs="Arial"/>
          <w:b/>
          <w:bCs/>
          <w:sz w:val="24"/>
          <w:szCs w:val="24"/>
          <w:lang w:val="en-GB"/>
        </w:rPr>
      </w:pPr>
    </w:p>
    <w:p w14:paraId="2E2D3697" w14:textId="489BA13B" w:rsidR="00D30181" w:rsidRPr="008C2884" w:rsidRDefault="00D30181" w:rsidP="001F62B9">
      <w:pPr>
        <w:pStyle w:val="Paragrafoelenco"/>
        <w:numPr>
          <w:ilvl w:val="2"/>
          <w:numId w:val="7"/>
        </w:numPr>
        <w:spacing w:line="360" w:lineRule="auto"/>
        <w:jc w:val="both"/>
        <w:outlineLvl w:val="2"/>
        <w:rPr>
          <w:rFonts w:ascii="Arial" w:hAnsi="Arial" w:cs="Arial"/>
          <w:b/>
          <w:bCs/>
          <w:sz w:val="24"/>
          <w:szCs w:val="24"/>
          <w:lang w:val="en-GB"/>
        </w:rPr>
      </w:pPr>
      <w:bookmarkStart w:id="19" w:name="_Toc63265896"/>
      <w:r w:rsidRPr="008C2884">
        <w:rPr>
          <w:rFonts w:ascii="Arial" w:hAnsi="Arial" w:cs="Arial"/>
          <w:b/>
          <w:bCs/>
          <w:sz w:val="24"/>
          <w:szCs w:val="24"/>
          <w:lang w:val="en-GB"/>
        </w:rPr>
        <w:t xml:space="preserve">The </w:t>
      </w:r>
      <w:r w:rsidR="004B1164">
        <w:rPr>
          <w:rFonts w:ascii="Arial" w:hAnsi="Arial" w:cs="Arial"/>
          <w:b/>
          <w:bCs/>
          <w:sz w:val="24"/>
          <w:szCs w:val="24"/>
          <w:lang w:val="en-GB"/>
        </w:rPr>
        <w:t>C</w:t>
      </w:r>
      <w:r w:rsidRPr="008C2884">
        <w:rPr>
          <w:rFonts w:ascii="Arial" w:hAnsi="Arial" w:cs="Arial"/>
          <w:b/>
          <w:bCs/>
          <w:sz w:val="24"/>
          <w:szCs w:val="24"/>
          <w:lang w:val="en-GB"/>
        </w:rPr>
        <w:t xml:space="preserve">oncept of </w:t>
      </w:r>
      <w:r w:rsidR="004B1164">
        <w:rPr>
          <w:rFonts w:ascii="Arial" w:hAnsi="Arial" w:cs="Arial"/>
          <w:b/>
          <w:bCs/>
          <w:sz w:val="24"/>
          <w:szCs w:val="24"/>
          <w:lang w:val="en-GB"/>
        </w:rPr>
        <w:t>R</w:t>
      </w:r>
      <w:r w:rsidRPr="008C2884">
        <w:rPr>
          <w:rFonts w:ascii="Arial" w:hAnsi="Arial" w:cs="Arial"/>
          <w:b/>
          <w:bCs/>
          <w:sz w:val="24"/>
          <w:szCs w:val="24"/>
          <w:lang w:val="en-GB"/>
        </w:rPr>
        <w:t>isk</w:t>
      </w:r>
      <w:r w:rsidR="00434BB1" w:rsidRPr="008C2884">
        <w:rPr>
          <w:rFonts w:ascii="Arial" w:hAnsi="Arial" w:cs="Arial"/>
          <w:b/>
          <w:bCs/>
          <w:sz w:val="24"/>
          <w:szCs w:val="24"/>
          <w:lang w:val="en-GB"/>
        </w:rPr>
        <w:t xml:space="preserve"> </w:t>
      </w:r>
      <w:r w:rsidR="004B1164">
        <w:rPr>
          <w:rFonts w:ascii="Arial" w:hAnsi="Arial" w:cs="Arial"/>
          <w:b/>
          <w:bCs/>
          <w:sz w:val="24"/>
          <w:szCs w:val="24"/>
          <w:lang w:val="en-GB"/>
        </w:rPr>
        <w:t>P</w:t>
      </w:r>
      <w:r w:rsidR="00434BB1" w:rsidRPr="008C2884">
        <w:rPr>
          <w:rFonts w:ascii="Arial" w:hAnsi="Arial" w:cs="Arial"/>
          <w:b/>
          <w:bCs/>
          <w:sz w:val="24"/>
          <w:szCs w:val="24"/>
          <w:lang w:val="en-GB"/>
        </w:rPr>
        <w:t>erception</w:t>
      </w:r>
      <w:bookmarkEnd w:id="19"/>
      <w:r w:rsidR="00434BB1" w:rsidRPr="008C2884">
        <w:rPr>
          <w:rFonts w:ascii="Arial" w:hAnsi="Arial" w:cs="Arial"/>
          <w:b/>
          <w:bCs/>
          <w:sz w:val="24"/>
          <w:szCs w:val="24"/>
          <w:lang w:val="en-GB"/>
        </w:rPr>
        <w:t xml:space="preserve"> </w:t>
      </w:r>
      <w:r w:rsidRPr="008C2884">
        <w:rPr>
          <w:rFonts w:ascii="Arial" w:hAnsi="Arial" w:cs="Arial"/>
          <w:b/>
          <w:bCs/>
          <w:sz w:val="24"/>
          <w:szCs w:val="24"/>
          <w:lang w:val="en-GB"/>
        </w:rPr>
        <w:t xml:space="preserve"> </w:t>
      </w:r>
    </w:p>
    <w:p w14:paraId="300CB1D7" w14:textId="41C1B934" w:rsidR="00434BB1" w:rsidRPr="008C2884" w:rsidRDefault="00AA4F81" w:rsidP="00DF517C">
      <w:pPr>
        <w:spacing w:before="240" w:line="360" w:lineRule="auto"/>
        <w:ind w:firstLine="709"/>
        <w:jc w:val="both"/>
        <w:rPr>
          <w:rFonts w:ascii="Arial" w:hAnsi="Arial" w:cs="Arial"/>
          <w:sz w:val="24"/>
          <w:szCs w:val="24"/>
          <w:lang w:val="en-GB"/>
        </w:rPr>
      </w:pPr>
      <w:proofErr w:type="spellStart"/>
      <w:r w:rsidRPr="008C2884">
        <w:rPr>
          <w:rFonts w:ascii="Arial" w:hAnsi="Arial" w:cs="Arial"/>
          <w:sz w:val="24"/>
          <w:szCs w:val="24"/>
          <w:lang w:val="en-GB"/>
        </w:rPr>
        <w:t>Slovic</w:t>
      </w:r>
      <w:proofErr w:type="spellEnd"/>
      <w:r w:rsidR="00FD2D4A" w:rsidRPr="008C2884">
        <w:rPr>
          <w:rFonts w:ascii="Arial" w:hAnsi="Arial" w:cs="Arial"/>
          <w:sz w:val="24"/>
          <w:szCs w:val="24"/>
          <w:lang w:val="en-GB"/>
        </w:rPr>
        <w:t xml:space="preserve"> </w:t>
      </w:r>
      <w:r w:rsidR="00FD2D4A" w:rsidRPr="008C2884">
        <w:rPr>
          <w:rFonts w:ascii="Arial" w:hAnsi="Arial" w:cs="Arial"/>
          <w:sz w:val="24"/>
          <w:szCs w:val="24"/>
          <w:lang w:val="en-GB"/>
        </w:rPr>
        <w:fldChar w:fldCharType="begin"/>
      </w:r>
      <w:r w:rsidR="008122F8" w:rsidRPr="008C2884">
        <w:rPr>
          <w:rFonts w:ascii="Arial" w:hAnsi="Arial" w:cs="Arial"/>
          <w:sz w:val="24"/>
          <w:szCs w:val="24"/>
          <w:lang w:val="en-GB"/>
        </w:rPr>
        <w:instrText xml:space="preserve"> ADDIN ZOTERO_ITEM CSL_CITATION {"citationID":"E07a86dY","properties":{"formattedCitation":"(Slovic, 1987)","plainCitation":"(Slovic, 1987)","dontUpdate":true,"noteIndex":0},"citationItems":[{"id":107,"uris":["http://zotero.org/users/local/pE4cGXV6/items/8FREIMDW"],"uri":["http://zotero.org/users/local/pE4cGXV6/items/8FREIMDW"],"itemData":{"id":107,"type":"article-journal","container-title":"Science","DOI":"10.1126/science.3563507","ISSN":"0036-8075, 1095-9203","issue":"4799","journalAbbreviation":"Science","language":"en","page":"280-285","source":"DOI.org (Crossref)","title":"Perception of risk","volume":"236","author":[{"family":"Slovic","given":"Paul"}],"issued":{"date-parts":[["1987",4,17]]}}}],"schema":"https://github.com/citation-style-language/schema/raw/master/csl-citation.json"} </w:instrText>
      </w:r>
      <w:r w:rsidR="00FD2D4A" w:rsidRPr="008C2884">
        <w:rPr>
          <w:rFonts w:ascii="Arial" w:hAnsi="Arial" w:cs="Arial"/>
          <w:sz w:val="24"/>
          <w:szCs w:val="24"/>
          <w:lang w:val="en-GB"/>
        </w:rPr>
        <w:fldChar w:fldCharType="separate"/>
      </w:r>
      <w:r w:rsidR="00FD2D4A" w:rsidRPr="008C2884">
        <w:rPr>
          <w:rFonts w:ascii="Arial" w:hAnsi="Arial" w:cs="Arial"/>
          <w:sz w:val="24"/>
          <w:szCs w:val="24"/>
          <w:lang w:val="en-GB"/>
        </w:rPr>
        <w:t>(1987)</w:t>
      </w:r>
      <w:r w:rsidR="00FD2D4A" w:rsidRPr="008C2884">
        <w:rPr>
          <w:rFonts w:ascii="Arial" w:hAnsi="Arial" w:cs="Arial"/>
          <w:sz w:val="24"/>
          <w:szCs w:val="24"/>
          <w:lang w:val="en-GB"/>
        </w:rPr>
        <w:fldChar w:fldCharType="end"/>
      </w:r>
      <w:r w:rsidRPr="008C2884">
        <w:rPr>
          <w:rFonts w:ascii="Arial" w:hAnsi="Arial" w:cs="Arial"/>
          <w:sz w:val="24"/>
          <w:szCs w:val="24"/>
          <w:lang w:val="en-GB"/>
        </w:rPr>
        <w:t xml:space="preserve">, a </w:t>
      </w:r>
      <w:del w:id="20" w:author="Veltri GiuseppeAlessandro" w:date="2021-02-04T19:17:00Z">
        <w:r w:rsidRPr="008C2884" w:rsidDel="00FF0DD6">
          <w:rPr>
            <w:rFonts w:ascii="Arial" w:hAnsi="Arial" w:cs="Arial"/>
            <w:sz w:val="24"/>
            <w:szCs w:val="24"/>
            <w:lang w:val="en-GB"/>
          </w:rPr>
          <w:delText>p</w:delText>
        </w:r>
      </w:del>
      <w:del w:id="21" w:author="Veltri GiuseppeAlessandro" w:date="2021-02-04T19:16:00Z">
        <w:r w:rsidRPr="008C2884" w:rsidDel="00FF0DD6">
          <w:rPr>
            <w:rFonts w:ascii="Arial" w:hAnsi="Arial" w:cs="Arial"/>
            <w:sz w:val="24"/>
            <w:szCs w:val="24"/>
            <w:lang w:val="en-GB"/>
          </w:rPr>
          <w:delText>rofessor of psychology</w:delText>
        </w:r>
      </w:del>
      <w:ins w:id="22" w:author="Veltri GiuseppeAlessandro" w:date="2021-02-04T19:17:00Z">
        <w:r w:rsidR="00FF0DD6">
          <w:rPr>
            <w:rFonts w:ascii="Arial" w:hAnsi="Arial" w:cs="Arial"/>
            <w:sz w:val="24"/>
            <w:szCs w:val="24"/>
            <w:lang w:val="en-GB"/>
          </w:rPr>
          <w:t xml:space="preserve"> p</w:t>
        </w:r>
      </w:ins>
      <w:ins w:id="23" w:author="Veltri GiuseppeAlessandro" w:date="2021-02-04T19:16:00Z">
        <w:r w:rsidR="00FF0DD6">
          <w:rPr>
            <w:rFonts w:ascii="Arial" w:hAnsi="Arial" w:cs="Arial"/>
            <w:sz w:val="24"/>
            <w:szCs w:val="24"/>
            <w:lang w:val="en-GB"/>
          </w:rPr>
          <w:t>sychology professor</w:t>
        </w:r>
      </w:ins>
      <w:r w:rsidRPr="008C2884">
        <w:rPr>
          <w:rFonts w:ascii="Arial" w:hAnsi="Arial" w:cs="Arial"/>
          <w:sz w:val="24"/>
          <w:szCs w:val="24"/>
          <w:lang w:val="en-GB"/>
        </w:rPr>
        <w:t xml:space="preserve"> at the University of Oregon, </w:t>
      </w:r>
      <w:r w:rsidR="00D60011">
        <w:rPr>
          <w:rFonts w:ascii="Arial" w:hAnsi="Arial" w:cs="Arial"/>
          <w:sz w:val="24"/>
          <w:szCs w:val="24"/>
          <w:lang w:val="en-GB"/>
        </w:rPr>
        <w:t>affirms</w:t>
      </w:r>
      <w:r w:rsidR="003E740F" w:rsidRPr="008C2884">
        <w:rPr>
          <w:rFonts w:ascii="Arial" w:hAnsi="Arial" w:cs="Arial"/>
          <w:sz w:val="24"/>
          <w:szCs w:val="24"/>
          <w:lang w:val="en-GB"/>
        </w:rPr>
        <w:t xml:space="preserve"> that risk perception </w:t>
      </w:r>
      <w:r w:rsidR="0060134E" w:rsidRPr="008C2884">
        <w:rPr>
          <w:rFonts w:ascii="Arial" w:hAnsi="Arial" w:cs="Arial"/>
          <w:sz w:val="24"/>
          <w:szCs w:val="24"/>
          <w:lang w:val="en-GB"/>
        </w:rPr>
        <w:t>varies according to inter and intrapersonal, geograph</w:t>
      </w:r>
      <w:r w:rsidR="00FD2D4A" w:rsidRPr="008C2884">
        <w:rPr>
          <w:rFonts w:ascii="Arial" w:hAnsi="Arial" w:cs="Arial"/>
          <w:sz w:val="24"/>
          <w:szCs w:val="24"/>
          <w:lang w:val="en-GB"/>
        </w:rPr>
        <w:t>ical</w:t>
      </w:r>
      <w:r w:rsidR="0060134E" w:rsidRPr="008C2884">
        <w:rPr>
          <w:rFonts w:ascii="Arial" w:hAnsi="Arial" w:cs="Arial"/>
          <w:sz w:val="24"/>
          <w:szCs w:val="24"/>
          <w:lang w:val="en-GB"/>
        </w:rPr>
        <w:t>, cultural</w:t>
      </w:r>
      <w:r w:rsidR="005B3884">
        <w:rPr>
          <w:rFonts w:ascii="Arial" w:hAnsi="Arial" w:cs="Arial"/>
          <w:sz w:val="24"/>
          <w:szCs w:val="24"/>
          <w:lang w:val="en-GB"/>
        </w:rPr>
        <w:t>,</w:t>
      </w:r>
      <w:r w:rsidR="0060134E" w:rsidRPr="008C2884">
        <w:rPr>
          <w:rFonts w:ascii="Arial" w:hAnsi="Arial" w:cs="Arial"/>
          <w:sz w:val="24"/>
          <w:szCs w:val="24"/>
          <w:lang w:val="en-GB"/>
        </w:rPr>
        <w:t xml:space="preserve"> and social i</w:t>
      </w:r>
      <w:r w:rsidR="00FD2D4A" w:rsidRPr="008C2884">
        <w:rPr>
          <w:rFonts w:ascii="Arial" w:hAnsi="Arial" w:cs="Arial"/>
          <w:sz w:val="24"/>
          <w:szCs w:val="24"/>
          <w:lang w:val="en-GB"/>
        </w:rPr>
        <w:t xml:space="preserve">nfluences. </w:t>
      </w:r>
      <w:r w:rsidR="00B26219" w:rsidRPr="008C2884">
        <w:rPr>
          <w:rFonts w:ascii="Arial" w:hAnsi="Arial" w:cs="Arial"/>
          <w:sz w:val="24"/>
          <w:szCs w:val="24"/>
          <w:lang w:val="en-GB"/>
        </w:rPr>
        <w:t>I</w:t>
      </w:r>
      <w:r w:rsidR="00FD2D4A" w:rsidRPr="008C2884">
        <w:rPr>
          <w:rFonts w:ascii="Arial" w:hAnsi="Arial" w:cs="Arial"/>
          <w:sz w:val="24"/>
          <w:szCs w:val="24"/>
          <w:lang w:val="en-GB"/>
        </w:rPr>
        <w:t xml:space="preserve">n this way, </w:t>
      </w:r>
      <w:r w:rsidR="00B26219" w:rsidRPr="008C2884">
        <w:rPr>
          <w:rFonts w:ascii="Arial" w:hAnsi="Arial" w:cs="Arial"/>
          <w:sz w:val="24"/>
          <w:szCs w:val="24"/>
          <w:lang w:val="en-GB"/>
        </w:rPr>
        <w:t xml:space="preserve">an “objective” risk perception does not exist </w:t>
      </w:r>
      <w:r w:rsidR="00FD2D4A" w:rsidRPr="008C2884">
        <w:rPr>
          <w:rFonts w:ascii="Arial" w:hAnsi="Arial" w:cs="Arial"/>
          <w:sz w:val="24"/>
          <w:szCs w:val="24"/>
          <w:lang w:val="en-GB"/>
        </w:rPr>
        <w:t xml:space="preserve"> </w:t>
      </w:r>
      <w:r w:rsidR="00B26219" w:rsidRPr="008C2884">
        <w:rPr>
          <w:rFonts w:ascii="Arial" w:hAnsi="Arial" w:cs="Arial"/>
          <w:sz w:val="24"/>
          <w:szCs w:val="24"/>
          <w:lang w:val="en-GB"/>
        </w:rPr>
        <w:fldChar w:fldCharType="begin"/>
      </w:r>
      <w:r w:rsidR="00B26219" w:rsidRPr="008C2884">
        <w:rPr>
          <w:rFonts w:ascii="Arial" w:hAnsi="Arial" w:cs="Arial"/>
          <w:sz w:val="24"/>
          <w:szCs w:val="24"/>
          <w:lang w:val="en-GB"/>
        </w:rPr>
        <w:instrText xml:space="preserve"> ADDIN ZOTERO_ITEM CSL_CITATION {"citationID":"UoiMF7Pi","properties":{"formattedCitation":"(Yu et al., 2019)","plainCitation":"(Yu et al., 2019)","noteIndex":0},"citationItems":[{"id":108,"uris":["http://zotero.org/users/local/pE4cGXV6/items/A4YKRLZC"],"uri":["http://zotero.org/users/local/pE4cGXV6/items/A4YKRLZC"],"itemData":{"id":108,"type":"article-journal","container-title":"Environmental Science and Pollution Research","DOI":"10.1007/s11356-019-05806-7","ISSN":"0944-1344, 1614-7499","issue":"24","journalAbbreviation":"Environ Sci Pollut Res","language":"en","page":"25178-25189","source":"DOI.org (Crossref)","title":"A pro-environmental behavior model for investigating the roles of social norm, risk perception, and place attachment on adaptation strategies of climate change","volume":"26","author":[{"family":"Yu","given":"Tai-Kuei"},{"family":"Chang","given":"Yu-Jie"},{"family":"Chang","given":"I-Cheng"},{"family":"Yu","given":"Tai-Yi"}],"issued":{"date-parts":[["2019",8,1]]}}}],"schema":"https://github.com/citation-style-language/schema/raw/master/csl-citation.json"} </w:instrText>
      </w:r>
      <w:r w:rsidR="00B26219" w:rsidRPr="008C2884">
        <w:rPr>
          <w:rFonts w:ascii="Arial" w:hAnsi="Arial" w:cs="Arial"/>
          <w:sz w:val="24"/>
          <w:szCs w:val="24"/>
          <w:lang w:val="en-GB"/>
        </w:rPr>
        <w:fldChar w:fldCharType="separate"/>
      </w:r>
      <w:r w:rsidR="00B26219" w:rsidRPr="008C2884">
        <w:rPr>
          <w:rFonts w:ascii="Arial" w:hAnsi="Arial" w:cs="Arial"/>
          <w:sz w:val="24"/>
          <w:szCs w:val="24"/>
          <w:lang w:val="en-GB"/>
        </w:rPr>
        <w:t>(Yu et al., 2019)</w:t>
      </w:r>
      <w:r w:rsidR="00B26219" w:rsidRPr="008C2884">
        <w:rPr>
          <w:rFonts w:ascii="Arial" w:hAnsi="Arial" w:cs="Arial"/>
          <w:sz w:val="24"/>
          <w:szCs w:val="24"/>
          <w:lang w:val="en-GB"/>
        </w:rPr>
        <w:fldChar w:fldCharType="end"/>
      </w:r>
      <w:r w:rsidR="00B26219" w:rsidRPr="008C2884">
        <w:rPr>
          <w:rFonts w:ascii="Arial" w:hAnsi="Arial" w:cs="Arial"/>
          <w:sz w:val="24"/>
          <w:szCs w:val="24"/>
          <w:lang w:val="en-GB"/>
        </w:rPr>
        <w:t>. Nevertheless, some factors</w:t>
      </w:r>
      <w:r w:rsidR="00B51238">
        <w:rPr>
          <w:rFonts w:ascii="Arial" w:hAnsi="Arial" w:cs="Arial"/>
          <w:sz w:val="24"/>
          <w:szCs w:val="24"/>
          <w:lang w:val="en-GB"/>
        </w:rPr>
        <w:t xml:space="preserve"> define</w:t>
      </w:r>
      <w:r w:rsidR="00B26219" w:rsidRPr="008C2884">
        <w:rPr>
          <w:rFonts w:ascii="Arial" w:hAnsi="Arial" w:cs="Arial"/>
          <w:sz w:val="24"/>
          <w:szCs w:val="24"/>
          <w:lang w:val="en-GB"/>
        </w:rPr>
        <w:t xml:space="preserve"> </w:t>
      </w:r>
      <w:r w:rsidR="003D4451" w:rsidRPr="008C2884">
        <w:rPr>
          <w:rFonts w:ascii="Arial" w:hAnsi="Arial" w:cs="Arial"/>
          <w:sz w:val="24"/>
          <w:szCs w:val="24"/>
          <w:lang w:val="en-GB"/>
        </w:rPr>
        <w:t>perception risk</w:t>
      </w:r>
      <w:r w:rsidR="00B26219" w:rsidRPr="008C2884">
        <w:rPr>
          <w:rFonts w:ascii="Arial" w:hAnsi="Arial" w:cs="Arial"/>
          <w:sz w:val="24"/>
          <w:szCs w:val="24"/>
          <w:lang w:val="en-GB"/>
        </w:rPr>
        <w:t>, such as “dread risk” and “unknow</w:t>
      </w:r>
      <w:r w:rsidR="005B3884">
        <w:rPr>
          <w:rFonts w:ascii="Arial" w:hAnsi="Arial" w:cs="Arial"/>
          <w:sz w:val="24"/>
          <w:szCs w:val="24"/>
          <w:lang w:val="en-GB"/>
        </w:rPr>
        <w:t>n</w:t>
      </w:r>
      <w:r w:rsidR="00B26219" w:rsidRPr="008C2884">
        <w:rPr>
          <w:rFonts w:ascii="Arial" w:hAnsi="Arial" w:cs="Arial"/>
          <w:sz w:val="24"/>
          <w:szCs w:val="24"/>
          <w:lang w:val="en-GB"/>
        </w:rPr>
        <w:t xml:space="preserve"> risk”: </w:t>
      </w:r>
      <w:r w:rsidR="003D4451" w:rsidRPr="008C2884">
        <w:rPr>
          <w:rFonts w:ascii="Arial" w:hAnsi="Arial" w:cs="Arial"/>
          <w:sz w:val="24"/>
          <w:szCs w:val="24"/>
          <w:lang w:val="en-GB"/>
        </w:rPr>
        <w:t xml:space="preserve">the </w:t>
      </w:r>
      <w:r w:rsidR="00B26219" w:rsidRPr="008C2884">
        <w:rPr>
          <w:rFonts w:ascii="Arial" w:hAnsi="Arial" w:cs="Arial"/>
          <w:sz w:val="24"/>
          <w:szCs w:val="24"/>
          <w:lang w:val="en-GB"/>
        </w:rPr>
        <w:t xml:space="preserve">more a phenomenon is </w:t>
      </w:r>
      <w:r w:rsidR="003D4451" w:rsidRPr="008C2884">
        <w:rPr>
          <w:rFonts w:ascii="Arial" w:hAnsi="Arial" w:cs="Arial"/>
          <w:sz w:val="24"/>
          <w:szCs w:val="24"/>
          <w:lang w:val="en-GB"/>
        </w:rPr>
        <w:t>considered</w:t>
      </w:r>
      <w:r w:rsidR="00B26219" w:rsidRPr="008C2884">
        <w:rPr>
          <w:rFonts w:ascii="Arial" w:hAnsi="Arial" w:cs="Arial"/>
          <w:sz w:val="24"/>
          <w:szCs w:val="24"/>
          <w:lang w:val="en-GB"/>
        </w:rPr>
        <w:t xml:space="preserve"> </w:t>
      </w:r>
      <w:r w:rsidR="003D4451" w:rsidRPr="008C2884">
        <w:rPr>
          <w:rFonts w:ascii="Arial" w:hAnsi="Arial" w:cs="Arial"/>
          <w:sz w:val="24"/>
          <w:szCs w:val="24"/>
          <w:lang w:val="en-GB"/>
        </w:rPr>
        <w:t>unpredictable</w:t>
      </w:r>
      <w:r w:rsidR="00B26219" w:rsidRPr="008C2884">
        <w:rPr>
          <w:rFonts w:ascii="Arial" w:hAnsi="Arial" w:cs="Arial"/>
          <w:sz w:val="24"/>
          <w:szCs w:val="24"/>
          <w:lang w:val="en-GB"/>
        </w:rPr>
        <w:t>,</w:t>
      </w:r>
      <w:r w:rsidR="003D4451" w:rsidRPr="008C2884">
        <w:rPr>
          <w:rFonts w:ascii="Arial" w:hAnsi="Arial" w:cs="Arial"/>
          <w:sz w:val="24"/>
          <w:szCs w:val="24"/>
          <w:lang w:val="en-GB"/>
        </w:rPr>
        <w:t xml:space="preserve"> uncontrollable,</w:t>
      </w:r>
      <w:r w:rsidR="00B26219" w:rsidRPr="008C2884">
        <w:rPr>
          <w:rFonts w:ascii="Arial" w:hAnsi="Arial" w:cs="Arial"/>
          <w:sz w:val="24"/>
          <w:szCs w:val="24"/>
          <w:lang w:val="en-GB"/>
        </w:rPr>
        <w:t xml:space="preserve"> with catastrophi</w:t>
      </w:r>
      <w:r w:rsidR="003D4451" w:rsidRPr="008C2884">
        <w:rPr>
          <w:rFonts w:ascii="Arial" w:hAnsi="Arial" w:cs="Arial"/>
          <w:sz w:val="24"/>
          <w:szCs w:val="24"/>
          <w:lang w:val="en-GB"/>
        </w:rPr>
        <w:t xml:space="preserve">c </w:t>
      </w:r>
      <w:r w:rsidR="00B26219" w:rsidRPr="008C2884">
        <w:rPr>
          <w:rFonts w:ascii="Arial" w:hAnsi="Arial" w:cs="Arial"/>
          <w:sz w:val="24"/>
          <w:szCs w:val="24"/>
          <w:lang w:val="en-GB"/>
        </w:rPr>
        <w:t>consequences</w:t>
      </w:r>
      <w:r w:rsidR="003D4451" w:rsidRPr="008C2884">
        <w:rPr>
          <w:rFonts w:ascii="Arial" w:hAnsi="Arial" w:cs="Arial"/>
          <w:sz w:val="24"/>
          <w:szCs w:val="24"/>
          <w:lang w:val="en-GB"/>
        </w:rPr>
        <w:t xml:space="preserve"> and mostly it is invisible</w:t>
      </w:r>
      <w:r w:rsidR="00B26219" w:rsidRPr="008C2884">
        <w:rPr>
          <w:rFonts w:ascii="Arial" w:hAnsi="Arial" w:cs="Arial"/>
          <w:sz w:val="24"/>
          <w:szCs w:val="24"/>
          <w:lang w:val="en-GB"/>
        </w:rPr>
        <w:t xml:space="preserve">, </w:t>
      </w:r>
      <w:r w:rsidR="003D4451" w:rsidRPr="008C2884">
        <w:rPr>
          <w:rFonts w:ascii="Arial" w:hAnsi="Arial" w:cs="Arial"/>
          <w:sz w:val="24"/>
          <w:szCs w:val="24"/>
          <w:lang w:val="en-GB"/>
        </w:rPr>
        <w:t xml:space="preserve">the </w:t>
      </w:r>
      <w:r w:rsidR="00B26219" w:rsidRPr="008C2884">
        <w:rPr>
          <w:rFonts w:ascii="Arial" w:hAnsi="Arial" w:cs="Arial"/>
          <w:sz w:val="24"/>
          <w:szCs w:val="24"/>
          <w:lang w:val="en-GB"/>
        </w:rPr>
        <w:t xml:space="preserve">more </w:t>
      </w:r>
      <w:r w:rsidR="003D4451" w:rsidRPr="008C2884">
        <w:rPr>
          <w:rFonts w:ascii="Arial" w:hAnsi="Arial" w:cs="Arial"/>
          <w:sz w:val="24"/>
          <w:szCs w:val="24"/>
          <w:lang w:val="en-GB"/>
        </w:rPr>
        <w:t>perceived hazard</w:t>
      </w:r>
      <w:r w:rsidR="00B26219" w:rsidRPr="008C2884">
        <w:rPr>
          <w:rFonts w:ascii="Arial" w:hAnsi="Arial" w:cs="Arial"/>
          <w:sz w:val="24"/>
          <w:szCs w:val="24"/>
          <w:lang w:val="en-GB"/>
        </w:rPr>
        <w:t xml:space="preserve"> </w:t>
      </w:r>
      <w:r w:rsidR="005602C5" w:rsidRPr="008C2884">
        <w:rPr>
          <w:rFonts w:ascii="Arial" w:hAnsi="Arial" w:cs="Arial"/>
          <w:sz w:val="24"/>
          <w:szCs w:val="24"/>
          <w:lang w:val="en-GB"/>
        </w:rPr>
        <w:t xml:space="preserve">or risk </w:t>
      </w:r>
      <w:r w:rsidR="003D4451" w:rsidRPr="008C2884">
        <w:rPr>
          <w:rFonts w:ascii="Arial" w:hAnsi="Arial" w:cs="Arial"/>
          <w:sz w:val="24"/>
          <w:szCs w:val="24"/>
          <w:lang w:val="en-GB"/>
        </w:rPr>
        <w:t xml:space="preserve">increases </w:t>
      </w:r>
      <w:r w:rsidR="003D4451" w:rsidRPr="008C2884">
        <w:rPr>
          <w:rFonts w:ascii="Arial" w:hAnsi="Arial" w:cs="Arial"/>
          <w:sz w:val="24"/>
          <w:szCs w:val="24"/>
          <w:lang w:val="en-GB"/>
        </w:rPr>
        <w:fldChar w:fldCharType="begin"/>
      </w:r>
      <w:r w:rsidR="00F35433" w:rsidRPr="008C2884">
        <w:rPr>
          <w:rFonts w:ascii="Arial" w:hAnsi="Arial" w:cs="Arial"/>
          <w:sz w:val="24"/>
          <w:szCs w:val="24"/>
          <w:lang w:val="en-GB"/>
        </w:rPr>
        <w:instrText xml:space="preserve"> ADDIN ZOTERO_ITEM CSL_CITATION {"citationID":"lvwevEkO","properties":{"formattedCitation":"(Slovic, 1987)","plainCitation":"(Slovic, 1987)","noteIndex":0},"citationItems":[{"id":107,"uris":["http://zotero.org/users/local/pE4cGXV6/items/8FREIMDW"],"uri":["http://zotero.org/users/local/pE4cGXV6/items/8FREIMDW"],"itemData":{"id":107,"type":"article-journal","container-title":"Science","DOI":"10.1126/science.3563507","ISSN":"0036-8075, 1095-9203","issue":"4799","journalAbbreviation":"Science","language":"en","page":"280-285","source":"DOI.org (Crossref)","title":"Perception of risk","volume":"236","author":[{"family":"Slovic","given":"Paul"}],"issued":{"date-parts":[["1987",4,17]]}}}],"schema":"https://github.com/citation-style-language/schema/raw/master/csl-citation.json"} </w:instrText>
      </w:r>
      <w:r w:rsidR="003D4451" w:rsidRPr="008C2884">
        <w:rPr>
          <w:rFonts w:ascii="Arial" w:hAnsi="Arial" w:cs="Arial"/>
          <w:sz w:val="24"/>
          <w:szCs w:val="24"/>
          <w:lang w:val="en-GB"/>
        </w:rPr>
        <w:fldChar w:fldCharType="separate"/>
      </w:r>
      <w:r w:rsidR="00F35433" w:rsidRPr="008C2884">
        <w:rPr>
          <w:rFonts w:ascii="Arial" w:hAnsi="Arial" w:cs="Arial"/>
          <w:sz w:val="24"/>
          <w:szCs w:val="24"/>
          <w:lang w:val="en-GB"/>
        </w:rPr>
        <w:t>(Slovic, 1987)</w:t>
      </w:r>
      <w:r w:rsidR="003D4451" w:rsidRPr="008C2884">
        <w:rPr>
          <w:rFonts w:ascii="Arial" w:hAnsi="Arial" w:cs="Arial"/>
          <w:sz w:val="24"/>
          <w:szCs w:val="24"/>
          <w:lang w:val="en-GB"/>
        </w:rPr>
        <w:fldChar w:fldCharType="end"/>
      </w:r>
      <w:r w:rsidR="00B26219" w:rsidRPr="008C2884">
        <w:rPr>
          <w:rFonts w:ascii="Arial" w:hAnsi="Arial" w:cs="Arial"/>
          <w:sz w:val="24"/>
          <w:szCs w:val="24"/>
          <w:lang w:val="en-GB"/>
        </w:rPr>
        <w:t>.</w:t>
      </w:r>
      <w:r w:rsidR="00434BB1" w:rsidRPr="008C2884">
        <w:rPr>
          <w:rFonts w:ascii="Arial" w:hAnsi="Arial" w:cs="Arial"/>
          <w:sz w:val="24"/>
          <w:szCs w:val="24"/>
          <w:lang w:val="en-GB"/>
        </w:rPr>
        <w:t xml:space="preserve"> </w:t>
      </w:r>
      <w:r w:rsidR="001E4EC7" w:rsidRPr="008C2884">
        <w:rPr>
          <w:rFonts w:ascii="Arial" w:hAnsi="Arial" w:cs="Arial"/>
          <w:sz w:val="24"/>
          <w:szCs w:val="24"/>
          <w:lang w:val="en-GB"/>
        </w:rPr>
        <w:t>For example, people judge nuclear technology</w:t>
      </w:r>
      <w:r w:rsidR="00144365">
        <w:rPr>
          <w:rFonts w:ascii="Arial" w:hAnsi="Arial" w:cs="Arial"/>
          <w:sz w:val="24"/>
          <w:szCs w:val="24"/>
          <w:lang w:val="en-GB"/>
        </w:rPr>
        <w:t xml:space="preserve"> as</w:t>
      </w:r>
      <w:r w:rsidR="001E4EC7" w:rsidRPr="008C2884">
        <w:rPr>
          <w:rFonts w:ascii="Arial" w:hAnsi="Arial" w:cs="Arial"/>
          <w:sz w:val="24"/>
          <w:szCs w:val="24"/>
          <w:lang w:val="en-GB"/>
        </w:rPr>
        <w:t xml:space="preserve"> </w:t>
      </w:r>
      <w:r w:rsidR="005B3884">
        <w:rPr>
          <w:rFonts w:ascii="Arial" w:hAnsi="Arial" w:cs="Arial"/>
          <w:sz w:val="24"/>
          <w:szCs w:val="24"/>
          <w:lang w:val="en-GB"/>
        </w:rPr>
        <w:t xml:space="preserve">riskier </w:t>
      </w:r>
      <w:r w:rsidR="001E4EC7" w:rsidRPr="008C2884">
        <w:rPr>
          <w:rFonts w:ascii="Arial" w:hAnsi="Arial" w:cs="Arial"/>
          <w:sz w:val="24"/>
          <w:szCs w:val="24"/>
          <w:lang w:val="en-GB"/>
        </w:rPr>
        <w:t>than car accidents, since the first has catastrophic consequences</w:t>
      </w:r>
      <w:ins w:id="24" w:author="Veltri GiuseppeAlessandro" w:date="2021-02-04T19:16:00Z">
        <w:r w:rsidR="00FF0DD6">
          <w:rPr>
            <w:rFonts w:ascii="Arial" w:hAnsi="Arial" w:cs="Arial"/>
            <w:sz w:val="24"/>
            <w:szCs w:val="24"/>
            <w:lang w:val="en-GB"/>
          </w:rPr>
          <w:t>,</w:t>
        </w:r>
      </w:ins>
      <w:r w:rsidR="001E4EC7" w:rsidRPr="008C2884">
        <w:rPr>
          <w:rFonts w:ascii="Arial" w:hAnsi="Arial" w:cs="Arial"/>
          <w:sz w:val="24"/>
          <w:szCs w:val="24"/>
          <w:lang w:val="en-GB"/>
        </w:rPr>
        <w:t xml:space="preserve"> and it is uncontrollable and invisible </w:t>
      </w:r>
      <w:r w:rsidR="001E4EC7" w:rsidRPr="008C2884">
        <w:rPr>
          <w:rFonts w:ascii="Arial" w:hAnsi="Arial" w:cs="Arial"/>
          <w:sz w:val="24"/>
          <w:szCs w:val="24"/>
          <w:lang w:val="en-GB"/>
        </w:rPr>
        <w:fldChar w:fldCharType="begin"/>
      </w:r>
      <w:r w:rsidR="00CA2C2F" w:rsidRPr="008C2884">
        <w:rPr>
          <w:rFonts w:ascii="Arial" w:hAnsi="Arial" w:cs="Arial"/>
          <w:sz w:val="24"/>
          <w:szCs w:val="24"/>
          <w:lang w:val="en-GB"/>
        </w:rPr>
        <w:instrText xml:space="preserve"> ADDIN ZOTERO_ITEM CSL_CITATION {"citationID":"j21dpoeM","properties":{"formattedCitation":"(Paul Slovic, 1987)","plainCitation":"(Paul Slovic, 1987)","dontUpdate":true,"noteIndex":0},"citationItems":[{"id":107,"uris":["http://zotero.org/users/local/pE4cGXV6/items/8FREIMDW"],"uri":["http://zotero.org/users/local/pE4cGXV6/items/8FREIMDW"],"itemData":{"id":107,"type":"article-journal","container-title":"Science","DOI":"10.1126/science.3563507","ISSN":"0036-8075, 1095-9203","issue":"4799","journalAbbreviation":"Science","language":"en","page":"280-285","source":"DOI.org (Crossref)","title":"Perception of risk","volume":"236","author":[{"family":"Slovic","given":"Paul"}],"issued":{"date-parts":[["1987",4,17]]}}}],"schema":"https://github.com/citation-style-language/schema/raw/master/csl-citation.json"} </w:instrText>
      </w:r>
      <w:r w:rsidR="001E4EC7" w:rsidRPr="008C2884">
        <w:rPr>
          <w:rFonts w:ascii="Arial" w:hAnsi="Arial" w:cs="Arial"/>
          <w:sz w:val="24"/>
          <w:szCs w:val="24"/>
          <w:lang w:val="en-GB"/>
        </w:rPr>
        <w:fldChar w:fldCharType="separate"/>
      </w:r>
      <w:r w:rsidR="008122F8" w:rsidRPr="008C2884">
        <w:rPr>
          <w:rFonts w:ascii="Arial" w:hAnsi="Arial" w:cs="Arial"/>
          <w:sz w:val="24"/>
          <w:szCs w:val="24"/>
          <w:lang w:val="en-GB"/>
        </w:rPr>
        <w:t>(Slovic, 1987)</w:t>
      </w:r>
      <w:r w:rsidR="001E4EC7" w:rsidRPr="008C2884">
        <w:rPr>
          <w:rFonts w:ascii="Arial" w:hAnsi="Arial" w:cs="Arial"/>
          <w:sz w:val="24"/>
          <w:szCs w:val="24"/>
          <w:lang w:val="en-GB"/>
        </w:rPr>
        <w:fldChar w:fldCharType="end"/>
      </w:r>
      <w:r w:rsidR="001E4EC7" w:rsidRPr="008C2884">
        <w:rPr>
          <w:rFonts w:ascii="Arial" w:hAnsi="Arial" w:cs="Arial"/>
          <w:sz w:val="24"/>
          <w:szCs w:val="24"/>
          <w:lang w:val="en-GB"/>
        </w:rPr>
        <w:t>.</w:t>
      </w:r>
      <w:r w:rsidR="006C43BA" w:rsidRPr="008C2884">
        <w:rPr>
          <w:rFonts w:ascii="Arial" w:hAnsi="Arial" w:cs="Arial"/>
          <w:sz w:val="24"/>
          <w:szCs w:val="24"/>
          <w:lang w:val="en-GB"/>
        </w:rPr>
        <w:t xml:space="preserve"> According to the professor, perce</w:t>
      </w:r>
      <w:r w:rsidR="00DF517C">
        <w:rPr>
          <w:rFonts w:ascii="Arial" w:hAnsi="Arial" w:cs="Arial"/>
          <w:sz w:val="24"/>
          <w:szCs w:val="24"/>
          <w:lang w:val="en-GB"/>
        </w:rPr>
        <w:t>ived</w:t>
      </w:r>
      <w:r w:rsidR="006C43BA" w:rsidRPr="008C2884">
        <w:rPr>
          <w:rFonts w:ascii="Arial" w:hAnsi="Arial" w:cs="Arial"/>
          <w:sz w:val="24"/>
          <w:szCs w:val="24"/>
          <w:lang w:val="en-GB"/>
        </w:rPr>
        <w:t xml:space="preserve"> risk is a mental and social </w:t>
      </w:r>
      <w:r w:rsidR="00B51238" w:rsidRPr="00B51238">
        <w:rPr>
          <w:rFonts w:ascii="Arial" w:hAnsi="Arial" w:cs="Arial"/>
          <w:sz w:val="24"/>
          <w:szCs w:val="24"/>
          <w:lang w:val="en-GB"/>
        </w:rPr>
        <w:t>construction</w:t>
      </w:r>
      <w:del w:id="25" w:author="Veltri GiuseppeAlessandro" w:date="2021-02-04T19:17:00Z">
        <w:r w:rsidR="006C43BA" w:rsidRPr="008C2884" w:rsidDel="00FF0DD6">
          <w:rPr>
            <w:rFonts w:ascii="Arial" w:hAnsi="Arial" w:cs="Arial"/>
            <w:sz w:val="24"/>
            <w:szCs w:val="24"/>
            <w:lang w:val="en-GB"/>
          </w:rPr>
          <w:delText>, created</w:delText>
        </w:r>
        <w:r w:rsidR="007E57AC" w:rsidDel="00FF0DD6">
          <w:rPr>
            <w:rFonts w:ascii="Arial" w:hAnsi="Arial" w:cs="Arial"/>
            <w:sz w:val="24"/>
            <w:szCs w:val="24"/>
            <w:lang w:val="en-GB"/>
          </w:rPr>
          <w:delText xml:space="preserve"> </w:delText>
        </w:r>
        <w:r w:rsidR="006C43BA" w:rsidRPr="008C2884" w:rsidDel="00FF0DD6">
          <w:rPr>
            <w:rFonts w:ascii="Arial" w:hAnsi="Arial" w:cs="Arial"/>
            <w:sz w:val="24"/>
            <w:szCs w:val="24"/>
            <w:lang w:val="en-GB"/>
          </w:rPr>
          <w:delText>to help people to tackle uncertainty or danger of</w:delText>
        </w:r>
        <w:r w:rsidR="005B3884" w:rsidDel="00FF0DD6">
          <w:rPr>
            <w:rFonts w:ascii="Arial" w:hAnsi="Arial" w:cs="Arial"/>
            <w:sz w:val="24"/>
            <w:szCs w:val="24"/>
            <w:lang w:val="en-GB"/>
          </w:rPr>
          <w:delText xml:space="preserve"> the</w:delText>
        </w:r>
        <w:r w:rsidR="006C43BA" w:rsidRPr="008C2884" w:rsidDel="00FF0DD6">
          <w:rPr>
            <w:rFonts w:ascii="Arial" w:hAnsi="Arial" w:cs="Arial"/>
            <w:sz w:val="24"/>
            <w:szCs w:val="24"/>
            <w:lang w:val="en-GB"/>
          </w:rPr>
          <w:delText xml:space="preserve"> world</w:delText>
        </w:r>
      </w:del>
      <w:ins w:id="26" w:author="Veltri GiuseppeAlessandro" w:date="2021-02-04T19:17:00Z">
        <w:r w:rsidR="00FF0DD6">
          <w:rPr>
            <w:rFonts w:ascii="Arial" w:hAnsi="Arial" w:cs="Arial"/>
            <w:sz w:val="24"/>
            <w:szCs w:val="24"/>
            <w:lang w:val="en-GB"/>
          </w:rPr>
          <w:t xml:space="preserve"> created to help people tackle uncertainty or danger</w:t>
        </w:r>
      </w:ins>
      <w:r w:rsidR="006C43BA" w:rsidRPr="008C2884">
        <w:rPr>
          <w:rFonts w:ascii="Arial" w:hAnsi="Arial" w:cs="Arial"/>
          <w:sz w:val="24"/>
          <w:szCs w:val="24"/>
          <w:lang w:val="en-GB"/>
        </w:rPr>
        <w:t xml:space="preserve"> </w:t>
      </w:r>
      <w:r w:rsidR="006C43BA" w:rsidRPr="008C2884">
        <w:rPr>
          <w:rFonts w:ascii="Arial" w:hAnsi="Arial" w:cs="Arial"/>
          <w:sz w:val="24"/>
          <w:szCs w:val="24"/>
          <w:lang w:val="en-GB"/>
        </w:rPr>
        <w:fldChar w:fldCharType="begin"/>
      </w:r>
      <w:r w:rsidR="00CA2C2F" w:rsidRPr="008C2884">
        <w:rPr>
          <w:rFonts w:ascii="Arial" w:hAnsi="Arial" w:cs="Arial"/>
          <w:sz w:val="24"/>
          <w:szCs w:val="24"/>
          <w:lang w:val="en-GB"/>
        </w:rPr>
        <w:instrText xml:space="preserve"> ADDIN ZOTERO_ITEM CSL_CITATION {"citationID":"0UbVoNhW","properties":{"formattedCitation":"(Paul Slovic &amp; Weber, 2002)","plainCitation":"(Paul Slovic &amp; Weber, 2002)","dontUpdate":true,"noteIndex":0},"citationItems":[{"id":113,"uris":["http://zotero.org/users/local/pE4cGXV6/items/F7U5S8DJ"],"uri":["http://zotero.org/users/local/pE4cGXV6/items/F7U5S8DJ"],"itemData":{"id":113,"type":"paper-conference","event":"Paper presented at Risk Management Strategies in an Uncertain World Conference","event-place":"Palisades, NY","language":"en","publisher-place":"Palisades, NY","title":"Perception of risk posed by extreme events","author":[{"family":"Slovic","given":"Paul"},{"family":"Weber","given":"Elke U."}],"issued":{"date-parts":[["2002",4]]}}}],"schema":"https://github.com/citation-style-language/schema/raw/master/csl-citation.json"} </w:instrText>
      </w:r>
      <w:r w:rsidR="006C43BA" w:rsidRPr="008C2884">
        <w:rPr>
          <w:rFonts w:ascii="Arial" w:hAnsi="Arial" w:cs="Arial"/>
          <w:sz w:val="24"/>
          <w:szCs w:val="24"/>
          <w:lang w:val="en-GB"/>
        </w:rPr>
        <w:fldChar w:fldCharType="separate"/>
      </w:r>
      <w:r w:rsidR="003B1BC9" w:rsidRPr="008C2884">
        <w:rPr>
          <w:rFonts w:ascii="Arial" w:hAnsi="Arial" w:cs="Arial"/>
          <w:sz w:val="24"/>
          <w:szCs w:val="24"/>
          <w:lang w:val="en-GB"/>
        </w:rPr>
        <w:t>(Slovic &amp; Weber, 2002)</w:t>
      </w:r>
      <w:r w:rsidR="006C43BA" w:rsidRPr="008C2884">
        <w:rPr>
          <w:rFonts w:ascii="Arial" w:hAnsi="Arial" w:cs="Arial"/>
          <w:sz w:val="24"/>
          <w:szCs w:val="24"/>
          <w:lang w:val="en-GB"/>
        </w:rPr>
        <w:fldChar w:fldCharType="end"/>
      </w:r>
      <w:r w:rsidR="006C43BA" w:rsidRPr="008C2884">
        <w:rPr>
          <w:rFonts w:ascii="Arial" w:hAnsi="Arial" w:cs="Arial"/>
          <w:sz w:val="24"/>
          <w:szCs w:val="24"/>
          <w:lang w:val="en-GB"/>
        </w:rPr>
        <w:t xml:space="preserve">. </w:t>
      </w:r>
      <w:r w:rsidR="00077BED" w:rsidRPr="008C2884">
        <w:rPr>
          <w:rFonts w:ascii="Arial" w:hAnsi="Arial" w:cs="Arial"/>
          <w:sz w:val="24"/>
          <w:szCs w:val="24"/>
          <w:lang w:val="en-GB"/>
        </w:rPr>
        <w:t xml:space="preserve">“It does not exist “out there,” independent of our minds and cultures” </w:t>
      </w:r>
      <w:r w:rsidR="00077BED" w:rsidRPr="008C2884">
        <w:rPr>
          <w:rFonts w:ascii="Arial" w:hAnsi="Arial" w:cs="Arial"/>
          <w:sz w:val="24"/>
          <w:szCs w:val="24"/>
          <w:lang w:val="en-GB"/>
        </w:rPr>
        <w:fldChar w:fldCharType="begin"/>
      </w:r>
      <w:r w:rsidR="00CA2C2F" w:rsidRPr="008C2884">
        <w:rPr>
          <w:rFonts w:ascii="Arial" w:hAnsi="Arial" w:cs="Arial"/>
          <w:sz w:val="24"/>
          <w:szCs w:val="24"/>
          <w:lang w:val="en-GB"/>
        </w:rPr>
        <w:instrText xml:space="preserve"> ADDIN ZOTERO_ITEM CSL_CITATION {"citationID":"gkHGl7rK","properties":{"formattedCitation":"(Paul Slovic &amp; Weber, 2002, pag. 4)","plainCitation":"(Paul Slovic &amp; Weber, 2002, pag. 4)","dontUpdate":true,"noteIndex":0},"citationItems":[{"id":113,"uris":["http://zotero.org/users/local/pE4cGXV6/items/F7U5S8DJ"],"uri":["http://zotero.org/users/local/pE4cGXV6/items/F7U5S8DJ"],"itemData":{"id":113,"type":"paper-conference","event":"Paper presented at Risk Management Strategies in an Uncertain World Conference","event-place":"Palisades, NY","language":"en","publisher-place":"Palisades, NY","title":"Perception of risk posed by extreme events","author":[{"family":"Slovic","given":"Paul"},{"family":"Weber","given":"Elke U."}],"issued":{"date-parts":[["2002",4]]}},"locator":"4"}],"schema":"https://github.com/citation-style-language/schema/raw/master/csl-citation.json"} </w:instrText>
      </w:r>
      <w:r w:rsidR="00077BED" w:rsidRPr="008C2884">
        <w:rPr>
          <w:rFonts w:ascii="Arial" w:hAnsi="Arial" w:cs="Arial"/>
          <w:sz w:val="24"/>
          <w:szCs w:val="24"/>
          <w:lang w:val="en-GB"/>
        </w:rPr>
        <w:fldChar w:fldCharType="separate"/>
      </w:r>
      <w:r w:rsidR="00212BFD" w:rsidRPr="008C2884">
        <w:rPr>
          <w:rFonts w:ascii="Arial" w:hAnsi="Arial" w:cs="Arial"/>
          <w:sz w:val="24"/>
          <w:szCs w:val="24"/>
          <w:lang w:val="en-GB"/>
        </w:rPr>
        <w:t xml:space="preserve">(Slovic &amp; Weber, 2002, </w:t>
      </w:r>
      <w:r w:rsidR="00C46517">
        <w:rPr>
          <w:rFonts w:ascii="Arial" w:hAnsi="Arial" w:cs="Arial"/>
          <w:sz w:val="24"/>
          <w:szCs w:val="24"/>
          <w:lang w:val="en-GB"/>
        </w:rPr>
        <w:t>p.</w:t>
      </w:r>
      <w:r w:rsidR="00212BFD" w:rsidRPr="008C2884">
        <w:rPr>
          <w:rFonts w:ascii="Arial" w:hAnsi="Arial" w:cs="Arial"/>
          <w:sz w:val="24"/>
          <w:szCs w:val="24"/>
          <w:lang w:val="en-GB"/>
        </w:rPr>
        <w:t xml:space="preserve"> 4)</w:t>
      </w:r>
      <w:r w:rsidR="00077BED" w:rsidRPr="008C2884">
        <w:rPr>
          <w:rFonts w:ascii="Arial" w:hAnsi="Arial" w:cs="Arial"/>
          <w:sz w:val="24"/>
          <w:szCs w:val="24"/>
          <w:lang w:val="en-GB"/>
        </w:rPr>
        <w:fldChar w:fldCharType="end"/>
      </w:r>
      <w:r w:rsidR="008122F8" w:rsidRPr="008C2884">
        <w:rPr>
          <w:rFonts w:ascii="Arial" w:hAnsi="Arial" w:cs="Arial"/>
          <w:sz w:val="24"/>
          <w:szCs w:val="24"/>
          <w:lang w:val="en-GB"/>
        </w:rPr>
        <w:t xml:space="preserve">. </w:t>
      </w:r>
    </w:p>
    <w:p w14:paraId="44D8C0AE" w14:textId="5BFD04E6" w:rsidR="007575D4" w:rsidRDefault="00DA054F" w:rsidP="00C46517">
      <w:pPr>
        <w:spacing w:before="240" w:line="360" w:lineRule="auto"/>
        <w:ind w:firstLine="709"/>
        <w:jc w:val="both"/>
        <w:rPr>
          <w:rFonts w:ascii="Arial" w:hAnsi="Arial" w:cs="Arial"/>
          <w:sz w:val="24"/>
          <w:szCs w:val="24"/>
          <w:lang w:val="en-GB"/>
        </w:rPr>
      </w:pPr>
      <w:r>
        <w:rPr>
          <w:rFonts w:ascii="Arial" w:hAnsi="Arial" w:cs="Arial"/>
          <w:sz w:val="24"/>
          <w:szCs w:val="24"/>
          <w:lang w:val="en-GB"/>
        </w:rPr>
        <w:t xml:space="preserve">Risk perceptions are shaped and influenced </w:t>
      </w:r>
      <w:r w:rsidR="005B3884">
        <w:rPr>
          <w:rFonts w:ascii="Arial" w:hAnsi="Arial" w:cs="Arial"/>
          <w:sz w:val="24"/>
          <w:szCs w:val="24"/>
          <w:lang w:val="en-GB"/>
        </w:rPr>
        <w:t>by</w:t>
      </w:r>
      <w:r>
        <w:rPr>
          <w:rFonts w:ascii="Arial" w:hAnsi="Arial" w:cs="Arial"/>
          <w:sz w:val="24"/>
          <w:szCs w:val="24"/>
          <w:lang w:val="en-GB"/>
        </w:rPr>
        <w:t xml:space="preserve"> different </w:t>
      </w:r>
      <w:del w:id="27" w:author="Veltri GiuseppeAlessandro" w:date="2021-02-04T19:17:00Z">
        <w:r w:rsidDel="00FF0DD6">
          <w:rPr>
            <w:rFonts w:ascii="Arial" w:hAnsi="Arial" w:cs="Arial"/>
            <w:sz w:val="24"/>
            <w:szCs w:val="24"/>
            <w:lang w:val="en-GB"/>
          </w:rPr>
          <w:delText>factors</w:delText>
        </w:r>
        <w:r w:rsidR="00B51238" w:rsidDel="00FF0DD6">
          <w:rPr>
            <w:rFonts w:ascii="Arial" w:hAnsi="Arial" w:cs="Arial"/>
            <w:sz w:val="24"/>
            <w:szCs w:val="24"/>
            <w:lang w:val="en-GB"/>
          </w:rPr>
          <w:delText xml:space="preserve"> in the environmental field</w:delText>
        </w:r>
      </w:del>
      <w:ins w:id="28" w:author="Veltri GiuseppeAlessandro" w:date="2021-02-04T19:17:00Z">
        <w:r w:rsidR="00FF0DD6">
          <w:rPr>
            <w:rFonts w:ascii="Arial" w:hAnsi="Arial" w:cs="Arial"/>
            <w:sz w:val="24"/>
            <w:szCs w:val="24"/>
            <w:lang w:val="en-GB"/>
          </w:rPr>
          <w:t>environmental field factors</w:t>
        </w:r>
      </w:ins>
      <w:r>
        <w:rPr>
          <w:rFonts w:ascii="Arial" w:hAnsi="Arial" w:cs="Arial"/>
          <w:sz w:val="24"/>
          <w:szCs w:val="24"/>
          <w:lang w:val="en-GB"/>
        </w:rPr>
        <w:t>, which can be grouped into four categories</w:t>
      </w:r>
      <w:r w:rsidRPr="00DA054F">
        <w:rPr>
          <w:rFonts w:ascii="Arial" w:hAnsi="Arial" w:cs="Arial"/>
          <w:sz w:val="24"/>
          <w:szCs w:val="24"/>
          <w:lang w:val="en-GB"/>
        </w:rPr>
        <w:t xml:space="preserve">, suggested </w:t>
      </w:r>
      <w:r w:rsidRPr="008D718B">
        <w:rPr>
          <w:rFonts w:ascii="Arial" w:hAnsi="Arial" w:cs="Arial"/>
          <w:sz w:val="24"/>
          <w:szCs w:val="24"/>
          <w:lang w:val="en-GB"/>
        </w:rPr>
        <w:t>in van der Linden’s (2015) Climate Change Risk Perception Model (CCRPM):</w:t>
      </w:r>
      <w:r>
        <w:rPr>
          <w:rFonts w:ascii="Arial" w:hAnsi="Arial" w:cs="Arial"/>
          <w:sz w:val="24"/>
          <w:szCs w:val="24"/>
          <w:lang w:val="en-GB"/>
        </w:rPr>
        <w:t xml:space="preserve"> </w:t>
      </w:r>
      <w:r w:rsidR="008122F8" w:rsidRPr="00DA054F">
        <w:rPr>
          <w:rFonts w:ascii="Arial" w:hAnsi="Arial" w:cs="Arial"/>
          <w:sz w:val="24"/>
          <w:szCs w:val="24"/>
          <w:lang w:val="en-GB"/>
        </w:rPr>
        <w:t>socio</w:t>
      </w:r>
      <w:del w:id="29" w:author="Veltri GiuseppeAlessandro" w:date="2021-02-04T19:17:00Z">
        <w:r w:rsidR="008122F8" w:rsidRPr="00DA054F" w:rsidDel="00FF0DD6">
          <w:rPr>
            <w:rFonts w:ascii="Arial" w:hAnsi="Arial" w:cs="Arial"/>
            <w:sz w:val="24"/>
            <w:szCs w:val="24"/>
            <w:lang w:val="en-GB"/>
          </w:rPr>
          <w:delText>-</w:delText>
        </w:r>
      </w:del>
      <w:r w:rsidR="008122F8" w:rsidRPr="00DA054F">
        <w:rPr>
          <w:rFonts w:ascii="Arial" w:hAnsi="Arial" w:cs="Arial"/>
          <w:sz w:val="24"/>
          <w:szCs w:val="24"/>
          <w:lang w:val="en-GB"/>
        </w:rPr>
        <w:t xml:space="preserve">demographic, cognitive, </w:t>
      </w:r>
      <w:r w:rsidRPr="00DA054F">
        <w:rPr>
          <w:rFonts w:ascii="Arial" w:hAnsi="Arial" w:cs="Arial"/>
          <w:sz w:val="24"/>
          <w:szCs w:val="24"/>
          <w:lang w:val="en-GB"/>
        </w:rPr>
        <w:t>experiential,</w:t>
      </w:r>
      <w:r w:rsidR="008122F8" w:rsidRPr="00DA054F">
        <w:rPr>
          <w:rFonts w:ascii="Arial" w:hAnsi="Arial" w:cs="Arial"/>
          <w:sz w:val="24"/>
          <w:szCs w:val="24"/>
          <w:lang w:val="en-GB"/>
        </w:rPr>
        <w:t xml:space="preserve"> and socio</w:t>
      </w:r>
      <w:r w:rsidR="00B51238">
        <w:rPr>
          <w:rFonts w:ascii="Arial" w:hAnsi="Arial" w:cs="Arial"/>
          <w:sz w:val="24"/>
          <w:szCs w:val="24"/>
          <w:lang w:val="en-GB"/>
        </w:rPr>
        <w:t>-</w:t>
      </w:r>
      <w:r w:rsidR="008122F8" w:rsidRPr="00DA054F">
        <w:rPr>
          <w:rFonts w:ascii="Arial" w:hAnsi="Arial" w:cs="Arial"/>
          <w:sz w:val="24"/>
          <w:szCs w:val="24"/>
          <w:lang w:val="en-GB"/>
        </w:rPr>
        <w:t>cultural.</w:t>
      </w:r>
      <w:r w:rsidR="00123A53">
        <w:rPr>
          <w:rFonts w:ascii="Arial" w:hAnsi="Arial" w:cs="Arial"/>
          <w:sz w:val="24"/>
          <w:szCs w:val="24"/>
          <w:lang w:val="en-GB"/>
        </w:rPr>
        <w:t xml:space="preserve"> </w:t>
      </w:r>
      <w:r w:rsidR="007575D4">
        <w:rPr>
          <w:rFonts w:ascii="Arial" w:hAnsi="Arial" w:cs="Arial"/>
          <w:sz w:val="24"/>
          <w:szCs w:val="24"/>
          <w:lang w:val="en-GB"/>
        </w:rPr>
        <w:t xml:space="preserve">All these </w:t>
      </w:r>
      <w:r w:rsidR="00C46517">
        <w:rPr>
          <w:rFonts w:ascii="Arial" w:hAnsi="Arial" w:cs="Arial"/>
          <w:sz w:val="24"/>
          <w:szCs w:val="24"/>
          <w:lang w:val="en-GB"/>
        </w:rPr>
        <w:t xml:space="preserve">dimensions lead to change and shape the individual level of risk perception. </w:t>
      </w:r>
      <w:r w:rsidR="00CB372C">
        <w:rPr>
          <w:rFonts w:ascii="Arial" w:hAnsi="Arial" w:cs="Arial"/>
          <w:sz w:val="24"/>
          <w:szCs w:val="24"/>
          <w:lang w:val="en-GB"/>
        </w:rPr>
        <w:t>In the next sections, these categories are explained</w:t>
      </w:r>
      <w:r w:rsidR="00C46517">
        <w:rPr>
          <w:rFonts w:ascii="Arial" w:hAnsi="Arial" w:cs="Arial"/>
          <w:sz w:val="24"/>
          <w:szCs w:val="24"/>
          <w:lang w:val="en-GB"/>
        </w:rPr>
        <w:t xml:space="preserve"> in detail</w:t>
      </w:r>
      <w:r w:rsidR="00CB372C">
        <w:rPr>
          <w:rFonts w:ascii="Arial" w:hAnsi="Arial" w:cs="Arial"/>
          <w:sz w:val="24"/>
          <w:szCs w:val="24"/>
          <w:lang w:val="en-GB"/>
        </w:rPr>
        <w:t xml:space="preserve">. </w:t>
      </w:r>
    </w:p>
    <w:p w14:paraId="617630CC" w14:textId="45F70127" w:rsidR="00CB372C" w:rsidRPr="008C2884" w:rsidRDefault="00CB372C" w:rsidP="00DF517C">
      <w:pPr>
        <w:spacing w:before="240" w:line="360" w:lineRule="auto"/>
        <w:ind w:firstLine="709"/>
        <w:jc w:val="both"/>
        <w:rPr>
          <w:rFonts w:ascii="Arial" w:hAnsi="Arial" w:cs="Arial"/>
          <w:sz w:val="24"/>
          <w:szCs w:val="24"/>
          <w:lang w:val="en-GB"/>
        </w:rPr>
      </w:pPr>
      <w:r>
        <w:rPr>
          <w:rFonts w:ascii="Arial" w:hAnsi="Arial" w:cs="Arial"/>
          <w:sz w:val="24"/>
          <w:szCs w:val="24"/>
          <w:lang w:val="en-GB"/>
        </w:rPr>
        <w:t xml:space="preserve">The utility of that </w:t>
      </w:r>
      <w:r w:rsidR="005B3884">
        <w:rPr>
          <w:rFonts w:ascii="Arial" w:hAnsi="Arial" w:cs="Arial"/>
          <w:sz w:val="24"/>
          <w:szCs w:val="24"/>
          <w:lang w:val="en-GB"/>
        </w:rPr>
        <w:t>overview</w:t>
      </w:r>
      <w:r>
        <w:rPr>
          <w:rFonts w:ascii="Arial" w:hAnsi="Arial" w:cs="Arial"/>
          <w:sz w:val="24"/>
          <w:szCs w:val="24"/>
          <w:lang w:val="en-GB"/>
        </w:rPr>
        <w:t xml:space="preserve"> is to comprehend the precursors to climate change risk perception</w:t>
      </w:r>
      <w:r w:rsidR="00123A53">
        <w:rPr>
          <w:rFonts w:ascii="Arial" w:hAnsi="Arial" w:cs="Arial"/>
          <w:sz w:val="24"/>
          <w:szCs w:val="24"/>
          <w:lang w:val="en-GB"/>
        </w:rPr>
        <w:t>. This variable</w:t>
      </w:r>
      <w:r w:rsidR="007575D4">
        <w:rPr>
          <w:rFonts w:ascii="Arial" w:hAnsi="Arial" w:cs="Arial"/>
          <w:sz w:val="24"/>
          <w:szCs w:val="24"/>
          <w:lang w:val="en-GB"/>
        </w:rPr>
        <w:t xml:space="preserve">, used as a predictor in the pro-environmental behaviour model, </w:t>
      </w:r>
      <w:r w:rsidR="00123A53">
        <w:rPr>
          <w:rFonts w:ascii="Arial" w:hAnsi="Arial" w:cs="Arial"/>
          <w:sz w:val="24"/>
          <w:szCs w:val="24"/>
          <w:lang w:val="en-GB"/>
        </w:rPr>
        <w:t>is fundamental in our study, and therefore it is important to theoretically describe what causes and conditions</w:t>
      </w:r>
      <w:r w:rsidR="00123A53" w:rsidRPr="00123A53">
        <w:rPr>
          <w:rFonts w:ascii="Arial" w:hAnsi="Arial" w:cs="Arial"/>
          <w:sz w:val="24"/>
          <w:szCs w:val="24"/>
          <w:lang w:val="en-GB"/>
        </w:rPr>
        <w:t xml:space="preserve"> </w:t>
      </w:r>
      <w:r w:rsidR="00123A53">
        <w:rPr>
          <w:rFonts w:ascii="Arial" w:hAnsi="Arial" w:cs="Arial"/>
          <w:sz w:val="24"/>
          <w:szCs w:val="24"/>
          <w:lang w:val="en-GB"/>
        </w:rPr>
        <w:t xml:space="preserve">could be related </w:t>
      </w:r>
      <w:r w:rsidR="005B3884">
        <w:rPr>
          <w:rFonts w:ascii="Arial" w:hAnsi="Arial" w:cs="Arial"/>
          <w:sz w:val="24"/>
          <w:szCs w:val="24"/>
          <w:lang w:val="en-GB"/>
        </w:rPr>
        <w:t xml:space="preserve">to </w:t>
      </w:r>
      <w:r w:rsidR="00123A53">
        <w:rPr>
          <w:rFonts w:ascii="Arial" w:hAnsi="Arial" w:cs="Arial"/>
          <w:sz w:val="24"/>
          <w:szCs w:val="24"/>
          <w:lang w:val="en-GB"/>
        </w:rPr>
        <w:t>individual</w:t>
      </w:r>
      <w:r w:rsidR="005B3884">
        <w:rPr>
          <w:rFonts w:ascii="Arial" w:hAnsi="Arial" w:cs="Arial"/>
          <w:sz w:val="24"/>
          <w:szCs w:val="24"/>
          <w:lang w:val="en-GB"/>
        </w:rPr>
        <w:t xml:space="preserve"> </w:t>
      </w:r>
      <w:r w:rsidR="00123A53">
        <w:rPr>
          <w:rFonts w:ascii="Arial" w:hAnsi="Arial" w:cs="Arial"/>
          <w:sz w:val="24"/>
          <w:szCs w:val="24"/>
          <w:lang w:val="en-GB"/>
        </w:rPr>
        <w:t>risk perception</w:t>
      </w:r>
      <w:r w:rsidR="00123A53" w:rsidRPr="00123A53">
        <w:rPr>
          <w:rFonts w:ascii="Arial" w:hAnsi="Arial" w:cs="Arial"/>
          <w:sz w:val="24"/>
          <w:szCs w:val="24"/>
          <w:lang w:val="en-GB"/>
        </w:rPr>
        <w:t>.</w:t>
      </w:r>
    </w:p>
    <w:p w14:paraId="16DB91DB" w14:textId="77777777" w:rsidR="00F43E71" w:rsidRPr="008C2884" w:rsidRDefault="00F43E71" w:rsidP="00434BB1">
      <w:pPr>
        <w:spacing w:line="360" w:lineRule="auto"/>
        <w:jc w:val="both"/>
        <w:rPr>
          <w:rFonts w:ascii="Arial" w:hAnsi="Arial" w:cs="Arial"/>
          <w:sz w:val="24"/>
          <w:szCs w:val="24"/>
          <w:lang w:val="en-GB"/>
        </w:rPr>
      </w:pPr>
    </w:p>
    <w:p w14:paraId="0A1C9E9D" w14:textId="77777777" w:rsidR="00DF517C" w:rsidRDefault="00DF517C">
      <w:pPr>
        <w:rPr>
          <w:rFonts w:ascii="Arial" w:hAnsi="Arial" w:cs="Arial"/>
          <w:b/>
          <w:bCs/>
          <w:sz w:val="24"/>
          <w:szCs w:val="24"/>
          <w:highlight w:val="lightGray"/>
          <w:lang w:val="en-GB"/>
        </w:rPr>
      </w:pPr>
      <w:r>
        <w:rPr>
          <w:rFonts w:ascii="Arial" w:hAnsi="Arial" w:cs="Arial"/>
          <w:b/>
          <w:bCs/>
          <w:sz w:val="24"/>
          <w:szCs w:val="24"/>
          <w:highlight w:val="lightGray"/>
          <w:lang w:val="en-GB"/>
        </w:rPr>
        <w:br w:type="page"/>
      </w:r>
    </w:p>
    <w:p w14:paraId="251A96D4" w14:textId="14B1BFC7" w:rsidR="007575D4" w:rsidRPr="007575D4" w:rsidRDefault="008122F8" w:rsidP="007575D4">
      <w:pPr>
        <w:pStyle w:val="Paragrafoelenco"/>
        <w:numPr>
          <w:ilvl w:val="2"/>
          <w:numId w:val="7"/>
        </w:numPr>
        <w:spacing w:before="240" w:line="360" w:lineRule="auto"/>
        <w:jc w:val="both"/>
        <w:outlineLvl w:val="2"/>
        <w:rPr>
          <w:rFonts w:ascii="Arial" w:hAnsi="Arial" w:cs="Arial"/>
          <w:b/>
          <w:bCs/>
          <w:sz w:val="24"/>
          <w:szCs w:val="24"/>
          <w:lang w:val="en-GB"/>
        </w:rPr>
      </w:pPr>
      <w:bookmarkStart w:id="30" w:name="_Toc63265897"/>
      <w:r w:rsidRPr="007575D4">
        <w:rPr>
          <w:rFonts w:ascii="Arial" w:hAnsi="Arial" w:cs="Arial"/>
          <w:b/>
          <w:bCs/>
          <w:sz w:val="24"/>
          <w:szCs w:val="24"/>
          <w:lang w:val="en-GB"/>
        </w:rPr>
        <w:lastRenderedPageBreak/>
        <w:t>Socio</w:t>
      </w:r>
      <w:del w:id="31" w:author="Veltri GiuseppeAlessandro" w:date="2021-02-04T19:17:00Z">
        <w:r w:rsidRPr="007575D4" w:rsidDel="00FF0DD6">
          <w:rPr>
            <w:rFonts w:ascii="Arial" w:hAnsi="Arial" w:cs="Arial"/>
            <w:b/>
            <w:bCs/>
            <w:sz w:val="24"/>
            <w:szCs w:val="24"/>
            <w:lang w:val="en-GB"/>
          </w:rPr>
          <w:delText>-</w:delText>
        </w:r>
      </w:del>
      <w:r w:rsidRPr="007575D4">
        <w:rPr>
          <w:rFonts w:ascii="Arial" w:hAnsi="Arial" w:cs="Arial"/>
          <w:b/>
          <w:bCs/>
          <w:sz w:val="24"/>
          <w:szCs w:val="24"/>
          <w:lang w:val="en-GB"/>
        </w:rPr>
        <w:t xml:space="preserve">demographic </w:t>
      </w:r>
      <w:r w:rsidR="004B1164" w:rsidRPr="007575D4">
        <w:rPr>
          <w:rFonts w:ascii="Arial" w:hAnsi="Arial" w:cs="Arial"/>
          <w:b/>
          <w:bCs/>
          <w:sz w:val="24"/>
          <w:szCs w:val="24"/>
          <w:lang w:val="en-GB"/>
        </w:rPr>
        <w:t>D</w:t>
      </w:r>
      <w:r w:rsidR="001A76E3" w:rsidRPr="007575D4">
        <w:rPr>
          <w:rFonts w:ascii="Arial" w:hAnsi="Arial" w:cs="Arial"/>
          <w:b/>
          <w:bCs/>
          <w:sz w:val="24"/>
          <w:szCs w:val="24"/>
          <w:lang w:val="en-GB"/>
        </w:rPr>
        <w:t>imension</w:t>
      </w:r>
      <w:bookmarkEnd w:id="30"/>
    </w:p>
    <w:p w14:paraId="08ED9E17" w14:textId="0216EF11" w:rsidR="001A76E3" w:rsidRPr="008C2884" w:rsidRDefault="001A76E3" w:rsidP="00DF517C">
      <w:pPr>
        <w:spacing w:before="240" w:line="360" w:lineRule="auto"/>
        <w:ind w:firstLine="709"/>
        <w:jc w:val="both"/>
        <w:rPr>
          <w:rFonts w:ascii="Arial" w:hAnsi="Arial" w:cs="Arial"/>
          <w:sz w:val="24"/>
          <w:szCs w:val="24"/>
          <w:lang w:val="en-GB"/>
        </w:rPr>
      </w:pPr>
      <w:r w:rsidRPr="008C2884">
        <w:rPr>
          <w:rFonts w:ascii="Arial" w:hAnsi="Arial" w:cs="Arial"/>
          <w:sz w:val="24"/>
          <w:szCs w:val="24"/>
          <w:lang w:val="en-GB"/>
        </w:rPr>
        <w:t>Socio</w:t>
      </w:r>
      <w:del w:id="32" w:author="Veltri GiuseppeAlessandro" w:date="2021-02-04T19:17:00Z">
        <w:r w:rsidRPr="008C2884" w:rsidDel="00FF0DD6">
          <w:rPr>
            <w:rFonts w:ascii="Arial" w:hAnsi="Arial" w:cs="Arial"/>
            <w:sz w:val="24"/>
            <w:szCs w:val="24"/>
            <w:lang w:val="en-GB"/>
          </w:rPr>
          <w:delText>-</w:delText>
        </w:r>
      </w:del>
      <w:r w:rsidRPr="008C2884">
        <w:rPr>
          <w:rFonts w:ascii="Arial" w:hAnsi="Arial" w:cs="Arial"/>
          <w:sz w:val="24"/>
          <w:szCs w:val="24"/>
          <w:lang w:val="en-GB"/>
        </w:rPr>
        <w:t>demographic factors are related to climate change risk perception, such as gender, education level, age,</w:t>
      </w:r>
      <w:r w:rsidR="00843D1B">
        <w:rPr>
          <w:rFonts w:ascii="Arial" w:hAnsi="Arial" w:cs="Arial"/>
          <w:sz w:val="24"/>
          <w:szCs w:val="24"/>
          <w:lang w:val="en-GB"/>
        </w:rPr>
        <w:t xml:space="preserve"> marital status,</w:t>
      </w:r>
      <w:r w:rsidR="00323065">
        <w:rPr>
          <w:rFonts w:ascii="Arial" w:hAnsi="Arial" w:cs="Arial"/>
          <w:sz w:val="24"/>
          <w:szCs w:val="24"/>
          <w:lang w:val="en-GB"/>
        </w:rPr>
        <w:t xml:space="preserve"> city/town size,</w:t>
      </w:r>
      <w:r w:rsidR="00843D1B">
        <w:rPr>
          <w:rFonts w:ascii="Arial" w:hAnsi="Arial" w:cs="Arial"/>
          <w:sz w:val="24"/>
          <w:szCs w:val="24"/>
          <w:lang w:val="en-GB"/>
        </w:rPr>
        <w:t xml:space="preserve"> </w:t>
      </w:r>
      <w:r w:rsidR="00454F16">
        <w:rPr>
          <w:rFonts w:ascii="Arial" w:hAnsi="Arial" w:cs="Arial"/>
          <w:sz w:val="24"/>
          <w:szCs w:val="24"/>
          <w:lang w:val="en-GB"/>
        </w:rPr>
        <w:t xml:space="preserve">income, </w:t>
      </w:r>
      <w:r w:rsidR="00843D1B">
        <w:rPr>
          <w:rFonts w:ascii="Arial" w:hAnsi="Arial" w:cs="Arial"/>
          <w:sz w:val="24"/>
          <w:szCs w:val="24"/>
          <w:lang w:val="en-GB"/>
        </w:rPr>
        <w:t>and</w:t>
      </w:r>
      <w:r w:rsidRPr="008C2884">
        <w:rPr>
          <w:rFonts w:ascii="Arial" w:hAnsi="Arial" w:cs="Arial"/>
          <w:sz w:val="24"/>
          <w:szCs w:val="24"/>
          <w:lang w:val="en-GB"/>
        </w:rPr>
        <w:t xml:space="preserve"> political orientation. </w:t>
      </w:r>
    </w:p>
    <w:p w14:paraId="3DFCD1F4" w14:textId="1FC9C371" w:rsidR="001A76E3" w:rsidRPr="008C2884" w:rsidRDefault="001A76E3" w:rsidP="00DF517C">
      <w:pPr>
        <w:spacing w:before="240" w:line="360" w:lineRule="auto"/>
        <w:ind w:firstLine="709"/>
        <w:jc w:val="both"/>
        <w:rPr>
          <w:rFonts w:ascii="Arial" w:hAnsi="Arial" w:cs="Arial"/>
          <w:sz w:val="24"/>
          <w:szCs w:val="24"/>
          <w:lang w:val="en-GB"/>
        </w:rPr>
      </w:pPr>
      <w:r w:rsidRPr="008C2884">
        <w:rPr>
          <w:rFonts w:ascii="Arial" w:hAnsi="Arial" w:cs="Arial"/>
          <w:sz w:val="24"/>
          <w:szCs w:val="24"/>
          <w:lang w:val="en-GB"/>
        </w:rPr>
        <w:t>In literature</w:t>
      </w:r>
      <w:r w:rsidR="005B3884">
        <w:rPr>
          <w:rFonts w:ascii="Arial" w:hAnsi="Arial" w:cs="Arial"/>
          <w:sz w:val="24"/>
          <w:szCs w:val="24"/>
          <w:lang w:val="en-GB"/>
        </w:rPr>
        <w:t>,</w:t>
      </w:r>
      <w:r w:rsidRPr="008C2884">
        <w:rPr>
          <w:rFonts w:ascii="Arial" w:hAnsi="Arial" w:cs="Arial"/>
          <w:sz w:val="24"/>
          <w:szCs w:val="24"/>
          <w:lang w:val="en-GB"/>
        </w:rPr>
        <w:t xml:space="preserve"> females tend to have </w:t>
      </w:r>
      <w:r w:rsidR="009458B9" w:rsidRPr="008C2884">
        <w:rPr>
          <w:rFonts w:ascii="Arial" w:hAnsi="Arial" w:cs="Arial"/>
          <w:sz w:val="24"/>
          <w:szCs w:val="24"/>
          <w:lang w:val="en-GB"/>
        </w:rPr>
        <w:t>more concerns</w:t>
      </w:r>
      <w:r w:rsidRPr="008C2884">
        <w:rPr>
          <w:rFonts w:ascii="Arial" w:hAnsi="Arial" w:cs="Arial"/>
          <w:sz w:val="24"/>
          <w:szCs w:val="24"/>
          <w:lang w:val="en-GB"/>
        </w:rPr>
        <w:t xml:space="preserve"> than males for </w:t>
      </w:r>
      <w:del w:id="33" w:author="Veltri GiuseppeAlessandro" w:date="2021-02-04T19:17:00Z">
        <w:r w:rsidR="00212BFD" w:rsidRPr="008C2884" w:rsidDel="00FF0DD6">
          <w:rPr>
            <w:rFonts w:ascii="Arial" w:hAnsi="Arial" w:cs="Arial"/>
            <w:sz w:val="24"/>
            <w:szCs w:val="24"/>
            <w:lang w:val="en-GB"/>
          </w:rPr>
          <w:delText>a lot of</w:delText>
        </w:r>
      </w:del>
      <w:ins w:id="34" w:author="Veltri GiuseppeAlessandro" w:date="2021-02-04T19:17:00Z">
        <w:r w:rsidR="00FF0DD6">
          <w:rPr>
            <w:rFonts w:ascii="Arial" w:hAnsi="Arial" w:cs="Arial"/>
            <w:sz w:val="24"/>
            <w:szCs w:val="24"/>
            <w:lang w:val="en-GB"/>
          </w:rPr>
          <w:t>many</w:t>
        </w:r>
      </w:ins>
      <w:r w:rsidRPr="008C2884">
        <w:rPr>
          <w:rFonts w:ascii="Arial" w:hAnsi="Arial" w:cs="Arial"/>
          <w:sz w:val="24"/>
          <w:szCs w:val="24"/>
          <w:lang w:val="en-GB"/>
        </w:rPr>
        <w:t xml:space="preserve"> hazard</w:t>
      </w:r>
      <w:r w:rsidR="005B3884">
        <w:rPr>
          <w:rFonts w:ascii="Arial" w:hAnsi="Arial" w:cs="Arial"/>
          <w:sz w:val="24"/>
          <w:szCs w:val="24"/>
          <w:lang w:val="en-GB"/>
        </w:rPr>
        <w:t>s</w:t>
      </w:r>
      <w:r w:rsidRPr="008C2884">
        <w:rPr>
          <w:rFonts w:ascii="Arial" w:hAnsi="Arial" w:cs="Arial"/>
          <w:sz w:val="24"/>
          <w:szCs w:val="24"/>
          <w:lang w:val="en-GB"/>
        </w:rPr>
        <w:t xml:space="preserve"> </w:t>
      </w:r>
      <w:r w:rsidRPr="008C2884">
        <w:rPr>
          <w:rFonts w:ascii="Arial" w:hAnsi="Arial" w:cs="Arial"/>
          <w:sz w:val="24"/>
          <w:szCs w:val="24"/>
          <w:lang w:val="en-GB"/>
        </w:rPr>
        <w:fldChar w:fldCharType="begin"/>
      </w:r>
      <w:r w:rsidRPr="008C2884">
        <w:rPr>
          <w:rFonts w:ascii="Arial" w:hAnsi="Arial" w:cs="Arial"/>
          <w:sz w:val="24"/>
          <w:szCs w:val="24"/>
          <w:lang w:val="en-GB"/>
        </w:rPr>
        <w:instrText xml:space="preserve"> ADDIN ZOTERO_ITEM CSL_CITATION {"citationID":"1ZHEV5lu","properties":{"formattedCitation":"(Finucane et al., 2000)","plainCitation":"(Finucane et al., 2000)","noteIndex":0},"citationItems":[{"id":118,"uris":["http://zotero.org/users/local/pE4cGXV6/items/8N7NYF2I"],"uri":["http://zotero.org/users/local/pE4cGXV6/items/8N7NYF2I"],"itemData":{"id":118,"type":"article-journal","container-title":"Health, Risk &amp; Society","DOI":"10.1080/713670162","ISSN":"1369-8575, 1469-8331","issue":"2","journalAbbreviation":"Health, Risk &amp; Society","language":"en","page":"159-172","source":"DOI.org (Crossref)","title":"Gender, race, and perceived risk: The 'white male' effect","title-short":"Gender, race, and perceived risk","volume":"2","author":[{"family":"Finucane","given":"Melissa L."},{"family":"Slovic","given":"Paul"},{"family":"Mertz","given":"C.K."},{"family":"Flynn","given":"James"},{"family":"Satterfield","given":"Theresa A."}],"issued":{"date-parts":[["2000",7]]}}}],"schema":"https://github.com/citation-style-language/schema/raw/master/csl-citation.json"} </w:instrText>
      </w:r>
      <w:r w:rsidRPr="008C2884">
        <w:rPr>
          <w:rFonts w:ascii="Arial" w:hAnsi="Arial" w:cs="Arial"/>
          <w:sz w:val="24"/>
          <w:szCs w:val="24"/>
          <w:lang w:val="en-GB"/>
        </w:rPr>
        <w:fldChar w:fldCharType="separate"/>
      </w:r>
      <w:r w:rsidRPr="008C2884">
        <w:rPr>
          <w:rFonts w:ascii="Arial" w:hAnsi="Arial" w:cs="Arial"/>
          <w:sz w:val="24"/>
          <w:szCs w:val="24"/>
          <w:lang w:val="en-GB"/>
        </w:rPr>
        <w:t>(Finucane et al., 2000)</w:t>
      </w:r>
      <w:r w:rsidRPr="008C2884">
        <w:rPr>
          <w:rFonts w:ascii="Arial" w:hAnsi="Arial" w:cs="Arial"/>
          <w:sz w:val="24"/>
          <w:szCs w:val="24"/>
          <w:lang w:val="en-GB"/>
        </w:rPr>
        <w:fldChar w:fldCharType="end"/>
      </w:r>
      <w:r w:rsidRPr="008C2884">
        <w:rPr>
          <w:rFonts w:ascii="Arial" w:hAnsi="Arial" w:cs="Arial"/>
          <w:sz w:val="24"/>
          <w:szCs w:val="24"/>
          <w:lang w:val="en-GB"/>
        </w:rPr>
        <w:t xml:space="preserve"> also in environmental</w:t>
      </w:r>
      <w:r w:rsidR="009458B9" w:rsidRPr="008C2884">
        <w:rPr>
          <w:rFonts w:ascii="Arial" w:hAnsi="Arial" w:cs="Arial"/>
          <w:sz w:val="24"/>
          <w:szCs w:val="24"/>
          <w:lang w:val="en-GB"/>
        </w:rPr>
        <w:t xml:space="preserve"> issues</w:t>
      </w:r>
      <w:r w:rsidRPr="008C2884">
        <w:rPr>
          <w:rFonts w:ascii="Arial" w:hAnsi="Arial" w:cs="Arial"/>
          <w:sz w:val="24"/>
          <w:szCs w:val="24"/>
          <w:lang w:val="en-GB"/>
        </w:rPr>
        <w:t xml:space="preserve"> </w:t>
      </w:r>
      <w:r w:rsidRPr="008C2884">
        <w:rPr>
          <w:rFonts w:ascii="Arial" w:hAnsi="Arial" w:cs="Arial"/>
          <w:sz w:val="24"/>
          <w:szCs w:val="24"/>
          <w:lang w:val="en-GB"/>
        </w:rPr>
        <w:fldChar w:fldCharType="begin"/>
      </w:r>
      <w:r w:rsidR="00212BFD" w:rsidRPr="008C2884">
        <w:rPr>
          <w:rFonts w:ascii="Arial" w:hAnsi="Arial" w:cs="Arial"/>
          <w:sz w:val="24"/>
          <w:szCs w:val="24"/>
          <w:lang w:val="en-GB"/>
        </w:rPr>
        <w:instrText xml:space="preserve"> ADDIN ZOTERO_ITEM CSL_CITATION {"citationID":"VT5FAGt3","properties":{"formattedCitation":"(Davidson &amp; Haan, 2012; Goldsmith et al., 2013; O\\uc0\\u8217{}Connor et al., 1999; Zhou et al., 2020)","plainCitation":"(Davidson &amp; Haan, 2012; Goldsmith et al., 2013; O’Connor et al., 1999; Zhou et al., 2020)","noteIndex":0},"citationItems":[{"id":25,"uris":["http://zotero.org/users/local/pE4cGXV6/items/NAS5T5KU"],"uri":["http://zotero.org/users/local/pE4cGXV6/items/NAS5T5KU"],"itemData":{"id":25,"type":"article-journal","abstract":"This paper presents results from a survey on attitudes toward climate change in Alberta, Canada, home to just 10% of Canada’s population, but the source of 35% of the country’s greenhouse-gas emissions (Environment Canada 2011). Results show high levels of awareness, but much lower levels of perceived climate change impacts for one’s self or region. Women expressed signiﬁcantly greater awareness and sense of perceived impacts about climate change than men; however, gender differences appear predominantly associated with socioeconomic factors. Indeed, in all, political ideology had the strongest predictive value, with individuals voting for the conservative party signiﬁcantly less likely to anticipate signiﬁcant societal climate change impacts. This ﬁnding, in turn, is strongly associated with beliefs regarding whether climate change is human induced. Particularly notable is the ﬁnding that the gender gap in climate change beliefs and perceived impacts is not attributed to gendered social roles, as indicated by occupational and familial status. Instead, gender distinctions appear to be related to the lower tendency for women to ascribe to a conservative political ideology relative to men.","container-title":"Population and Environment","DOI":"10.1007/s11111-011-0156-y","ISSN":"0199-0039, 1573-7810","issue":"2","journalAbbreviation":"Popul Environ","language":"en","page":"217-234","source":"DOI.org (Crossref)","title":"Gender, political ideology, and climate change beliefs in an extractive industry community","volume":"34","author":[{"family":"Davidson","given":"Debra J."},{"family":"Haan","given":"Michael"}],"issued":{"date-parts":[["2012",12]]}}},{"id":125,"uris":["http://zotero.org/users/local/pE4cGXV6/items/3KNTBXEC"],"uri":["http://zotero.org/users/local/pE4cGXV6/items/3KNTBXEC"],"itemData":{"id":125,"type":"chapter","container-title":"Research, Action and Policy: Addressing the Gendered Impacts of Climate Change","event-place":"Dordrecht","ISBN":"978-94-007-5517-8","language":"en","note":"DOI: 10.1007/978-94-007-5518-5_12","page":"159-171","publisher":"Springer Netherlands","publisher-place":"Dordrecht","source":"DOI.org (Crossref)","title":"The Gender Gap in Environmental Attitudes: A System Justification Perspective","title-short":"The Gender Gap in Environmental Attitudes","URL":"http://link.springer.com/10.1007/978-94-007-5518-5_12","editor":[{"family":"Alston","given":"Margaret"},{"family":"Whittenbury","given":"Kerri"}],"author":[{"family":"Goldsmith","given":"Rachel E."},{"family":"Feygina","given":"Irina"},{"family":"Jost","given":"John T."}],"accessed":{"date-parts":[["2021",1,27]]},"issued":{"date-parts":[["2013"]]}}},{"id":84,"uris":["http://zotero.org/users/local/pE4cGXV6/items/3LL26227"],"uri":["http://zotero.org/users/local/pE4cGXV6/items/3LL26227"],"itemData":{"id":84,"type":"article-journal","container-title":"Risk Analysis","DOI":"10.1111/j.1539-6924.1999.tb00421.x","ISSN":"0272-4332, 1539-6924","issue":"3","journalAbbreviation":"Risk Analysis","language":"en","page":"461-471","source":"DOI.org (Crossref)","title":"Risk Perceptions, General Environmental Beliefs, and Willingness to Address Climate Change","volume":"19","author":[{"family":"O'Connor","given":"Robert E."},{"family":"Bard","given":"Richard J."},{"family":"Fisher","given":"Ann"}],"issued":{"date-parts":[["1999",6]]}}},{"id":120,"uris":["http://zotero.org/users/local/pE4cGXV6/items/CX7EMTHJ"],"uri":["http://zotero.org/users/local/pE4cGXV6/items/CX7EMTHJ"],"itemData":{"id":120,"type":"article-journal","abstract":"Soil pollution is a serious environmental issue in China. As a key subject of agricultural practices, promoting Chinese farmers’ Pro-Environmental Behavior (PEB) through increasing their soil pollution risk perception is an important means for soil protection, agricultural transformation and ecological development. In this study, we distinguish four dimensions of soil pollution risk perception: fact perception (FP), loss perception (LP), cause perception (CP) and response behavior ability perception (RBAP). We conceptualize a model that depicts the relationships between the four dimensions of Chinese farmers’ soil pollution risk perception and their PEB and the moderating effect of farms’ household income level on these relationships. Using a questionnaire survey to collect empirical data, we find: first, the four dimensions of Chinese farmers’ soil pollution risk perception have positive effects on their PEB; second, Chinese farmers’ household income level positively moderates the re­ lationships between their FP, LP and CP and their PEB but its moderating effect on the relationship between their RBAP and their PEB is not significant. Relevant theory and policy implications for environmental management are discussed in the paper.","container-title":"Journal of Environmental Management","DOI":"10.1016/j.jenvman.2020.110806","ISSN":"03014797","journalAbbreviation":"Journal of Environmental Management","language":"en","page":"1-10","source":"DOI.org (Crossref)","title":"How does soil pollution risk perception affect farmers' pro-environmental behavior? The role of income level","title-short":"How does soil pollution risk perception affect farmers' pro-environmental behavior?","volume":"270","author":[{"family":"Zhou","given":"Zhifang"},{"family":"Liu","given":"Jinhao"},{"family":"Zeng","given":"Huixiang"},{"family":"Zhang","given":"Tao"},{"family":"Chen","given":"Xiaohong"}],"issued":{"date-parts":[["2020",9]]}}}],"schema":"https://github.com/citation-style-language/schema/raw/master/csl-citation.json"} </w:instrText>
      </w:r>
      <w:r w:rsidRPr="008C2884">
        <w:rPr>
          <w:rFonts w:ascii="Arial" w:hAnsi="Arial" w:cs="Arial"/>
          <w:sz w:val="24"/>
          <w:szCs w:val="24"/>
          <w:lang w:val="en-GB"/>
        </w:rPr>
        <w:fldChar w:fldCharType="separate"/>
      </w:r>
      <w:r w:rsidR="00212BFD" w:rsidRPr="008C2884">
        <w:rPr>
          <w:rFonts w:ascii="Arial" w:hAnsi="Arial" w:cs="Arial"/>
          <w:sz w:val="24"/>
          <w:szCs w:val="24"/>
          <w:lang w:val="en-GB"/>
        </w:rPr>
        <w:t>(Davidson &amp; Haan, 2012; Goldsmith et al., 2013; O’Connor et al., 1999; Zhou et al., 2020)</w:t>
      </w:r>
      <w:r w:rsidRPr="008C2884">
        <w:rPr>
          <w:rFonts w:ascii="Arial" w:hAnsi="Arial" w:cs="Arial"/>
          <w:sz w:val="24"/>
          <w:szCs w:val="24"/>
          <w:lang w:val="en-GB"/>
        </w:rPr>
        <w:fldChar w:fldCharType="end"/>
      </w:r>
      <w:r w:rsidRPr="008C2884">
        <w:rPr>
          <w:rFonts w:ascii="Arial" w:hAnsi="Arial" w:cs="Arial"/>
          <w:sz w:val="24"/>
          <w:szCs w:val="24"/>
          <w:lang w:val="en-GB"/>
        </w:rPr>
        <w:t xml:space="preserve">. </w:t>
      </w:r>
      <w:r w:rsidR="00CA2C2F" w:rsidRPr="008C2884">
        <w:rPr>
          <w:rFonts w:ascii="Arial" w:hAnsi="Arial" w:cs="Arial"/>
          <w:sz w:val="24"/>
          <w:szCs w:val="24"/>
          <w:lang w:val="en-GB"/>
        </w:rPr>
        <w:t xml:space="preserve">One explanation of </w:t>
      </w:r>
      <w:r w:rsidR="005B3884">
        <w:rPr>
          <w:rFonts w:ascii="Arial" w:hAnsi="Arial" w:cs="Arial"/>
          <w:sz w:val="24"/>
          <w:szCs w:val="24"/>
          <w:lang w:val="en-GB"/>
        </w:rPr>
        <w:t xml:space="preserve">the </w:t>
      </w:r>
      <w:r w:rsidR="00CA2C2F" w:rsidRPr="008C2884">
        <w:rPr>
          <w:rFonts w:ascii="Arial" w:hAnsi="Arial" w:cs="Arial"/>
          <w:sz w:val="24"/>
          <w:szCs w:val="24"/>
          <w:lang w:val="en-GB"/>
        </w:rPr>
        <w:t xml:space="preserve">gender gap could be that women are more likely to have “a stronger sense of social responsibility and affinity for taking others’ perspectives” </w:t>
      </w:r>
      <w:r w:rsidR="00CA2C2F" w:rsidRPr="008C2884">
        <w:rPr>
          <w:rFonts w:ascii="Arial" w:hAnsi="Arial" w:cs="Arial"/>
          <w:sz w:val="24"/>
          <w:szCs w:val="24"/>
          <w:lang w:val="en-GB"/>
        </w:rPr>
        <w:fldChar w:fldCharType="begin"/>
      </w:r>
      <w:r w:rsidR="00CA2C2F" w:rsidRPr="008C2884">
        <w:rPr>
          <w:rFonts w:ascii="Arial" w:hAnsi="Arial" w:cs="Arial"/>
          <w:sz w:val="24"/>
          <w:szCs w:val="24"/>
          <w:lang w:val="en-GB"/>
        </w:rPr>
        <w:instrText xml:space="preserve"> ADDIN ZOTERO_ITEM CSL_CITATION {"citationID":"GRSXtoJU","properties":{"formattedCitation":"(Goldsmith et al., 2013, pag. 6)","plainCitation":"(Goldsmith et al., 2013, pag. 6)","noteIndex":0},"citationItems":[{"id":125,"uris":["http://zotero.org/users/local/pE4cGXV6/items/3KNTBXEC"],"uri":["http://zotero.org/users/local/pE4cGXV6/items/3KNTBXEC"],"itemData":{"id":125,"type":"chapter","container-title":"Research, Action and Policy: Addressing the Gendered Impacts of Climate Change","event-place":"Dordrecht","ISBN":"978-94-007-5517-8","language":"en","note":"DOI: 10.1007/978-94-007-5518-5_12","page":"159-171","publisher":"Springer Netherlands","publisher-place":"Dordrecht","source":"DOI.org (Crossref)","title":"The Gender Gap in Environmental Attitudes: A System Justification Perspective","title-short":"The Gender Gap in Environmental Attitudes","URL":"http://link.springer.com/10.1007/978-94-007-5518-5_12","editor":[{"family":"Alston","given":"Margaret"},{"family":"Whittenbury","given":"Kerri"}],"author":[{"family":"Goldsmith","given":"Rachel E."},{"family":"Feygina","given":"Irina"},{"family":"Jost","given":"John T."}],"accessed":{"date-parts":[["2021",1,27]]},"issued":{"date-parts":[["2013"]]}},"locator":"6"}],"schema":"https://github.com/citation-style-language/schema/raw/master/csl-citation.json"} </w:instrText>
      </w:r>
      <w:r w:rsidR="00CA2C2F" w:rsidRPr="008C2884">
        <w:rPr>
          <w:rFonts w:ascii="Arial" w:hAnsi="Arial" w:cs="Arial"/>
          <w:sz w:val="24"/>
          <w:szCs w:val="24"/>
          <w:lang w:val="en-GB"/>
        </w:rPr>
        <w:fldChar w:fldCharType="separate"/>
      </w:r>
      <w:r w:rsidR="00CA2C2F" w:rsidRPr="008C2884">
        <w:rPr>
          <w:rFonts w:ascii="Arial" w:hAnsi="Arial" w:cs="Arial"/>
          <w:sz w:val="24"/>
          <w:szCs w:val="24"/>
          <w:lang w:val="en-GB"/>
        </w:rPr>
        <w:t xml:space="preserve">(Goldsmith et al., 2013, </w:t>
      </w:r>
      <w:r w:rsidR="00C46517">
        <w:rPr>
          <w:rFonts w:ascii="Arial" w:hAnsi="Arial" w:cs="Arial"/>
          <w:sz w:val="24"/>
          <w:szCs w:val="24"/>
          <w:lang w:val="en-GB"/>
        </w:rPr>
        <w:t>p.</w:t>
      </w:r>
      <w:r w:rsidR="00CA2C2F" w:rsidRPr="008C2884">
        <w:rPr>
          <w:rFonts w:ascii="Arial" w:hAnsi="Arial" w:cs="Arial"/>
          <w:sz w:val="24"/>
          <w:szCs w:val="24"/>
          <w:lang w:val="en-GB"/>
        </w:rPr>
        <w:t xml:space="preserve"> 6)</w:t>
      </w:r>
      <w:r w:rsidR="00CA2C2F" w:rsidRPr="008C2884">
        <w:rPr>
          <w:rFonts w:ascii="Arial" w:hAnsi="Arial" w:cs="Arial"/>
          <w:sz w:val="24"/>
          <w:szCs w:val="24"/>
          <w:lang w:val="en-GB"/>
        </w:rPr>
        <w:fldChar w:fldCharType="end"/>
      </w:r>
      <w:r w:rsidR="00CA2C2F" w:rsidRPr="008C2884">
        <w:rPr>
          <w:rFonts w:ascii="Arial" w:hAnsi="Arial" w:cs="Arial"/>
          <w:sz w:val="24"/>
          <w:szCs w:val="24"/>
          <w:lang w:val="en-GB"/>
        </w:rPr>
        <w:t>, and for this reason</w:t>
      </w:r>
      <w:r w:rsidR="005B3884">
        <w:rPr>
          <w:rFonts w:ascii="Arial" w:hAnsi="Arial" w:cs="Arial"/>
          <w:sz w:val="24"/>
          <w:szCs w:val="24"/>
          <w:lang w:val="en-GB"/>
        </w:rPr>
        <w:t>,</w:t>
      </w:r>
      <w:r w:rsidR="00CA2C2F" w:rsidRPr="008C2884">
        <w:rPr>
          <w:rFonts w:ascii="Arial" w:hAnsi="Arial" w:cs="Arial"/>
          <w:sz w:val="24"/>
          <w:szCs w:val="24"/>
          <w:lang w:val="en-GB"/>
        </w:rPr>
        <w:t xml:space="preserve"> they are more concerned than male</w:t>
      </w:r>
      <w:r w:rsidR="00784E96" w:rsidRPr="008C2884">
        <w:rPr>
          <w:rFonts w:ascii="Arial" w:hAnsi="Arial" w:cs="Arial"/>
          <w:sz w:val="24"/>
          <w:szCs w:val="24"/>
          <w:lang w:val="en-GB"/>
        </w:rPr>
        <w:t>.</w:t>
      </w:r>
      <w:r w:rsidR="00843D1B">
        <w:rPr>
          <w:rFonts w:ascii="Arial" w:hAnsi="Arial" w:cs="Arial"/>
          <w:sz w:val="24"/>
          <w:szCs w:val="24"/>
          <w:lang w:val="en-GB"/>
        </w:rPr>
        <w:t xml:space="preserve"> </w:t>
      </w:r>
    </w:p>
    <w:p w14:paraId="792207D5" w14:textId="25D3CEAA" w:rsidR="001A76E3" w:rsidRPr="008C2884" w:rsidRDefault="007E57AC" w:rsidP="00DF517C">
      <w:pPr>
        <w:spacing w:before="240" w:line="360" w:lineRule="auto"/>
        <w:ind w:firstLine="709"/>
        <w:jc w:val="both"/>
        <w:rPr>
          <w:rFonts w:ascii="Arial" w:hAnsi="Arial" w:cs="Arial"/>
          <w:sz w:val="24"/>
          <w:szCs w:val="24"/>
          <w:lang w:val="en-GB"/>
        </w:rPr>
      </w:pPr>
      <w:r>
        <w:rPr>
          <w:rFonts w:ascii="Arial" w:hAnsi="Arial" w:cs="Arial"/>
          <w:sz w:val="24"/>
          <w:szCs w:val="24"/>
          <w:lang w:val="en-GB"/>
        </w:rPr>
        <w:t>Also</w:t>
      </w:r>
      <w:r w:rsidR="00FE2DA8" w:rsidRPr="008C2884">
        <w:rPr>
          <w:rFonts w:ascii="Arial" w:hAnsi="Arial" w:cs="Arial"/>
          <w:sz w:val="24"/>
          <w:szCs w:val="24"/>
          <w:lang w:val="en-GB"/>
        </w:rPr>
        <w:t xml:space="preserve">, some studies find that education </w:t>
      </w:r>
      <w:r w:rsidR="00263F83" w:rsidRPr="008C2884">
        <w:rPr>
          <w:rFonts w:ascii="Arial" w:hAnsi="Arial" w:cs="Arial"/>
          <w:sz w:val="24"/>
          <w:szCs w:val="24"/>
          <w:lang w:val="en-GB"/>
        </w:rPr>
        <w:t xml:space="preserve">level is </w:t>
      </w:r>
      <w:r w:rsidR="00FE2DA8" w:rsidRPr="008C2884">
        <w:rPr>
          <w:rFonts w:ascii="Arial" w:hAnsi="Arial" w:cs="Arial"/>
          <w:sz w:val="24"/>
          <w:szCs w:val="24"/>
          <w:lang w:val="en-GB"/>
        </w:rPr>
        <w:t xml:space="preserve">positively correlated with risk </w:t>
      </w:r>
      <w:r w:rsidR="00CA2C2F" w:rsidRPr="008C2884">
        <w:rPr>
          <w:rFonts w:ascii="Arial" w:hAnsi="Arial" w:cs="Arial"/>
          <w:sz w:val="24"/>
          <w:szCs w:val="24"/>
          <w:lang w:val="en-GB"/>
        </w:rPr>
        <w:t>perception</w:t>
      </w:r>
      <w:r w:rsidR="00C813BD" w:rsidRPr="008C2884">
        <w:rPr>
          <w:rFonts w:ascii="Arial" w:hAnsi="Arial" w:cs="Arial"/>
          <w:sz w:val="24"/>
          <w:szCs w:val="24"/>
          <w:lang w:val="en-GB"/>
        </w:rPr>
        <w:t xml:space="preserve"> </w:t>
      </w:r>
      <w:r w:rsidR="00C813BD" w:rsidRPr="008C2884">
        <w:rPr>
          <w:rFonts w:ascii="Arial" w:hAnsi="Arial" w:cs="Arial"/>
          <w:sz w:val="24"/>
          <w:szCs w:val="24"/>
          <w:lang w:val="en-GB"/>
        </w:rPr>
        <w:fldChar w:fldCharType="begin"/>
      </w:r>
      <w:r w:rsidR="00C813BD" w:rsidRPr="008C2884">
        <w:rPr>
          <w:rFonts w:ascii="Arial" w:hAnsi="Arial" w:cs="Arial"/>
          <w:sz w:val="24"/>
          <w:szCs w:val="24"/>
          <w:lang w:val="en-GB"/>
        </w:rPr>
        <w:instrText xml:space="preserve"> ADDIN ZOTERO_ITEM CSL_CITATION {"citationID":"UhnfPDWz","properties":{"formattedCitation":"(Meyer, 2015)","plainCitation":"(Meyer, 2015)","noteIndex":0},"citationItems":[{"id":123,"uris":["http://zotero.org/users/local/pE4cGXV6/items/PSH4ZLK5"],"uri":["http://zotero.org/users/local/pE4cGXV6/items/PSH4ZLK5"],"itemData":{"id":123,"type":"article-journal","container-title":"Ecological Economics","DOI":"10.1016/j.ecolecon.2015.04.018","ISSN":"09218009","journalAbbreviation":"Ecological Economics","language":"en","page":"108-121","source":"DOI.org (Crossref)","title":"Does education increase pro-environmental behavior? Evidence from Europe","title-short":"Does education increase pro-environmental behavior?","volume":"116","author":[{"family":"Meyer","given":"Andrew"}],"issued":{"date-parts":[["2015",8]]}}}],"schema":"https://github.com/citation-style-language/schema/raw/master/csl-citation.json"} </w:instrText>
      </w:r>
      <w:r w:rsidR="00C813BD" w:rsidRPr="008C2884">
        <w:rPr>
          <w:rFonts w:ascii="Arial" w:hAnsi="Arial" w:cs="Arial"/>
          <w:sz w:val="24"/>
          <w:szCs w:val="24"/>
          <w:lang w:val="en-GB"/>
        </w:rPr>
        <w:fldChar w:fldCharType="separate"/>
      </w:r>
      <w:r w:rsidR="00C813BD" w:rsidRPr="008C2884">
        <w:rPr>
          <w:rFonts w:ascii="Arial" w:hAnsi="Arial" w:cs="Arial"/>
          <w:sz w:val="24"/>
          <w:szCs w:val="24"/>
          <w:lang w:val="en-GB"/>
        </w:rPr>
        <w:t>(Meyer, 2015)</w:t>
      </w:r>
      <w:r w:rsidR="00C813BD" w:rsidRPr="008C2884">
        <w:rPr>
          <w:rFonts w:ascii="Arial" w:hAnsi="Arial" w:cs="Arial"/>
          <w:sz w:val="24"/>
          <w:szCs w:val="24"/>
          <w:lang w:val="en-GB"/>
        </w:rPr>
        <w:fldChar w:fldCharType="end"/>
      </w:r>
      <w:r w:rsidR="00263F83" w:rsidRPr="008C2884">
        <w:rPr>
          <w:rFonts w:ascii="Arial" w:hAnsi="Arial" w:cs="Arial"/>
          <w:sz w:val="24"/>
          <w:szCs w:val="24"/>
          <w:lang w:val="en-GB"/>
        </w:rPr>
        <w:t>. The reason why</w:t>
      </w:r>
      <w:r w:rsidR="00C813BD" w:rsidRPr="008C2884">
        <w:rPr>
          <w:rFonts w:ascii="Arial" w:hAnsi="Arial" w:cs="Arial"/>
          <w:sz w:val="24"/>
          <w:szCs w:val="24"/>
          <w:lang w:val="en-GB"/>
        </w:rPr>
        <w:t xml:space="preserve"> more educated people</w:t>
      </w:r>
      <w:r w:rsidR="00263F83" w:rsidRPr="008C2884">
        <w:rPr>
          <w:rFonts w:ascii="Arial" w:hAnsi="Arial" w:cs="Arial"/>
          <w:sz w:val="24"/>
          <w:szCs w:val="24"/>
          <w:lang w:val="en-GB"/>
        </w:rPr>
        <w:t xml:space="preserve"> tend to be more informed on the topic</w:t>
      </w:r>
      <w:r w:rsidR="00C813BD" w:rsidRPr="008C2884">
        <w:rPr>
          <w:rFonts w:ascii="Arial" w:hAnsi="Arial" w:cs="Arial"/>
          <w:sz w:val="24"/>
          <w:szCs w:val="24"/>
          <w:lang w:val="en-GB"/>
        </w:rPr>
        <w:t xml:space="preserve"> and more aware of the consequences of their actions </w:t>
      </w:r>
      <w:r w:rsidR="00263F83" w:rsidRPr="008C2884">
        <w:rPr>
          <w:rFonts w:ascii="Arial" w:hAnsi="Arial" w:cs="Arial"/>
          <w:sz w:val="24"/>
          <w:szCs w:val="24"/>
          <w:lang w:val="en-GB"/>
        </w:rPr>
        <w:t xml:space="preserve"> </w:t>
      </w:r>
      <w:r w:rsidR="00263F83" w:rsidRPr="008C2884">
        <w:rPr>
          <w:rFonts w:ascii="Arial" w:hAnsi="Arial" w:cs="Arial"/>
          <w:sz w:val="24"/>
          <w:szCs w:val="24"/>
          <w:lang w:val="en-GB"/>
        </w:rPr>
        <w:fldChar w:fldCharType="begin"/>
      </w:r>
      <w:r w:rsidR="00C813BD" w:rsidRPr="008C2884">
        <w:rPr>
          <w:rFonts w:ascii="Arial" w:hAnsi="Arial" w:cs="Arial"/>
          <w:sz w:val="24"/>
          <w:szCs w:val="24"/>
          <w:lang w:val="en-GB"/>
        </w:rPr>
        <w:instrText xml:space="preserve"> ADDIN ZOTERO_ITEM CSL_CITATION {"citationID":"zWeE4arg","properties":{"formattedCitation":"(Meyer, 2015; Sun &amp; Han, 2018)","plainCitation":"(Meyer, 2015; Sun &amp; Han, 2018)","noteIndex":0},"citationItems":[{"id":123,"uris":["http://zotero.org/users/local/pE4cGXV6/items/PSH4ZLK5"],"uri":["http://zotero.org/users/local/pE4cGXV6/items/PSH4ZLK5"],"itemData":{"id":123,"type":"article-journal","container-title":"Ecological Economics","DOI":"10.1016/j.ecolecon.2015.04.018","ISSN":"09218009","journalAbbreviation":"Ecological Economics","language":"en","page":"108-121","source":"DOI.org (Crossref)","title":"Does education increase pro-environmental behavior? Evidence from Europe","title-short":"Does education increase pro-environmental behavior?","volume":"116","author":[{"family":"Meyer","given":"Andrew"}],"issued":{"date-parts":[["2015",8]]}}},{"id":100,"uris":["http://zotero.org/users/local/pE4cGXV6/items/QKPBIA24"],"uri":["http://zotero.org/users/local/pE4cGXV6/items/QKPBIA24"],"itemData":{"id":100,"type":"article-journal","container-title":"International Journal of Environmental Research and Public Health","DOI":"10.3390/ijerph15010091","ISSN":"1660-4601","issue":"1","journalAbbreviation":"IJERPH","language":"en","page":"1-12","source":"DOI.org (Crossref)","title":"Climate Change Risk Perception in Taiwan: Correlation with Individual and Societal Factors","title-short":"Climate Change Risk Perception in Taiwan","volume":"15","author":[{"family":"Sun","given":"Yingying"},{"family":"Han","given":"Ziqiang"}],"issued":{"date-parts":[["2018",1,8]]}}}],"schema":"https://github.com/citation-style-language/schema/raw/master/csl-citation.json"} </w:instrText>
      </w:r>
      <w:r w:rsidR="00263F83" w:rsidRPr="008C2884">
        <w:rPr>
          <w:rFonts w:ascii="Arial" w:hAnsi="Arial" w:cs="Arial"/>
          <w:sz w:val="24"/>
          <w:szCs w:val="24"/>
          <w:lang w:val="en-GB"/>
        </w:rPr>
        <w:fldChar w:fldCharType="separate"/>
      </w:r>
      <w:r w:rsidR="00C813BD" w:rsidRPr="008C2884">
        <w:rPr>
          <w:rFonts w:ascii="Arial" w:hAnsi="Arial" w:cs="Arial"/>
          <w:sz w:val="24"/>
          <w:szCs w:val="24"/>
          <w:lang w:val="en-GB"/>
        </w:rPr>
        <w:t>(Meyer, 2015; Sun &amp; Han, 2018)</w:t>
      </w:r>
      <w:r w:rsidR="00263F83" w:rsidRPr="008C2884">
        <w:rPr>
          <w:rFonts w:ascii="Arial" w:hAnsi="Arial" w:cs="Arial"/>
          <w:sz w:val="24"/>
          <w:szCs w:val="24"/>
          <w:lang w:val="en-GB"/>
        </w:rPr>
        <w:fldChar w:fldCharType="end"/>
      </w:r>
      <w:r w:rsidR="00C813BD" w:rsidRPr="008C2884">
        <w:rPr>
          <w:rFonts w:ascii="Arial" w:hAnsi="Arial" w:cs="Arial"/>
          <w:sz w:val="24"/>
          <w:szCs w:val="24"/>
          <w:lang w:val="en-GB"/>
        </w:rPr>
        <w:t>.</w:t>
      </w:r>
    </w:p>
    <w:p w14:paraId="523E2876" w14:textId="1A5B9ACC" w:rsidR="00263F83" w:rsidRDefault="00263F83" w:rsidP="00DF517C">
      <w:pPr>
        <w:spacing w:before="240" w:line="360" w:lineRule="auto"/>
        <w:ind w:firstLine="709"/>
        <w:jc w:val="both"/>
        <w:rPr>
          <w:rFonts w:ascii="Arial" w:hAnsi="Arial" w:cs="Arial"/>
          <w:sz w:val="24"/>
          <w:szCs w:val="24"/>
          <w:lang w:val="en-GB"/>
        </w:rPr>
      </w:pPr>
      <w:r w:rsidRPr="008C2884">
        <w:rPr>
          <w:rFonts w:ascii="Arial" w:hAnsi="Arial" w:cs="Arial"/>
          <w:sz w:val="24"/>
          <w:szCs w:val="24"/>
          <w:lang w:val="en-GB"/>
        </w:rPr>
        <w:t xml:space="preserve">Recent studies demonstrated that younger adults are more worried about the consequences of climate change than older </w:t>
      </w:r>
      <w:r w:rsidRPr="008C2884">
        <w:rPr>
          <w:rFonts w:ascii="Arial" w:hAnsi="Arial" w:cs="Arial"/>
          <w:sz w:val="24"/>
          <w:szCs w:val="24"/>
          <w:lang w:val="en-GB"/>
        </w:rPr>
        <w:fldChar w:fldCharType="begin"/>
      </w:r>
      <w:r w:rsidR="00A97D1F" w:rsidRPr="008C2884">
        <w:rPr>
          <w:rFonts w:ascii="Arial" w:hAnsi="Arial" w:cs="Arial"/>
          <w:sz w:val="24"/>
          <w:szCs w:val="24"/>
          <w:lang w:val="en-GB"/>
        </w:rPr>
        <w:instrText xml:space="preserve"> ADDIN ZOTERO_ITEM CSL_CITATION {"citationID":"kHMWDZTm","properties":{"formattedCitation":"(Echavarren et al., 2019; Sun &amp; Han, 2018; Weber, 2016)","plainCitation":"(Echavarren et al., 2019; Sun &amp; Han, 2018; Weber, 2016)","noteIndex":0},"citationItems":[{"id":8,"uris":["http://zotero.org/users/local/pE4cGXV6/items/2XUAJYI5"],"uri":["http://zotero.org/users/local/pE4cGXV6/items/2XUAJYI5"],"itemData":{"id":8,"type":"article-journal","abstract":"This article looks into the complex structure of factors which determine public risk perceptions of climate change, combining individual level indicators (related to social structures) and macro level indicators (at country level) related to countries’ exposures to natural hazards and national political contexts. The article employs survey data from the 2017 Special Eurobarometer 459 (87.1) and country-level statistical data on political contexts and climate-related hazards. Multilevel mixed-effects linear regressions were applied. The results of the research indicate that few macro level variables related to natural hazards can significantly explain climate change risk perceptions (like temperature increases or water deficit), and political contexts at the macro level do not significantly explain the variance in the levels of concern about climate change. However, individual level variables (education and political orientation) significantly mediate how natural hazards and political contexts influence climate change risk perception. People with higher education levels have higher concerns about climate change in countries that are more vulnerable to floods and droughts, and left-leaning voters in countries with higher democracy indices and better climate policies demonstrate higher levels of climate change risk perception. Scientific literacy is an important factor in shaping public opinions and concerns about climate change, particularly with regard to the complex understanding of natural factors of climate change; having a clear political orientation helps people to reflect on the national political contexts of climate change.","container-title":"Safety Science","DOI":"10.1016/j.ssci.2019.08.024","ISSN":"09257535","journalAbbreviation":"Safety Science","language":"en","page":"813-823","source":"DOI.org (Crossref)","title":"Multilevel analysis of climate change risk perception in Europe: Natural hazards, political contexts and mediating individual effects","title-short":"Multilevel analysis of climate change risk perception in Europe","volume":"120","author":[{"family":"Echavarren","given":"José Manuel"},{"family":"Balžekienė","given":"Aistė"},{"family":"Telešienė","given":"Audronė"}],"issued":{"date-parts":[["2019",12]]}}},{"id":100,"uris":["http://zotero.org/users/local/pE4cGXV6/items/QKPBIA24"],"uri":["http://zotero.org/users/local/pE4cGXV6/items/QKPBIA24"],"itemData":{"id":100,"type":"article-journal","container-title":"International Journal of Environmental Research and Public Health","DOI":"10.3390/ijerph15010091","ISSN":"1660-4601","issue":"1","journalAbbreviation":"IJERPH","language":"en","page":"1-12","source":"DOI.org (Crossref)","title":"Climate Change Risk Perception in Taiwan: Correlation with Individual and Societal Factors","title-short":"Climate Change Risk Perception in Taiwan","volume":"15","author":[{"family":"Sun","given":"Yingying"},{"family":"Han","given":"Ziqiang"}],"issued":{"date-parts":[["2018",1,8]]}}},{"id":126,"uris":["http://zotero.org/users/local/pE4cGXV6/items/L9NWFTBN"],"uri":["http://zotero.org/users/local/pE4cGXV6/items/L9NWFTBN"],"itemData":{"id":126,"type":"article-journal","container-title":"Wiley Interdisciplinary Reviews: Climate Change","DOI":"10.1002/wcc.377","ISSN":"17577780","issue":"1","journalAbbreviation":"WIREs Clim Change","language":"en","page":"125-134","source":"DOI.org (Crossref)","title":"What shapes perceptions of climate change? New research since 2010: What shapes perceptions of climate change?","title-short":"What shapes perceptions of climate change?","volume":"7","author":[{"family":"Weber","given":"Elke U."}],"issued":{"date-parts":[["2016",1]]}}}],"schema":"https://github.com/citation-style-language/schema/raw/master/csl-citation.json"} </w:instrText>
      </w:r>
      <w:r w:rsidRPr="008C2884">
        <w:rPr>
          <w:rFonts w:ascii="Arial" w:hAnsi="Arial" w:cs="Arial"/>
          <w:sz w:val="24"/>
          <w:szCs w:val="24"/>
          <w:lang w:val="en-GB"/>
        </w:rPr>
        <w:fldChar w:fldCharType="separate"/>
      </w:r>
      <w:r w:rsidR="00A97D1F" w:rsidRPr="008C2884">
        <w:rPr>
          <w:rFonts w:ascii="Arial" w:hAnsi="Arial" w:cs="Arial"/>
          <w:sz w:val="24"/>
          <w:szCs w:val="24"/>
          <w:lang w:val="en-GB"/>
        </w:rPr>
        <w:t>(Echavarren et al., 2019; Sun &amp; Han, 2018; Weber, 2016)</w:t>
      </w:r>
      <w:r w:rsidRPr="008C2884">
        <w:rPr>
          <w:rFonts w:ascii="Arial" w:hAnsi="Arial" w:cs="Arial"/>
          <w:sz w:val="24"/>
          <w:szCs w:val="24"/>
          <w:lang w:val="en-GB"/>
        </w:rPr>
        <w:fldChar w:fldCharType="end"/>
      </w:r>
      <w:r w:rsidR="00B85FA4" w:rsidRPr="008C2884">
        <w:rPr>
          <w:rFonts w:ascii="Arial" w:hAnsi="Arial" w:cs="Arial"/>
          <w:sz w:val="24"/>
          <w:szCs w:val="24"/>
          <w:lang w:val="en-GB"/>
        </w:rPr>
        <w:t xml:space="preserve">. </w:t>
      </w:r>
      <w:r w:rsidR="005779EA">
        <w:rPr>
          <w:rFonts w:ascii="Arial" w:hAnsi="Arial" w:cs="Arial"/>
          <w:sz w:val="24"/>
          <w:szCs w:val="24"/>
          <w:lang w:val="en-GB"/>
        </w:rPr>
        <w:t>However, the reason</w:t>
      </w:r>
      <w:r w:rsidR="00912A43">
        <w:rPr>
          <w:rFonts w:ascii="Arial" w:hAnsi="Arial" w:cs="Arial"/>
          <w:sz w:val="24"/>
          <w:szCs w:val="24"/>
          <w:lang w:val="en-GB"/>
        </w:rPr>
        <w:t xml:space="preserve">s for this divergence could be two: </w:t>
      </w:r>
      <w:r w:rsidR="005B3884">
        <w:rPr>
          <w:rFonts w:ascii="Arial" w:hAnsi="Arial" w:cs="Arial"/>
          <w:sz w:val="24"/>
          <w:szCs w:val="24"/>
          <w:lang w:val="en-GB"/>
        </w:rPr>
        <w:t xml:space="preserve">the </w:t>
      </w:r>
      <w:r w:rsidR="005779EA" w:rsidRPr="00912A43">
        <w:rPr>
          <w:rFonts w:ascii="Arial" w:hAnsi="Arial" w:cs="Arial"/>
          <w:i/>
          <w:iCs/>
          <w:sz w:val="24"/>
          <w:szCs w:val="24"/>
          <w:lang w:val="en-GB"/>
        </w:rPr>
        <w:t>ag</w:t>
      </w:r>
      <w:ins w:id="35" w:author="Veltri GiuseppeAlessandro" w:date="2021-02-04T19:18:00Z">
        <w:r w:rsidR="00FF0DD6">
          <w:rPr>
            <w:rFonts w:ascii="Arial" w:hAnsi="Arial" w:cs="Arial"/>
            <w:i/>
            <w:iCs/>
            <w:sz w:val="24"/>
            <w:szCs w:val="24"/>
            <w:lang w:val="en-GB"/>
          </w:rPr>
          <w:t>e</w:t>
        </w:r>
      </w:ins>
      <w:r w:rsidR="005779EA" w:rsidRPr="00912A43">
        <w:rPr>
          <w:rFonts w:ascii="Arial" w:hAnsi="Arial" w:cs="Arial"/>
          <w:i/>
          <w:iCs/>
          <w:sz w:val="24"/>
          <w:szCs w:val="24"/>
          <w:lang w:val="en-GB"/>
        </w:rPr>
        <w:t>ing</w:t>
      </w:r>
      <w:r w:rsidR="00912A43">
        <w:rPr>
          <w:rFonts w:ascii="Arial" w:hAnsi="Arial" w:cs="Arial"/>
          <w:i/>
          <w:iCs/>
          <w:sz w:val="24"/>
          <w:szCs w:val="24"/>
          <w:lang w:val="en-GB"/>
        </w:rPr>
        <w:t xml:space="preserve"> effect</w:t>
      </w:r>
      <w:r w:rsidR="00912A43">
        <w:rPr>
          <w:rFonts w:ascii="Arial" w:hAnsi="Arial" w:cs="Arial"/>
          <w:sz w:val="24"/>
          <w:szCs w:val="24"/>
          <w:lang w:val="en-GB"/>
        </w:rPr>
        <w:t xml:space="preserve"> </w:t>
      </w:r>
      <w:r w:rsidR="005779EA">
        <w:rPr>
          <w:rFonts w:ascii="Arial" w:hAnsi="Arial" w:cs="Arial"/>
          <w:sz w:val="24"/>
          <w:szCs w:val="24"/>
          <w:lang w:val="en-GB"/>
        </w:rPr>
        <w:t xml:space="preserve">and </w:t>
      </w:r>
      <w:r w:rsidR="005B3884">
        <w:rPr>
          <w:rFonts w:ascii="Arial" w:hAnsi="Arial" w:cs="Arial"/>
          <w:sz w:val="24"/>
          <w:szCs w:val="24"/>
          <w:lang w:val="en-GB"/>
        </w:rPr>
        <w:t xml:space="preserve">the </w:t>
      </w:r>
      <w:r w:rsidR="005779EA" w:rsidRPr="00912A43">
        <w:rPr>
          <w:rFonts w:ascii="Arial" w:hAnsi="Arial" w:cs="Arial"/>
          <w:i/>
          <w:iCs/>
          <w:sz w:val="24"/>
          <w:szCs w:val="24"/>
          <w:lang w:val="en-GB"/>
        </w:rPr>
        <w:t>co</w:t>
      </w:r>
      <w:r w:rsidR="00912A43" w:rsidRPr="00912A43">
        <w:rPr>
          <w:rFonts w:ascii="Arial" w:hAnsi="Arial" w:cs="Arial"/>
          <w:i/>
          <w:iCs/>
          <w:sz w:val="24"/>
          <w:szCs w:val="24"/>
          <w:lang w:val="en-GB"/>
        </w:rPr>
        <w:t>hort</w:t>
      </w:r>
      <w:r w:rsidR="00912A43">
        <w:rPr>
          <w:rFonts w:ascii="Arial" w:hAnsi="Arial" w:cs="Arial"/>
          <w:sz w:val="24"/>
          <w:szCs w:val="24"/>
          <w:lang w:val="en-GB"/>
        </w:rPr>
        <w:t xml:space="preserve"> </w:t>
      </w:r>
      <w:r w:rsidR="00912A43" w:rsidRPr="00912A43">
        <w:rPr>
          <w:rFonts w:ascii="Arial" w:hAnsi="Arial" w:cs="Arial"/>
          <w:i/>
          <w:iCs/>
          <w:sz w:val="24"/>
          <w:szCs w:val="24"/>
          <w:lang w:val="en-GB"/>
        </w:rPr>
        <w:t>effect</w:t>
      </w:r>
      <w:r w:rsidR="00912A43">
        <w:rPr>
          <w:rFonts w:ascii="Arial" w:hAnsi="Arial" w:cs="Arial"/>
          <w:sz w:val="24"/>
          <w:szCs w:val="24"/>
          <w:lang w:val="en-GB"/>
        </w:rPr>
        <w:t xml:space="preserve">, which are </w:t>
      </w:r>
      <w:r w:rsidR="00912A43" w:rsidRPr="00912A43">
        <w:rPr>
          <w:rFonts w:ascii="Arial" w:hAnsi="Arial" w:cs="Arial"/>
          <w:sz w:val="24"/>
          <w:szCs w:val="24"/>
          <w:lang w:val="en-GB"/>
        </w:rPr>
        <w:t xml:space="preserve">the result of being at a certain </w:t>
      </w:r>
      <w:r w:rsidR="00F9462C">
        <w:rPr>
          <w:rFonts w:ascii="Arial" w:hAnsi="Arial" w:cs="Arial"/>
          <w:sz w:val="24"/>
          <w:szCs w:val="24"/>
          <w:lang w:val="en-GB"/>
        </w:rPr>
        <w:t>age point</w:t>
      </w:r>
      <w:r w:rsidR="00912A43" w:rsidRPr="00912A43">
        <w:rPr>
          <w:rFonts w:ascii="Arial" w:hAnsi="Arial" w:cs="Arial"/>
          <w:sz w:val="24"/>
          <w:szCs w:val="24"/>
          <w:lang w:val="en-GB"/>
        </w:rPr>
        <w:t xml:space="preserve"> or belonging to a </w:t>
      </w:r>
      <w:r w:rsidR="00F9462C">
        <w:rPr>
          <w:rFonts w:ascii="Arial" w:hAnsi="Arial" w:cs="Arial"/>
          <w:sz w:val="24"/>
          <w:szCs w:val="24"/>
          <w:lang w:val="en-GB"/>
        </w:rPr>
        <w:t xml:space="preserve">particular </w:t>
      </w:r>
      <w:r w:rsidR="00912A43" w:rsidRPr="00912A43">
        <w:rPr>
          <w:rFonts w:ascii="Arial" w:hAnsi="Arial" w:cs="Arial"/>
          <w:sz w:val="24"/>
          <w:szCs w:val="24"/>
          <w:lang w:val="en-GB"/>
        </w:rPr>
        <w:t>generation</w:t>
      </w:r>
      <w:r w:rsidR="00912A43">
        <w:rPr>
          <w:rFonts w:ascii="Arial" w:hAnsi="Arial" w:cs="Arial"/>
          <w:sz w:val="24"/>
          <w:szCs w:val="24"/>
          <w:lang w:val="en-GB"/>
        </w:rPr>
        <w:t xml:space="preserve"> </w:t>
      </w:r>
      <w:r w:rsidR="00912A43">
        <w:rPr>
          <w:rFonts w:ascii="Arial" w:hAnsi="Arial" w:cs="Arial"/>
          <w:sz w:val="24"/>
          <w:szCs w:val="24"/>
          <w:lang w:val="en-GB"/>
        </w:rPr>
        <w:fldChar w:fldCharType="begin"/>
      </w:r>
      <w:r w:rsidR="00912A43">
        <w:rPr>
          <w:rFonts w:ascii="Arial" w:hAnsi="Arial" w:cs="Arial"/>
          <w:sz w:val="24"/>
          <w:szCs w:val="24"/>
          <w:lang w:val="en-GB"/>
        </w:rPr>
        <w:instrText xml:space="preserve"> ADDIN ZOTERO_ITEM CSL_CITATION {"citationID":"fzUIW8gO","properties":{"formattedCitation":"(Torgler &amp; Garc\\uc0\\u237{}a-Vali\\uc0\\u241{}as, 2007)","plainCitation":"(Torgler &amp; García-Valiñas, 2007)","noteIndex":0},"citationItems":[{"id":137,"uris":["http://zotero.org/users/local/pE4cGXV6/items/UM46SFU8"],"uri":["http://zotero.org/users/local/pE4cGXV6/items/UM46SFU8"],"itemData":{"id":137,"type":"article-journal","container-title":"Ecological Economics","DOI":"10.1016/j.ecolecon.2006.12.013","ISSN":"09218009","issue":"2-3","journalAbbreviation":"Ecological Economics","language":"en","page":"536-552","source":"DOI.org (Crossref)","title":"The determinants of individuals' attitudes towards preventing environmental damage","volume":"63","author":[{"family":"Torgler","given":"Benno"},{"family":"García-Valiñas","given":"María A."}],"issued":{"date-parts":[["2007",8]]}}}],"schema":"https://github.com/citation-style-language/schema/raw/master/csl-citation.json"} </w:instrText>
      </w:r>
      <w:r w:rsidR="00912A43">
        <w:rPr>
          <w:rFonts w:ascii="Arial" w:hAnsi="Arial" w:cs="Arial"/>
          <w:sz w:val="24"/>
          <w:szCs w:val="24"/>
          <w:lang w:val="en-GB"/>
        </w:rPr>
        <w:fldChar w:fldCharType="separate"/>
      </w:r>
      <w:r w:rsidR="00912A43" w:rsidRPr="00912A43">
        <w:rPr>
          <w:rFonts w:ascii="Arial" w:hAnsi="Arial" w:cs="Arial"/>
          <w:sz w:val="24"/>
          <w:szCs w:val="24"/>
          <w:lang w:val="en-GB"/>
        </w:rPr>
        <w:t>(Torgler &amp; García-Valiñas, 2007)</w:t>
      </w:r>
      <w:r w:rsidR="00912A43">
        <w:rPr>
          <w:rFonts w:ascii="Arial" w:hAnsi="Arial" w:cs="Arial"/>
          <w:sz w:val="24"/>
          <w:szCs w:val="24"/>
          <w:lang w:val="en-GB"/>
        </w:rPr>
        <w:fldChar w:fldCharType="end"/>
      </w:r>
      <w:r w:rsidR="00F9462C">
        <w:rPr>
          <w:rFonts w:ascii="Arial" w:hAnsi="Arial" w:cs="Arial"/>
          <w:sz w:val="24"/>
          <w:szCs w:val="24"/>
          <w:lang w:val="en-GB"/>
        </w:rPr>
        <w:t xml:space="preserve">. This last option could explain the difference in attitudes between two different </w:t>
      </w:r>
      <w:r w:rsidR="00F9462C" w:rsidRPr="008D718B">
        <w:rPr>
          <w:rFonts w:ascii="Arial" w:hAnsi="Arial" w:cs="Arial"/>
          <w:sz w:val="24"/>
          <w:szCs w:val="24"/>
          <w:lang w:val="en-GB"/>
        </w:rPr>
        <w:t>generation</w:t>
      </w:r>
      <w:r w:rsidR="005B3884" w:rsidRPr="008D718B">
        <w:rPr>
          <w:rFonts w:ascii="Arial" w:hAnsi="Arial" w:cs="Arial"/>
          <w:sz w:val="24"/>
          <w:szCs w:val="24"/>
          <w:lang w:val="en-GB"/>
        </w:rPr>
        <w:t>s</w:t>
      </w:r>
      <w:r w:rsidR="00F9462C" w:rsidRPr="008D718B">
        <w:rPr>
          <w:rFonts w:ascii="Arial" w:hAnsi="Arial" w:cs="Arial"/>
          <w:sz w:val="24"/>
          <w:szCs w:val="24"/>
          <w:lang w:val="en-GB"/>
        </w:rPr>
        <w:t xml:space="preserve"> due to generational variations in socialization</w:t>
      </w:r>
      <w:r w:rsidR="00F9462C">
        <w:rPr>
          <w:rFonts w:ascii="Arial" w:hAnsi="Arial" w:cs="Arial"/>
          <w:sz w:val="24"/>
          <w:szCs w:val="24"/>
          <w:lang w:val="en-GB"/>
        </w:rPr>
        <w:t xml:space="preserve"> and lifestyle </w:t>
      </w:r>
      <w:r w:rsidR="00F9462C">
        <w:rPr>
          <w:rFonts w:ascii="Arial" w:hAnsi="Arial" w:cs="Arial"/>
          <w:sz w:val="24"/>
          <w:szCs w:val="24"/>
          <w:lang w:val="en-GB"/>
        </w:rPr>
        <w:fldChar w:fldCharType="begin"/>
      </w:r>
      <w:r w:rsidR="00843D1B">
        <w:rPr>
          <w:rFonts w:ascii="Arial" w:hAnsi="Arial" w:cs="Arial"/>
          <w:sz w:val="24"/>
          <w:szCs w:val="24"/>
          <w:lang w:val="en-GB"/>
        </w:rPr>
        <w:instrText xml:space="preserve"> ADDIN ZOTERO_ITEM CSL_CITATION {"citationID":"wMOurIPX","properties":{"formattedCitation":"(Torgler &amp; Garc\\uc0\\u237{}a-Vali\\uc0\\u241{}as, 2007)","plainCitation":"(Torgler &amp; García-Valiñas, 2007)","noteIndex":0},"citationItems":[{"id":137,"uris":["http://zotero.org/users/local/pE4cGXV6/items/UM46SFU8"],"uri":["http://zotero.org/users/local/pE4cGXV6/items/UM46SFU8"],"itemData":{"id":137,"type":"article-journal","container-title":"Ecological Economics","DOI":"10.1016/j.ecolecon.2006.12.013","ISSN":"09218009","issue":"2-3","journalAbbreviation":"Ecological Economics","language":"en","page":"536-552","source":"DOI.org (Crossref)","title":"The determinants of individuals' attitudes towards preventing environmental damage","volume":"63","author":[{"family":"Torgler","given":"Benno"},{"family":"García-Valiñas","given":"María A."}],"issued":{"date-parts":[["2007",8]]}}}],"schema":"https://github.com/citation-style-language/schema/raw/master/csl-citation.json"} </w:instrText>
      </w:r>
      <w:r w:rsidR="00F9462C">
        <w:rPr>
          <w:rFonts w:ascii="Arial" w:hAnsi="Arial" w:cs="Arial"/>
          <w:sz w:val="24"/>
          <w:szCs w:val="24"/>
          <w:lang w:val="en-GB"/>
        </w:rPr>
        <w:fldChar w:fldCharType="separate"/>
      </w:r>
      <w:r w:rsidR="00F9462C" w:rsidRPr="00912A43">
        <w:rPr>
          <w:rFonts w:ascii="Arial" w:hAnsi="Arial" w:cs="Arial"/>
          <w:sz w:val="24"/>
          <w:szCs w:val="24"/>
          <w:lang w:val="en-GB"/>
        </w:rPr>
        <w:t>(Torgler &amp; García-Valiñas, 2007)</w:t>
      </w:r>
      <w:r w:rsidR="00F9462C">
        <w:rPr>
          <w:rFonts w:ascii="Arial" w:hAnsi="Arial" w:cs="Arial"/>
          <w:sz w:val="24"/>
          <w:szCs w:val="24"/>
          <w:lang w:val="en-GB"/>
        </w:rPr>
        <w:fldChar w:fldCharType="end"/>
      </w:r>
      <w:r w:rsidR="00F9462C">
        <w:rPr>
          <w:rFonts w:ascii="Arial" w:hAnsi="Arial" w:cs="Arial"/>
          <w:sz w:val="24"/>
          <w:szCs w:val="24"/>
          <w:lang w:val="en-GB"/>
        </w:rPr>
        <w:t>.</w:t>
      </w:r>
      <w:r w:rsidR="0085084B">
        <w:rPr>
          <w:rFonts w:ascii="Arial" w:hAnsi="Arial" w:cs="Arial"/>
          <w:sz w:val="24"/>
          <w:szCs w:val="24"/>
          <w:lang w:val="en-GB"/>
        </w:rPr>
        <w:t xml:space="preserve"> </w:t>
      </w:r>
      <w:r w:rsidR="008D718B">
        <w:rPr>
          <w:rFonts w:ascii="Arial" w:hAnsi="Arial" w:cs="Arial"/>
          <w:sz w:val="24"/>
          <w:szCs w:val="24"/>
          <w:lang w:val="en-GB"/>
        </w:rPr>
        <w:t>Scholars</w:t>
      </w:r>
      <w:r w:rsidR="0085084B">
        <w:rPr>
          <w:rFonts w:ascii="Arial" w:hAnsi="Arial" w:cs="Arial"/>
          <w:sz w:val="24"/>
          <w:szCs w:val="24"/>
          <w:lang w:val="en-GB"/>
        </w:rPr>
        <w:t xml:space="preserve"> have </w:t>
      </w:r>
      <w:r w:rsidR="008D718B">
        <w:rPr>
          <w:rFonts w:ascii="Arial" w:hAnsi="Arial" w:cs="Arial"/>
          <w:sz w:val="24"/>
          <w:szCs w:val="24"/>
          <w:lang w:val="en-GB"/>
        </w:rPr>
        <w:t>begun</w:t>
      </w:r>
      <w:r w:rsidR="0085084B">
        <w:rPr>
          <w:rFonts w:ascii="Arial" w:hAnsi="Arial" w:cs="Arial"/>
          <w:sz w:val="24"/>
          <w:szCs w:val="24"/>
          <w:lang w:val="en-GB"/>
        </w:rPr>
        <w:t xml:space="preserve"> to alert and mobilize citizens about climate change in the last few decades. </w:t>
      </w:r>
    </w:p>
    <w:p w14:paraId="0980F8A0" w14:textId="5C8A316A" w:rsidR="00843D1B" w:rsidRDefault="00843D1B" w:rsidP="00DF517C">
      <w:pPr>
        <w:spacing w:before="240" w:line="360" w:lineRule="auto"/>
        <w:ind w:firstLine="709"/>
        <w:jc w:val="both"/>
        <w:rPr>
          <w:rFonts w:ascii="Arial" w:hAnsi="Arial" w:cs="Arial"/>
          <w:sz w:val="24"/>
          <w:szCs w:val="24"/>
          <w:lang w:val="en-GB"/>
        </w:rPr>
      </w:pPr>
      <w:r>
        <w:rPr>
          <w:rFonts w:ascii="Arial" w:hAnsi="Arial" w:cs="Arial"/>
          <w:sz w:val="24"/>
          <w:szCs w:val="24"/>
          <w:lang w:val="en-GB"/>
        </w:rPr>
        <w:t>Regarding marital status</w:t>
      </w:r>
      <w:r w:rsidR="00323065">
        <w:rPr>
          <w:rFonts w:ascii="Arial" w:hAnsi="Arial" w:cs="Arial"/>
          <w:sz w:val="24"/>
          <w:szCs w:val="24"/>
          <w:lang w:val="en-GB"/>
        </w:rPr>
        <w:t>,</w:t>
      </w:r>
      <w:r w:rsidR="007E57AC">
        <w:rPr>
          <w:rFonts w:ascii="Arial" w:hAnsi="Arial" w:cs="Arial"/>
          <w:sz w:val="24"/>
          <w:szCs w:val="24"/>
          <w:lang w:val="en-GB"/>
        </w:rPr>
        <w:t xml:space="preserve"> the</w:t>
      </w:r>
      <w:r w:rsidR="00323065">
        <w:rPr>
          <w:rFonts w:ascii="Arial" w:hAnsi="Arial" w:cs="Arial"/>
          <w:sz w:val="24"/>
          <w:szCs w:val="24"/>
          <w:lang w:val="en-GB"/>
        </w:rPr>
        <w:t xml:space="preserve"> literature suggest</w:t>
      </w:r>
      <w:r w:rsidR="005B3884">
        <w:rPr>
          <w:rFonts w:ascii="Arial" w:hAnsi="Arial" w:cs="Arial"/>
          <w:sz w:val="24"/>
          <w:szCs w:val="24"/>
          <w:lang w:val="en-GB"/>
        </w:rPr>
        <w:t>s</w:t>
      </w:r>
      <w:r w:rsidR="00323065">
        <w:rPr>
          <w:rFonts w:ascii="Arial" w:hAnsi="Arial" w:cs="Arial"/>
          <w:sz w:val="24"/>
          <w:szCs w:val="24"/>
          <w:lang w:val="en-GB"/>
        </w:rPr>
        <w:t xml:space="preserve"> that it</w:t>
      </w:r>
      <w:r>
        <w:rPr>
          <w:rFonts w:ascii="Arial" w:hAnsi="Arial" w:cs="Arial"/>
          <w:sz w:val="24"/>
          <w:szCs w:val="24"/>
          <w:lang w:val="en-GB"/>
        </w:rPr>
        <w:t xml:space="preserve"> may influence environmentalism, especially married individual</w:t>
      </w:r>
      <w:r w:rsidR="007E57AC">
        <w:rPr>
          <w:rFonts w:ascii="Arial" w:hAnsi="Arial" w:cs="Arial"/>
          <w:sz w:val="24"/>
          <w:szCs w:val="24"/>
          <w:lang w:val="en-GB"/>
        </w:rPr>
        <w:t>s</w:t>
      </w:r>
      <w:r>
        <w:rPr>
          <w:rFonts w:ascii="Arial" w:hAnsi="Arial" w:cs="Arial"/>
          <w:sz w:val="24"/>
          <w:szCs w:val="24"/>
          <w:lang w:val="en-GB"/>
        </w:rPr>
        <w:t xml:space="preserve"> and/or with children are more worried about climate change</w:t>
      </w:r>
      <w:r w:rsidR="007E57AC">
        <w:rPr>
          <w:rFonts w:ascii="Arial" w:hAnsi="Arial" w:cs="Arial"/>
          <w:sz w:val="24"/>
          <w:szCs w:val="24"/>
          <w:lang w:val="en-GB"/>
        </w:rPr>
        <w:t xml:space="preserve"> </w:t>
      </w:r>
      <w:r>
        <w:rPr>
          <w:rFonts w:ascii="Arial" w:hAnsi="Arial" w:cs="Arial"/>
          <w:sz w:val="24"/>
          <w:szCs w:val="24"/>
          <w:lang w:val="en-GB"/>
        </w:rPr>
        <w:t xml:space="preserve">since they think </w:t>
      </w:r>
      <w:r w:rsidR="007E57AC">
        <w:rPr>
          <w:rFonts w:ascii="Arial" w:hAnsi="Arial" w:cs="Arial"/>
          <w:sz w:val="24"/>
          <w:szCs w:val="24"/>
          <w:lang w:val="en-GB"/>
        </w:rPr>
        <w:t>about</w:t>
      </w:r>
      <w:r>
        <w:rPr>
          <w:rFonts w:ascii="Arial" w:hAnsi="Arial" w:cs="Arial"/>
          <w:sz w:val="24"/>
          <w:szCs w:val="24"/>
          <w:lang w:val="en-GB"/>
        </w:rPr>
        <w:t xml:space="preserve"> children’s future than single </w:t>
      </w:r>
      <w:r>
        <w:rPr>
          <w:rFonts w:ascii="Arial" w:hAnsi="Arial" w:cs="Arial"/>
          <w:sz w:val="24"/>
          <w:szCs w:val="24"/>
          <w:lang w:val="en-GB"/>
        </w:rPr>
        <w:fldChar w:fldCharType="begin"/>
      </w:r>
      <w:r>
        <w:rPr>
          <w:rFonts w:ascii="Arial" w:hAnsi="Arial" w:cs="Arial"/>
          <w:sz w:val="24"/>
          <w:szCs w:val="24"/>
          <w:lang w:val="en-GB"/>
        </w:rPr>
        <w:instrText xml:space="preserve"> ADDIN ZOTERO_ITEM CSL_CITATION {"citationID":"wQSBaXQM","properties":{"formattedCitation":"(Torgler &amp; Garc\\uc0\\u237{}a-Vali\\uc0\\u241{}as, 2007)","plainCitation":"(Torgler &amp; García-Valiñas, 2007)","noteIndex":0},"citationItems":[{"id":137,"uris":["http://zotero.org/users/local/pE4cGXV6/items/UM46SFU8"],"uri":["http://zotero.org/users/local/pE4cGXV6/items/UM46SFU8"],"itemData":{"id":137,"type":"article-journal","container-title":"Ecological Economics","DOI":"10.1016/j.ecolecon.2006.12.013","ISSN":"09218009","issue":"2-3","journalAbbreviation":"Ecological Economics","language":"en","page":"536-552","source":"DOI.org (Crossref)","title":"The determinants of individuals' attitudes towards preventing environmental damage","volume":"63","author":[{"family":"Torgler","given":"Benno"},{"family":"García-Valiñas","given":"María A."}],"issued":{"date-parts":[["2007",8]]}}}],"schema":"https://github.com/citation-style-language/schema/raw/master/csl-citation.json"} </w:instrText>
      </w:r>
      <w:r>
        <w:rPr>
          <w:rFonts w:ascii="Arial" w:hAnsi="Arial" w:cs="Arial"/>
          <w:sz w:val="24"/>
          <w:szCs w:val="24"/>
          <w:lang w:val="en-GB"/>
        </w:rPr>
        <w:fldChar w:fldCharType="separate"/>
      </w:r>
      <w:r w:rsidRPr="00843D1B">
        <w:rPr>
          <w:rFonts w:ascii="Arial" w:hAnsi="Arial" w:cs="Arial"/>
          <w:sz w:val="24"/>
          <w:szCs w:val="24"/>
          <w:lang w:val="en-GB"/>
        </w:rPr>
        <w:t>(Torgler &amp; García-Valiñas, 2007)</w:t>
      </w:r>
      <w:r>
        <w:rPr>
          <w:rFonts w:ascii="Arial" w:hAnsi="Arial" w:cs="Arial"/>
          <w:sz w:val="24"/>
          <w:szCs w:val="24"/>
          <w:lang w:val="en-GB"/>
        </w:rPr>
        <w:fldChar w:fldCharType="end"/>
      </w:r>
      <w:r>
        <w:rPr>
          <w:rFonts w:ascii="Arial" w:hAnsi="Arial" w:cs="Arial"/>
          <w:sz w:val="24"/>
          <w:szCs w:val="24"/>
          <w:lang w:val="en-GB"/>
        </w:rPr>
        <w:t xml:space="preserve">. </w:t>
      </w:r>
    </w:p>
    <w:p w14:paraId="7D0ACD20" w14:textId="474E484B" w:rsidR="00323065" w:rsidRDefault="00323065" w:rsidP="00DF517C">
      <w:pPr>
        <w:spacing w:before="240" w:line="360" w:lineRule="auto"/>
        <w:ind w:firstLine="709"/>
        <w:jc w:val="both"/>
        <w:rPr>
          <w:rFonts w:ascii="Arial" w:hAnsi="Arial" w:cs="Arial"/>
          <w:sz w:val="24"/>
          <w:szCs w:val="24"/>
          <w:lang w:val="en-GB"/>
        </w:rPr>
      </w:pPr>
      <w:r w:rsidRPr="005B3884">
        <w:rPr>
          <w:rFonts w:ascii="Arial" w:hAnsi="Arial" w:cs="Arial"/>
          <w:sz w:val="24"/>
          <w:szCs w:val="24"/>
          <w:lang w:val="en-GB"/>
        </w:rPr>
        <w:lastRenderedPageBreak/>
        <w:t xml:space="preserve">Additionally, the relationship between </w:t>
      </w:r>
      <w:r w:rsidR="005B3884" w:rsidRPr="005B3884">
        <w:rPr>
          <w:rFonts w:ascii="Arial" w:hAnsi="Arial" w:cs="Arial"/>
          <w:sz w:val="24"/>
          <w:szCs w:val="24"/>
          <w:lang w:val="en-GB"/>
        </w:rPr>
        <w:t xml:space="preserve">the </w:t>
      </w:r>
      <w:r w:rsidRPr="005B3884">
        <w:rPr>
          <w:rFonts w:ascii="Arial" w:hAnsi="Arial" w:cs="Arial"/>
          <w:sz w:val="24"/>
          <w:szCs w:val="24"/>
          <w:lang w:val="en-GB"/>
        </w:rPr>
        <w:t xml:space="preserve">place where individual lives and risk perception is not clear. On one </w:t>
      </w:r>
      <w:r w:rsidR="005B3884" w:rsidRPr="005B3884">
        <w:rPr>
          <w:rFonts w:ascii="Arial" w:hAnsi="Arial" w:cs="Arial"/>
          <w:sz w:val="24"/>
          <w:szCs w:val="24"/>
          <w:lang w:val="en-GB"/>
        </w:rPr>
        <w:t>side,</w:t>
      </w:r>
      <w:r w:rsidRPr="005B3884">
        <w:rPr>
          <w:rFonts w:ascii="Arial" w:hAnsi="Arial" w:cs="Arial"/>
          <w:sz w:val="24"/>
          <w:szCs w:val="24"/>
          <w:lang w:val="en-GB"/>
        </w:rPr>
        <w:t xml:space="preserve"> citizens who </w:t>
      </w:r>
      <w:r w:rsidR="005B3884">
        <w:rPr>
          <w:rFonts w:ascii="Arial" w:hAnsi="Arial" w:cs="Arial"/>
          <w:sz w:val="24"/>
          <w:szCs w:val="24"/>
          <w:lang w:val="en-GB"/>
        </w:rPr>
        <w:t>are</w:t>
      </w:r>
      <w:r w:rsidRPr="005B3884">
        <w:rPr>
          <w:rFonts w:ascii="Arial" w:hAnsi="Arial" w:cs="Arial"/>
          <w:sz w:val="24"/>
          <w:szCs w:val="24"/>
          <w:lang w:val="en-GB"/>
        </w:rPr>
        <w:t xml:space="preserve"> located in rural should be more in contact with </w:t>
      </w:r>
      <w:r w:rsidR="008C470E" w:rsidRPr="005B3884">
        <w:rPr>
          <w:rFonts w:ascii="Arial" w:hAnsi="Arial" w:cs="Arial"/>
          <w:sz w:val="24"/>
          <w:szCs w:val="24"/>
          <w:lang w:val="en-GB"/>
        </w:rPr>
        <w:t>nature</w:t>
      </w:r>
      <w:ins w:id="36" w:author="Veltri GiuseppeAlessandro" w:date="2021-02-04T19:18:00Z">
        <w:r w:rsidR="00FF0DD6">
          <w:rPr>
            <w:rFonts w:ascii="Arial" w:hAnsi="Arial" w:cs="Arial"/>
            <w:sz w:val="24"/>
            <w:szCs w:val="24"/>
            <w:lang w:val="en-GB"/>
          </w:rPr>
          <w:t>,</w:t>
        </w:r>
      </w:ins>
      <w:r w:rsidR="008C470E" w:rsidRPr="005B3884">
        <w:rPr>
          <w:rFonts w:ascii="Arial" w:hAnsi="Arial" w:cs="Arial"/>
          <w:sz w:val="24"/>
          <w:szCs w:val="24"/>
          <w:lang w:val="en-GB"/>
        </w:rPr>
        <w:t xml:space="preserve"> and therefore </w:t>
      </w:r>
      <w:r w:rsidR="005B3884">
        <w:rPr>
          <w:rFonts w:ascii="Arial" w:hAnsi="Arial" w:cs="Arial"/>
          <w:sz w:val="24"/>
          <w:szCs w:val="24"/>
          <w:lang w:val="en-GB"/>
        </w:rPr>
        <w:t>they</w:t>
      </w:r>
      <w:r w:rsidR="008C470E" w:rsidRPr="005B3884">
        <w:rPr>
          <w:rFonts w:ascii="Arial" w:hAnsi="Arial" w:cs="Arial"/>
          <w:sz w:val="24"/>
          <w:szCs w:val="24"/>
          <w:lang w:val="en-GB"/>
        </w:rPr>
        <w:t xml:space="preserve"> should have more environmental values</w:t>
      </w:r>
      <w:r w:rsidRPr="005B3884">
        <w:rPr>
          <w:rFonts w:ascii="Arial" w:hAnsi="Arial" w:cs="Arial"/>
          <w:sz w:val="24"/>
          <w:szCs w:val="24"/>
          <w:lang w:val="en-GB"/>
        </w:rPr>
        <w:t xml:space="preserve">, on the other </w:t>
      </w:r>
      <w:r w:rsidR="005B3884" w:rsidRPr="005B3884">
        <w:rPr>
          <w:rFonts w:ascii="Arial" w:hAnsi="Arial" w:cs="Arial"/>
          <w:sz w:val="24"/>
          <w:szCs w:val="24"/>
          <w:lang w:val="en-GB"/>
        </w:rPr>
        <w:t>side,</w:t>
      </w:r>
      <w:r w:rsidRPr="005B3884">
        <w:rPr>
          <w:rFonts w:ascii="Arial" w:hAnsi="Arial" w:cs="Arial"/>
          <w:sz w:val="24"/>
          <w:szCs w:val="24"/>
          <w:lang w:val="en-GB"/>
        </w:rPr>
        <w:t xml:space="preserve"> </w:t>
      </w:r>
      <w:r w:rsidR="007E57AC">
        <w:rPr>
          <w:rFonts w:ascii="Arial" w:hAnsi="Arial" w:cs="Arial"/>
          <w:sz w:val="24"/>
          <w:szCs w:val="24"/>
          <w:lang w:val="en-GB"/>
        </w:rPr>
        <w:t xml:space="preserve">those </w:t>
      </w:r>
      <w:r w:rsidRPr="005B3884">
        <w:rPr>
          <w:rFonts w:ascii="Arial" w:hAnsi="Arial" w:cs="Arial"/>
          <w:sz w:val="24"/>
          <w:szCs w:val="24"/>
          <w:lang w:val="en-GB"/>
        </w:rPr>
        <w:t xml:space="preserve">who live in </w:t>
      </w:r>
      <w:r w:rsidR="005B3884">
        <w:rPr>
          <w:rFonts w:ascii="Arial" w:hAnsi="Arial" w:cs="Arial"/>
          <w:sz w:val="24"/>
          <w:szCs w:val="24"/>
          <w:lang w:val="en-GB"/>
        </w:rPr>
        <w:t xml:space="preserve">a </w:t>
      </w:r>
      <w:r w:rsidRPr="005B3884">
        <w:rPr>
          <w:rFonts w:ascii="Arial" w:hAnsi="Arial" w:cs="Arial"/>
          <w:sz w:val="24"/>
          <w:szCs w:val="24"/>
          <w:lang w:val="en-GB"/>
        </w:rPr>
        <w:t xml:space="preserve">city </w:t>
      </w:r>
      <w:r w:rsidR="005B3884">
        <w:rPr>
          <w:rFonts w:ascii="Arial" w:hAnsi="Arial" w:cs="Arial"/>
          <w:sz w:val="24"/>
          <w:szCs w:val="24"/>
          <w:lang w:val="en-GB"/>
        </w:rPr>
        <w:t>are</w:t>
      </w:r>
      <w:r w:rsidRPr="005B3884">
        <w:rPr>
          <w:rFonts w:ascii="Arial" w:hAnsi="Arial" w:cs="Arial"/>
          <w:sz w:val="24"/>
          <w:szCs w:val="24"/>
          <w:lang w:val="en-GB"/>
        </w:rPr>
        <w:t xml:space="preserve"> more active in the environmental policies </w:t>
      </w:r>
      <w:r w:rsidRPr="005B3884">
        <w:rPr>
          <w:rFonts w:ascii="Arial" w:hAnsi="Arial" w:cs="Arial"/>
          <w:sz w:val="24"/>
          <w:szCs w:val="24"/>
          <w:lang w:val="en-GB"/>
        </w:rPr>
        <w:fldChar w:fldCharType="begin"/>
      </w:r>
      <w:r w:rsidRPr="005B3884">
        <w:rPr>
          <w:rFonts w:ascii="Arial" w:hAnsi="Arial" w:cs="Arial"/>
          <w:sz w:val="24"/>
          <w:szCs w:val="24"/>
          <w:lang w:val="en-GB"/>
        </w:rPr>
        <w:instrText xml:space="preserve"> ADDIN ZOTERO_ITEM CSL_CITATION {"citationID":"jSINvH5G","properties":{"formattedCitation":"(Torgler &amp; Garc\\uc0\\u237{}a-Vali\\uc0\\u241{}as, 2007)","plainCitation":"(Torgler &amp; García-Valiñas, 2007)","noteIndex":0},"citationItems":[{"id":137,"uris":["http://zotero.org/users/local/pE4cGXV6/items/UM46SFU8"],"uri":["http://zotero.org/users/local/pE4cGXV6/items/UM46SFU8"],"itemData":{"id":137,"type":"article-journal","container-title":"Ecological Economics","DOI":"10.1016/j.ecolecon.2006.12.013","ISSN":"09218009","issue":"2-3","journalAbbreviation":"Ecological Economics","language":"en","page":"536-552","source":"DOI.org (Crossref)","title":"The determinants of individuals' attitudes towards preventing environmental damage","volume":"63","author":[{"family":"Torgler","given":"Benno"},{"family":"García-Valiñas","given":"María A."}],"issued":{"date-parts":[["2007",8]]}}}],"schema":"https://github.com/citation-style-language/schema/raw/master/csl-citation.json"} </w:instrText>
      </w:r>
      <w:r w:rsidRPr="005B3884">
        <w:rPr>
          <w:rFonts w:ascii="Arial" w:hAnsi="Arial" w:cs="Arial"/>
          <w:sz w:val="24"/>
          <w:szCs w:val="24"/>
          <w:lang w:val="en-GB"/>
        </w:rPr>
        <w:fldChar w:fldCharType="separate"/>
      </w:r>
      <w:r w:rsidRPr="005B3884">
        <w:rPr>
          <w:rFonts w:ascii="Arial" w:hAnsi="Arial" w:cs="Arial"/>
          <w:sz w:val="24"/>
          <w:szCs w:val="24"/>
          <w:lang w:val="en-GB"/>
        </w:rPr>
        <w:t>(Torgler &amp; García-Valiñas, 2007)</w:t>
      </w:r>
      <w:r w:rsidRPr="005B3884">
        <w:rPr>
          <w:rFonts w:ascii="Arial" w:hAnsi="Arial" w:cs="Arial"/>
          <w:sz w:val="24"/>
          <w:szCs w:val="24"/>
          <w:lang w:val="en-GB"/>
        </w:rPr>
        <w:fldChar w:fldCharType="end"/>
      </w:r>
      <w:r w:rsidRPr="005B3884">
        <w:rPr>
          <w:rFonts w:ascii="Arial" w:hAnsi="Arial" w:cs="Arial"/>
          <w:sz w:val="24"/>
          <w:szCs w:val="24"/>
          <w:lang w:val="en-GB"/>
        </w:rPr>
        <w:t>.</w:t>
      </w:r>
    </w:p>
    <w:p w14:paraId="3FB8CCB6" w14:textId="21384A54" w:rsidR="00454F16" w:rsidRPr="008C2884" w:rsidRDefault="00454F16" w:rsidP="00DF517C">
      <w:pPr>
        <w:spacing w:before="240" w:line="360" w:lineRule="auto"/>
        <w:ind w:firstLine="709"/>
        <w:jc w:val="both"/>
        <w:rPr>
          <w:rFonts w:ascii="Arial" w:hAnsi="Arial" w:cs="Arial"/>
          <w:sz w:val="24"/>
          <w:szCs w:val="24"/>
          <w:lang w:val="en-GB"/>
        </w:rPr>
      </w:pPr>
      <w:r w:rsidRPr="005B3884">
        <w:rPr>
          <w:rFonts w:ascii="Arial" w:hAnsi="Arial" w:cs="Arial"/>
          <w:sz w:val="24"/>
          <w:szCs w:val="24"/>
          <w:lang w:val="en-GB"/>
        </w:rPr>
        <w:t>The economic situation is also correlated with environmental attitudes and therefore</w:t>
      </w:r>
      <w:ins w:id="37" w:author="Veltri GiuseppeAlessandro" w:date="2021-02-04T19:18:00Z">
        <w:r w:rsidR="00FF0DD6">
          <w:rPr>
            <w:rFonts w:ascii="Arial" w:hAnsi="Arial" w:cs="Arial"/>
            <w:sz w:val="24"/>
            <w:szCs w:val="24"/>
            <w:lang w:val="en-GB"/>
          </w:rPr>
          <w:t>,</w:t>
        </w:r>
      </w:ins>
      <w:r w:rsidRPr="005B3884">
        <w:rPr>
          <w:rFonts w:ascii="Arial" w:hAnsi="Arial" w:cs="Arial"/>
          <w:sz w:val="24"/>
          <w:szCs w:val="24"/>
          <w:lang w:val="en-GB"/>
        </w:rPr>
        <w:t xml:space="preserve"> with risk perception. In general, wealthier people expect a clean and healthy planet </w:t>
      </w:r>
      <w:r w:rsidRPr="005B3884">
        <w:rPr>
          <w:rFonts w:ascii="Arial" w:hAnsi="Arial" w:cs="Arial"/>
          <w:sz w:val="24"/>
          <w:szCs w:val="24"/>
          <w:lang w:val="en-GB"/>
        </w:rPr>
        <w:fldChar w:fldCharType="begin"/>
      </w:r>
      <w:r w:rsidRPr="005B3884">
        <w:rPr>
          <w:rFonts w:ascii="Arial" w:hAnsi="Arial" w:cs="Arial"/>
          <w:sz w:val="24"/>
          <w:szCs w:val="24"/>
          <w:lang w:val="en-GB"/>
        </w:rPr>
        <w:instrText xml:space="preserve"> ADDIN ZOTERO_ITEM CSL_CITATION {"citationID":"SFu8L0tE","properties":{"formattedCitation":"(Torgler &amp; Garc\\uc0\\u237{}a-Vali\\uc0\\u241{}as, 2007)","plainCitation":"(Torgler &amp; García-Valiñas, 2007)","noteIndex":0},"citationItems":[{"id":137,"uris":["http://zotero.org/users/local/pE4cGXV6/items/UM46SFU8"],"uri":["http://zotero.org/users/local/pE4cGXV6/items/UM46SFU8"],"itemData":{"id":137,"type":"article-journal","container-title":"Ecological Economics","DOI":"10.1016/j.ecolecon.2006.12.013","ISSN":"09218009","issue":"2-3","journalAbbreviation":"Ecological Economics","language":"en","page":"536-552","source":"DOI.org (Crossref)","title":"The determinants of individuals' attitudes towards preventing environmental damage","volume":"63","author":[{"family":"Torgler","given":"Benno"},{"family":"García-Valiñas","given":"María A."}],"issued":{"date-parts":[["2007",8]]}}}],"schema":"https://github.com/citation-style-language/schema/raw/master/csl-citation.json"} </w:instrText>
      </w:r>
      <w:r w:rsidRPr="005B3884">
        <w:rPr>
          <w:rFonts w:ascii="Arial" w:hAnsi="Arial" w:cs="Arial"/>
          <w:sz w:val="24"/>
          <w:szCs w:val="24"/>
          <w:lang w:val="en-GB"/>
        </w:rPr>
        <w:fldChar w:fldCharType="separate"/>
      </w:r>
      <w:r w:rsidRPr="005B3884">
        <w:rPr>
          <w:rFonts w:ascii="Arial" w:hAnsi="Arial" w:cs="Arial"/>
          <w:sz w:val="24"/>
          <w:szCs w:val="24"/>
          <w:lang w:val="en-GB"/>
        </w:rPr>
        <w:t>(Torgler &amp; García-Valiñas, 2007)</w:t>
      </w:r>
      <w:r w:rsidRPr="005B3884">
        <w:rPr>
          <w:rFonts w:ascii="Arial" w:hAnsi="Arial" w:cs="Arial"/>
          <w:sz w:val="24"/>
          <w:szCs w:val="24"/>
          <w:lang w:val="en-GB"/>
        </w:rPr>
        <w:fldChar w:fldCharType="end"/>
      </w:r>
      <w:r w:rsidRPr="005B3884">
        <w:rPr>
          <w:rFonts w:ascii="Arial" w:hAnsi="Arial" w:cs="Arial"/>
          <w:sz w:val="24"/>
          <w:szCs w:val="24"/>
          <w:lang w:val="en-GB"/>
        </w:rPr>
        <w:t>.</w:t>
      </w:r>
    </w:p>
    <w:p w14:paraId="57E759EF" w14:textId="4FA1B856" w:rsidR="00CD184B" w:rsidRPr="008C2884" w:rsidRDefault="00B85FA4" w:rsidP="00DF517C">
      <w:pPr>
        <w:pStyle w:val="Normale1"/>
        <w:spacing w:before="240" w:beforeAutospacing="0" w:line="360" w:lineRule="auto"/>
        <w:ind w:firstLine="709"/>
        <w:jc w:val="both"/>
        <w:rPr>
          <w:rFonts w:ascii="Arial" w:hAnsi="Arial" w:cs="Arial"/>
          <w:lang w:val="en-GB"/>
        </w:rPr>
      </w:pPr>
      <w:r w:rsidRPr="008C2884">
        <w:rPr>
          <w:rFonts w:ascii="Arial" w:hAnsi="Arial" w:cs="Arial"/>
          <w:lang w:val="en-GB"/>
        </w:rPr>
        <w:t xml:space="preserve">Lastly, </w:t>
      </w:r>
      <w:r w:rsidR="00C813BD" w:rsidRPr="008C2884">
        <w:rPr>
          <w:rFonts w:ascii="Arial" w:hAnsi="Arial" w:cs="Arial"/>
          <w:lang w:val="en-GB"/>
        </w:rPr>
        <w:t>political ideo</w:t>
      </w:r>
      <w:r w:rsidR="00441F4B">
        <w:rPr>
          <w:rFonts w:ascii="Arial" w:hAnsi="Arial" w:cs="Arial"/>
          <w:lang w:val="en-GB"/>
        </w:rPr>
        <w:t>logy</w:t>
      </w:r>
      <w:r w:rsidR="00C813BD" w:rsidRPr="008C2884">
        <w:rPr>
          <w:rFonts w:ascii="Arial" w:hAnsi="Arial" w:cs="Arial"/>
          <w:lang w:val="en-GB"/>
        </w:rPr>
        <w:t xml:space="preserve">. American literature suggests that Democrats and </w:t>
      </w:r>
      <w:r w:rsidR="00F35433" w:rsidRPr="008C2884">
        <w:rPr>
          <w:rFonts w:ascii="Arial" w:hAnsi="Arial" w:cs="Arial"/>
          <w:lang w:val="en-GB"/>
        </w:rPr>
        <w:t>L</w:t>
      </w:r>
      <w:r w:rsidR="00C813BD" w:rsidRPr="008C2884">
        <w:rPr>
          <w:rFonts w:ascii="Arial" w:hAnsi="Arial" w:cs="Arial"/>
          <w:lang w:val="en-GB"/>
        </w:rPr>
        <w:t>iberals are more likely to believe</w:t>
      </w:r>
      <w:r w:rsidR="00F35433" w:rsidRPr="008C2884">
        <w:rPr>
          <w:rFonts w:ascii="Arial" w:hAnsi="Arial" w:cs="Arial"/>
          <w:lang w:val="en-GB"/>
        </w:rPr>
        <w:t xml:space="preserve"> and to concern</w:t>
      </w:r>
      <w:r w:rsidR="00C813BD" w:rsidRPr="008C2884">
        <w:rPr>
          <w:rFonts w:ascii="Arial" w:hAnsi="Arial" w:cs="Arial"/>
          <w:lang w:val="en-GB"/>
        </w:rPr>
        <w:t xml:space="preserve"> </w:t>
      </w:r>
      <w:r w:rsidR="00347FBA">
        <w:rPr>
          <w:rFonts w:ascii="Arial" w:hAnsi="Arial" w:cs="Arial"/>
          <w:lang w:val="en-GB"/>
        </w:rPr>
        <w:t>about</w:t>
      </w:r>
      <w:r w:rsidR="00C813BD" w:rsidRPr="008C2884">
        <w:rPr>
          <w:rFonts w:ascii="Arial" w:hAnsi="Arial" w:cs="Arial"/>
          <w:lang w:val="en-GB"/>
        </w:rPr>
        <w:t xml:space="preserve"> climate change</w:t>
      </w:r>
      <w:r w:rsidR="00F35433" w:rsidRPr="008C2884">
        <w:rPr>
          <w:rFonts w:ascii="Arial" w:hAnsi="Arial" w:cs="Arial"/>
          <w:lang w:val="en-GB"/>
        </w:rPr>
        <w:t xml:space="preserve"> than Republicans</w:t>
      </w:r>
      <w:r w:rsidR="00633F5F" w:rsidRPr="008C2884">
        <w:rPr>
          <w:rFonts w:ascii="Arial" w:hAnsi="Arial" w:cs="Arial"/>
          <w:lang w:val="en-GB"/>
        </w:rPr>
        <w:t xml:space="preserve"> and Conservatives</w:t>
      </w:r>
      <w:r w:rsidR="00C813BD" w:rsidRPr="008C2884">
        <w:rPr>
          <w:rFonts w:ascii="Arial" w:hAnsi="Arial" w:cs="Arial"/>
          <w:lang w:val="en-GB"/>
        </w:rPr>
        <w:t xml:space="preserve"> </w:t>
      </w:r>
      <w:r w:rsidR="00C813BD" w:rsidRPr="008C2884">
        <w:rPr>
          <w:rFonts w:ascii="Arial" w:hAnsi="Arial" w:cs="Arial"/>
          <w:lang w:val="en-GB"/>
        </w:rPr>
        <w:fldChar w:fldCharType="begin"/>
      </w:r>
      <w:r w:rsidR="00441F4B">
        <w:rPr>
          <w:rFonts w:ascii="Arial" w:hAnsi="Arial" w:cs="Arial"/>
          <w:lang w:val="en-GB"/>
        </w:rPr>
        <w:instrText xml:space="preserve"> ADDIN ZOTERO_ITEM CSL_CITATION {"citationID":"6dtHsZS1","properties":{"formattedCitation":"(Davidson &amp; Haan, 2012; Egan &amp; Mullin, 2017; Fielding et al., 2012; Liu et al., 2014; McCright, 2011)","plainCitation":"(Davidson &amp; Haan, 2012; Egan &amp; Mullin, 2017; Fielding et al., 2012; Liu et al., 2014; McCright, 2011)","noteIndex":0},"citationItems":[{"id":25,"uris":["http://zotero.org/users/local/pE4cGXV6/items/NAS5T5KU"],"uri":["http://zotero.org/users/local/pE4cGXV6/items/NAS5T5KU"],"itemData":{"id":25,"type":"article-journal","abstract":"This paper presents results from a survey on attitudes toward climate change in Alberta, Canada, home to just 10% of Canada’s population, but the source of 35% of the country’s greenhouse-gas emissions (Environment Canada 2011). Results show high levels of awareness, but much lower levels of perceived climate change impacts for one’s self or region. Women expressed signiﬁcantly greater awareness and sense of perceived impacts about climate change than men; however, gender differences appear predominantly associated with socioeconomic factors. Indeed, in all, political ideology had the strongest predictive value, with individuals voting for the conservative party signiﬁcantly less likely to anticipate signiﬁcant societal climate change impacts. This ﬁnding, in turn, is strongly associated with beliefs regarding whether climate change is human induced. Particularly notable is the ﬁnding that the gender gap in climate change beliefs and perceived impacts is not attributed to gendered social roles, as indicated by occupational and familial status. Instead, gender distinctions appear to be related to the lower tendency for women to ascribe to a conservative political ideology relative to men.","container-title":"Population and Environment","DOI":"10.1007/s11111-011-0156-y","ISSN":"0199-0039, 1573-7810","issue":"2","journalAbbreviation":"Popul Environ","language":"en","page":"217-234","source":"DOI.org (Crossref)","title":"Gender, political ideology, and climate change beliefs in an extractive industry community","volume":"34","author":[{"family":"Davidson","given":"Debra J."},{"family":"Haan","given":"Michael"}],"issued":{"date-parts":[["2012",12]]}}},{"id":23,"uris":["http://zotero.org/users/local/pE4cGXV6/items/77TGXVWP"],"uri":["http://zotero.org/users/local/pE4cGXV6/items/77TGXVWP"],"itemData":{"id":23,"type":"article-journal","abstract":"A review of research ﬁndings and polling data about Americans’ attitudes on climate change reveals a lack of meaningful long-term change in mass opinion. Instead, the structure of Americans’ attitudes toward belief in climate change’s existence, concern about its consequences, and demand for policy response is similar to that regarding many other issues in contemporary US politics: stability in aggregate opinion that masks partisan and ideological polarization enhanced by communications from elites. But features of the climate change problem elicit some distinctive determinants of opinion, including individuals’ trust in science, risk processing, and personal experience. Although our review of the literature and data leaves us skeptical that majority opinion will spur elected ofﬁcials anytime soon to undertake the costly solutions necessary to tackle this problem comprehensively at the national level, we identify several avenues by which attitudes might promote less substantial but nevertheless consequential policy action.","container-title":"Annual Review of Political Science","DOI":"10.1146/annurev-polisci-051215-022857","ISSN":"1094-2939, 1545-1577","issue":"1","journalAbbreviation":"Annu. Rev. Polit. Sci.","language":"en","page":"209-227","source":"DOI.org (Crossref)","title":"Climate Change: US Public Opinion","title-short":"Climate Change","volume":"20","author":[{"family":"Egan","given":"Patrick J."},{"family":"Mullin","given":"Megan"}],"issued":{"date-parts":[["2017",5,11]]}}},{"id":29,"uris":["http://zotero.org/users/local/pE4cGXV6/items/7JVVPBGT"],"uri":["http://zotero.org/users/local/pE4cGXV6/items/7JVVPBGT"],"itemData":{"id":29,"type":"article-journal","container-title":"Environmental Politics","DOI":"10.1080/09644016.2012.698887","ISSN":"0964-4016, 1743-8934","issue":"5","journalAbbreviation":"Environmental Politics","language":"en","page":"712-733","source":"DOI.org (Crossref)","title":"Australian politicians’ beliefs about climate change: political partisanship and political ideology","title-short":"Australian politicians’ beliefs about climate change","volume":"21","author":[{"family":"Fielding","given":"Kelly S."},{"family":"Head","given":"Brian W."},{"family":"Laffan","given":"Warren"},{"family":"Western","given":"Mark"},{"family":"Hoegh-Guldberg","given":"Ove"}],"issued":{"date-parts":[["2012",9]]}}},{"id":17,"uris":["http://zotero.org/users/local/pE4cGXV6/items/UBJ5ZRR8"],"uri":["http://zotero.org/users/local/pE4cGXV6/items/UBJ5ZRR8"],"itemData":{"id":17,"type":"article-journal","container-title":"Environmental Science &amp; Policy","DOI":"10.1016/j.envsci.2014.02.006","ISSN":"14629011","journalAbbreviation":"Environmental Science &amp; Policy","language":"en","page":"77-94","source":"DOI.org (Crossref)","title":"Examining the determinants of public environmental concern: Evidence from national public surveys","title-short":"Examining the determinants of public environmental concern","volume":"39","author":[{"family":"Liu","given":"Xinsheng"},{"family":"Vedlitz","given":"Arnold"},{"family":"Shi","given":"Liu"}],"issued":{"date-parts":[["2014",5]]}}},{"id":19,"uris":["http://zotero.org/users/local/pE4cGXV6/items/I4IVXSLJ"],"uri":["http://zotero.org/users/local/pE4cGXV6/items/I4IVXSLJ"],"itemData":{"id":19,"type":"article-journal","abstract":"I offer some theoretical insights to help us better understand the moderator effect of political orientation that Larry Hamilton and others have found in recent years. Reflexive modernization theory highlights an emerging tension between those who direct attention to the negative consequences of industrial capitalism such as climate change (e.g., the scientific community and environmental organizations) and those who defend the economic system against such critiques (e.g., the conservative movement). Political divisions in the American public increasingly map onto these societal divisions between critics and defenders of the industrial capitalist order—especially for the issue of climate change. This alignment is facilitated by increased polarization among political elites and balkanization of the news media. Strong evidence of the moderator effect is consistent with the expectations of information processing theory and elite cues hypothesis from political science. Recent empirical findings in political psychology and neuroscience also seem pertinent for explaining this moderator effect. I end by outlining a few implications for climate change research and communication.","container-title":"Climatic Change","DOI":"10.1007/s10584-010-9946-y","ISSN":"0165-0009, 1573-1480","issue":"2","journalAbbreviation":"Climatic Change","language":"en","page":"243-253","source":"DOI.org (Crossref)","title":"Political orientation moderates Americans’ beliefs and concern about climate change: An editorial comment","title-short":"Political orientation moderates Americans’ beliefs and concern about climate change","volume":"104","author":[{"family":"McCright","given":"Aaron M."}],"issued":{"date-parts":[["2011",1]]}}}],"schema":"https://github.com/citation-style-language/schema/raw/master/csl-citation.json"} </w:instrText>
      </w:r>
      <w:r w:rsidR="00C813BD" w:rsidRPr="008C2884">
        <w:rPr>
          <w:rFonts w:ascii="Arial" w:hAnsi="Arial" w:cs="Arial"/>
          <w:lang w:val="en-GB"/>
        </w:rPr>
        <w:fldChar w:fldCharType="separate"/>
      </w:r>
      <w:r w:rsidR="00441F4B" w:rsidRPr="00441F4B">
        <w:rPr>
          <w:rFonts w:ascii="Arial" w:hAnsi="Arial" w:cs="Arial"/>
          <w:lang w:val="en-GB"/>
        </w:rPr>
        <w:t>(Davidson &amp; Haan, 2012; Egan &amp; Mullin, 2017; Fielding et al., 2012; Liu et al., 2014; McCright, 2011)</w:t>
      </w:r>
      <w:r w:rsidR="00C813BD" w:rsidRPr="008C2884">
        <w:rPr>
          <w:rFonts w:ascii="Arial" w:hAnsi="Arial" w:cs="Arial"/>
          <w:lang w:val="en-GB"/>
        </w:rPr>
        <w:fldChar w:fldCharType="end"/>
      </w:r>
      <w:r w:rsidR="00C813BD" w:rsidRPr="008C2884">
        <w:rPr>
          <w:rFonts w:ascii="Arial" w:hAnsi="Arial" w:cs="Arial"/>
          <w:lang w:val="en-GB"/>
        </w:rPr>
        <w:t>.</w:t>
      </w:r>
      <w:r w:rsidR="007575D4">
        <w:rPr>
          <w:rFonts w:ascii="Arial" w:hAnsi="Arial" w:cs="Arial"/>
          <w:lang w:val="en-GB"/>
        </w:rPr>
        <w:t xml:space="preserve"> </w:t>
      </w:r>
      <w:r w:rsidR="00F35433" w:rsidRPr="008C2884">
        <w:rPr>
          <w:rFonts w:ascii="Arial" w:hAnsi="Arial" w:cs="Arial"/>
          <w:lang w:val="en-GB"/>
        </w:rPr>
        <w:t>McCright, Dunlap</w:t>
      </w:r>
      <w:r w:rsidR="00347FBA">
        <w:rPr>
          <w:rFonts w:ascii="Arial" w:hAnsi="Arial" w:cs="Arial"/>
          <w:lang w:val="en-GB"/>
        </w:rPr>
        <w:t xml:space="preserve">, </w:t>
      </w:r>
      <w:r w:rsidR="00F35433" w:rsidRPr="008C2884">
        <w:rPr>
          <w:rFonts w:ascii="Arial" w:hAnsi="Arial" w:cs="Arial"/>
          <w:lang w:val="en-GB"/>
        </w:rPr>
        <w:t>and Marquart-</w:t>
      </w:r>
      <w:proofErr w:type="spellStart"/>
      <w:r w:rsidR="00F35433" w:rsidRPr="008C2884">
        <w:rPr>
          <w:rFonts w:ascii="Arial" w:hAnsi="Arial" w:cs="Arial"/>
          <w:lang w:val="en-GB"/>
        </w:rPr>
        <w:t>Pyatt</w:t>
      </w:r>
      <w:proofErr w:type="spellEnd"/>
      <w:r w:rsidR="00F35433" w:rsidRPr="008C2884">
        <w:rPr>
          <w:rFonts w:ascii="Arial" w:hAnsi="Arial" w:cs="Arial"/>
          <w:lang w:val="en-GB"/>
        </w:rPr>
        <w:t xml:space="preserve"> </w:t>
      </w:r>
      <w:r w:rsidR="00F35433" w:rsidRPr="008C2884">
        <w:rPr>
          <w:rFonts w:ascii="Arial" w:hAnsi="Arial" w:cs="Arial"/>
          <w:lang w:val="en-GB"/>
        </w:rPr>
        <w:fldChar w:fldCharType="begin"/>
      </w:r>
      <w:r w:rsidR="007A510D" w:rsidRPr="008C2884">
        <w:rPr>
          <w:rFonts w:ascii="Arial" w:hAnsi="Arial" w:cs="Arial"/>
          <w:lang w:val="en-GB"/>
        </w:rPr>
        <w:instrText xml:space="preserve"> ADDIN ZOTERO_ITEM CSL_CITATION {"citationID":"vKKEeNrg","properties":{"formattedCitation":"(McCright et al., 2016)","plainCitation":"(McCright et al., 2016)","dontUpdate":true,"noteIndex":0},"citationItems":[{"id":127,"uris":["http://zotero.org/users/local/pE4cGXV6/items/V5Q7UEGD"],"uri":["http://zotero.org/users/local/pE4cGXV6/items/V5Q7UEGD"],"itemData":{"id":127,"type":"article-journal","container-title":"Environmental Politics","DOI":"10.1080/09644016.2015.1090371","ISSN":"0964-4016, 1743-8934","issue":"2","journalAbbreviation":"Environmental Politics","language":"en","page":"338-358","source":"DOI.org (Crossref)","title":"Political ideology and views about climate change in the European Union","volume":"25","author":[{"family":"McCright","given":"Aaron M."},{"family":"Dunlap","given":"Riley E."},{"family":"Marquart-Pyatt","given":"Sandra T."}],"issued":{"date-parts":[["2016",3,3]]}}}],"schema":"https://github.com/citation-style-language/schema/raw/master/csl-citation.json"} </w:instrText>
      </w:r>
      <w:r w:rsidR="00F35433" w:rsidRPr="008C2884">
        <w:rPr>
          <w:rFonts w:ascii="Arial" w:hAnsi="Arial" w:cs="Arial"/>
          <w:lang w:val="en-GB"/>
        </w:rPr>
        <w:fldChar w:fldCharType="separate"/>
      </w:r>
      <w:r w:rsidR="00F35433" w:rsidRPr="008C2884">
        <w:rPr>
          <w:rFonts w:ascii="Arial" w:hAnsi="Arial" w:cs="Arial"/>
          <w:lang w:val="en-GB"/>
        </w:rPr>
        <w:t>(2016)</w:t>
      </w:r>
      <w:r w:rsidR="00F35433" w:rsidRPr="008C2884">
        <w:rPr>
          <w:rFonts w:ascii="Arial" w:hAnsi="Arial" w:cs="Arial"/>
          <w:lang w:val="en-GB"/>
        </w:rPr>
        <w:fldChar w:fldCharType="end"/>
      </w:r>
      <w:r w:rsidR="00F35433" w:rsidRPr="008C2884">
        <w:rPr>
          <w:rFonts w:ascii="Arial" w:hAnsi="Arial" w:cs="Arial"/>
          <w:lang w:val="en-GB"/>
        </w:rPr>
        <w:t xml:space="preserve">, some of the most important sociologists in </w:t>
      </w:r>
      <w:del w:id="38" w:author="Veltri GiuseppeAlessandro" w:date="2021-02-04T19:18:00Z">
        <w:r w:rsidR="00347FBA" w:rsidDel="00FF0DD6">
          <w:rPr>
            <w:rFonts w:ascii="Arial" w:hAnsi="Arial" w:cs="Arial"/>
            <w:lang w:val="en-GB"/>
          </w:rPr>
          <w:delText xml:space="preserve">the </w:delText>
        </w:r>
        <w:r w:rsidR="00F35433" w:rsidRPr="008C2884" w:rsidDel="00FF0DD6">
          <w:rPr>
            <w:rFonts w:ascii="Arial" w:hAnsi="Arial" w:cs="Arial"/>
            <w:lang w:val="en-GB"/>
          </w:rPr>
          <w:delText>field of Environmental Sociology, extend th</w:delText>
        </w:r>
        <w:r w:rsidR="00347FBA" w:rsidDel="00FF0DD6">
          <w:rPr>
            <w:rFonts w:ascii="Arial" w:hAnsi="Arial" w:cs="Arial"/>
            <w:lang w:val="en-GB"/>
          </w:rPr>
          <w:delText>ese</w:delText>
        </w:r>
        <w:r w:rsidR="00F35433" w:rsidRPr="008C2884" w:rsidDel="00FF0DD6">
          <w:rPr>
            <w:rFonts w:ascii="Arial" w:hAnsi="Arial" w:cs="Arial"/>
            <w:lang w:val="en-GB"/>
          </w:rPr>
          <w:delText xml:space="preserve"> findings also</w:delText>
        </w:r>
      </w:del>
      <w:ins w:id="39" w:author="Veltri GiuseppeAlessandro" w:date="2021-02-04T19:18:00Z">
        <w:r w:rsidR="00FF0DD6">
          <w:rPr>
            <w:rFonts w:ascii="Arial" w:hAnsi="Arial" w:cs="Arial"/>
            <w:lang w:val="en-GB"/>
          </w:rPr>
          <w:t>Environmental Sociology, extend these findings</w:t>
        </w:r>
      </w:ins>
      <w:r w:rsidR="00F35433" w:rsidRPr="008C2884">
        <w:rPr>
          <w:rFonts w:ascii="Arial" w:hAnsi="Arial" w:cs="Arial"/>
          <w:lang w:val="en-GB"/>
        </w:rPr>
        <w:t xml:space="preserve"> in the European Union</w:t>
      </w:r>
      <w:r w:rsidR="00135987" w:rsidRPr="008C2884">
        <w:rPr>
          <w:rFonts w:ascii="Arial" w:hAnsi="Arial" w:cs="Arial"/>
          <w:lang w:val="en-GB"/>
        </w:rPr>
        <w:t>. However, in Europe</w:t>
      </w:r>
      <w:r w:rsidR="00347FBA">
        <w:rPr>
          <w:rFonts w:ascii="Arial" w:hAnsi="Arial" w:cs="Arial"/>
          <w:lang w:val="en-GB"/>
        </w:rPr>
        <w:t>,</w:t>
      </w:r>
      <w:r w:rsidR="00135987" w:rsidRPr="008C2884">
        <w:rPr>
          <w:rFonts w:ascii="Arial" w:hAnsi="Arial" w:cs="Arial"/>
          <w:lang w:val="en-GB"/>
        </w:rPr>
        <w:t xml:space="preserve"> the distinction between </w:t>
      </w:r>
      <w:r w:rsidR="00633F5F" w:rsidRPr="008C2884">
        <w:rPr>
          <w:rFonts w:ascii="Arial" w:hAnsi="Arial" w:cs="Arial"/>
          <w:lang w:val="en-GB"/>
        </w:rPr>
        <w:t xml:space="preserve">Democrats (left) and Republicans (right) is not clear and uniform. In Western Europe, the left is related </w:t>
      </w:r>
      <w:r w:rsidR="00347FBA">
        <w:rPr>
          <w:rFonts w:ascii="Arial" w:hAnsi="Arial" w:cs="Arial"/>
          <w:lang w:val="en-GB"/>
        </w:rPr>
        <w:t>to</w:t>
      </w:r>
      <w:r w:rsidR="00633F5F" w:rsidRPr="008C2884">
        <w:rPr>
          <w:rFonts w:ascii="Arial" w:hAnsi="Arial" w:cs="Arial"/>
          <w:lang w:val="en-GB"/>
        </w:rPr>
        <w:t xml:space="preserve"> change and equality, instead </w:t>
      </w:r>
      <w:r w:rsidR="00347FBA">
        <w:rPr>
          <w:rFonts w:ascii="Arial" w:hAnsi="Arial" w:cs="Arial"/>
          <w:lang w:val="en-GB"/>
        </w:rPr>
        <w:t xml:space="preserve">of </w:t>
      </w:r>
      <w:r w:rsidR="00633F5F" w:rsidRPr="008C2884">
        <w:rPr>
          <w:rFonts w:ascii="Arial" w:hAnsi="Arial" w:cs="Arial"/>
          <w:lang w:val="en-GB"/>
        </w:rPr>
        <w:t xml:space="preserve">in former Communist countries, this identification cannot be found </w:t>
      </w:r>
      <w:r w:rsidR="00633F5F" w:rsidRPr="008C2884">
        <w:rPr>
          <w:rFonts w:ascii="Arial" w:hAnsi="Arial" w:cs="Arial"/>
          <w:lang w:val="en-GB"/>
        </w:rPr>
        <w:fldChar w:fldCharType="begin"/>
      </w:r>
      <w:r w:rsidR="00633F5F" w:rsidRPr="008C2884">
        <w:rPr>
          <w:rFonts w:ascii="Arial" w:hAnsi="Arial" w:cs="Arial"/>
          <w:lang w:val="en-GB"/>
        </w:rPr>
        <w:instrText xml:space="preserve"> ADDIN ZOTERO_ITEM CSL_CITATION {"citationID":"2L5EcFfk","properties":{"formattedCitation":"(McCright et al., 2016)","plainCitation":"(McCright et al., 2016)","noteIndex":0},"citationItems":[{"id":127,"uris":["http://zotero.org/users/local/pE4cGXV6/items/V5Q7UEGD"],"uri":["http://zotero.org/users/local/pE4cGXV6/items/V5Q7UEGD"],"itemData":{"id":127,"type":"article-journal","container-title":"Environmental Politics","DOI":"10.1080/09644016.2015.1090371","ISSN":"0964-4016, 1743-8934","issue":"2","journalAbbreviation":"Environmental Politics","language":"en","page":"338-358","source":"DOI.org (Crossref)","title":"Political ideology and views about climate change in the European Union","volume":"25","author":[{"family":"McCright","given":"Aaron M."},{"family":"Dunlap","given":"Riley E."},{"family":"Marquart-Pyatt","given":"Sandra T."}],"issued":{"date-parts":[["2016",3,3]]}}}],"schema":"https://github.com/citation-style-language/schema/raw/master/csl-citation.json"} </w:instrText>
      </w:r>
      <w:r w:rsidR="00633F5F" w:rsidRPr="008C2884">
        <w:rPr>
          <w:rFonts w:ascii="Arial" w:hAnsi="Arial" w:cs="Arial"/>
          <w:lang w:val="en-GB"/>
        </w:rPr>
        <w:fldChar w:fldCharType="separate"/>
      </w:r>
      <w:r w:rsidR="00633F5F" w:rsidRPr="008C2884">
        <w:rPr>
          <w:rFonts w:ascii="Arial" w:hAnsi="Arial" w:cs="Arial"/>
          <w:lang w:val="en-GB"/>
        </w:rPr>
        <w:t>(McCright et al., 2016)</w:t>
      </w:r>
      <w:r w:rsidR="00633F5F" w:rsidRPr="008C2884">
        <w:rPr>
          <w:rFonts w:ascii="Arial" w:hAnsi="Arial" w:cs="Arial"/>
          <w:lang w:val="en-GB"/>
        </w:rPr>
        <w:fldChar w:fldCharType="end"/>
      </w:r>
      <w:r w:rsidR="00633F5F" w:rsidRPr="008C2884">
        <w:rPr>
          <w:rFonts w:ascii="Arial" w:hAnsi="Arial" w:cs="Arial"/>
          <w:lang w:val="en-GB"/>
        </w:rPr>
        <w:t xml:space="preserve">. </w:t>
      </w:r>
      <w:r w:rsidR="007E57AC">
        <w:rPr>
          <w:rFonts w:ascii="Arial" w:hAnsi="Arial" w:cs="Arial"/>
          <w:lang w:val="en-GB"/>
        </w:rPr>
        <w:t>T</w:t>
      </w:r>
      <w:r w:rsidR="00633F5F" w:rsidRPr="008C2884">
        <w:rPr>
          <w:rFonts w:ascii="Arial" w:hAnsi="Arial" w:cs="Arial"/>
          <w:lang w:val="en-GB"/>
        </w:rPr>
        <w:t xml:space="preserve">hey </w:t>
      </w:r>
      <w:r w:rsidR="00F018DA" w:rsidRPr="008C2884">
        <w:rPr>
          <w:rFonts w:ascii="Arial" w:hAnsi="Arial" w:cs="Arial"/>
          <w:lang w:val="en-GB"/>
        </w:rPr>
        <w:t xml:space="preserve">extend the same findings, </w:t>
      </w:r>
      <w:r w:rsidR="00CD184B" w:rsidRPr="008C2884">
        <w:rPr>
          <w:rFonts w:ascii="Arial" w:hAnsi="Arial" w:cs="Arial"/>
          <w:lang w:val="en-GB"/>
        </w:rPr>
        <w:t>thus</w:t>
      </w:r>
      <w:r w:rsidR="00F018DA" w:rsidRPr="008C2884">
        <w:rPr>
          <w:rFonts w:ascii="Arial" w:hAnsi="Arial" w:cs="Arial"/>
          <w:lang w:val="en-GB"/>
        </w:rPr>
        <w:t xml:space="preserve"> a</w:t>
      </w:r>
      <w:r w:rsidR="00CD184B" w:rsidRPr="008C2884">
        <w:rPr>
          <w:rFonts w:ascii="Arial" w:hAnsi="Arial" w:cs="Arial"/>
          <w:lang w:val="en-GB"/>
        </w:rPr>
        <w:t xml:space="preserve"> </w:t>
      </w:r>
      <w:r w:rsidR="00F018DA" w:rsidRPr="008C2884">
        <w:rPr>
          <w:rFonts w:ascii="Arial" w:hAnsi="Arial" w:cs="Arial"/>
          <w:lang w:val="en-GB"/>
        </w:rPr>
        <w:t xml:space="preserve">polarization </w:t>
      </w:r>
      <w:r w:rsidR="00CD184B" w:rsidRPr="008C2884">
        <w:rPr>
          <w:rFonts w:ascii="Arial" w:hAnsi="Arial" w:cs="Arial"/>
          <w:lang w:val="en-GB"/>
        </w:rPr>
        <w:t>of climate change,</w:t>
      </w:r>
      <w:r w:rsidR="00F018DA" w:rsidRPr="008C2884">
        <w:rPr>
          <w:rFonts w:ascii="Arial" w:hAnsi="Arial" w:cs="Arial"/>
          <w:lang w:val="en-GB"/>
        </w:rPr>
        <w:t xml:space="preserve"> in only Western countries: citizens on the right are </w:t>
      </w:r>
      <w:r w:rsidR="00D124CB" w:rsidRPr="008C2884">
        <w:rPr>
          <w:rFonts w:ascii="Arial" w:hAnsi="Arial" w:cs="Arial"/>
          <w:lang w:val="en-GB"/>
        </w:rPr>
        <w:t xml:space="preserve">unlikely </w:t>
      </w:r>
      <w:r w:rsidR="00F018DA" w:rsidRPr="008C2884">
        <w:rPr>
          <w:rFonts w:ascii="Arial" w:hAnsi="Arial" w:cs="Arial"/>
          <w:lang w:val="en-GB"/>
        </w:rPr>
        <w:t xml:space="preserve">to </w:t>
      </w:r>
      <w:r w:rsidR="00D124CB" w:rsidRPr="008C2884">
        <w:rPr>
          <w:rFonts w:ascii="Arial" w:hAnsi="Arial" w:cs="Arial"/>
          <w:lang w:val="en-GB"/>
        </w:rPr>
        <w:t>recognize</w:t>
      </w:r>
      <w:r w:rsidR="00F018DA" w:rsidRPr="008C2884">
        <w:rPr>
          <w:rFonts w:ascii="Arial" w:hAnsi="Arial" w:cs="Arial"/>
          <w:lang w:val="en-GB"/>
        </w:rPr>
        <w:t xml:space="preserve"> </w:t>
      </w:r>
      <w:r w:rsidR="00CD184B" w:rsidRPr="008C2884">
        <w:rPr>
          <w:rFonts w:ascii="Arial" w:hAnsi="Arial" w:cs="Arial"/>
          <w:lang w:val="en-GB"/>
        </w:rPr>
        <w:t>the phenomenon</w:t>
      </w:r>
      <w:r w:rsidR="00F018DA" w:rsidRPr="008C2884">
        <w:rPr>
          <w:rFonts w:ascii="Arial" w:hAnsi="Arial" w:cs="Arial"/>
          <w:lang w:val="en-GB"/>
        </w:rPr>
        <w:t xml:space="preserve"> as a seriou</w:t>
      </w:r>
      <w:r w:rsidR="00347FBA">
        <w:rPr>
          <w:rFonts w:ascii="Arial" w:hAnsi="Arial" w:cs="Arial"/>
          <w:lang w:val="en-GB"/>
        </w:rPr>
        <w:t>s</w:t>
      </w:r>
      <w:r w:rsidR="00F018DA" w:rsidRPr="008C2884">
        <w:rPr>
          <w:rFonts w:ascii="Arial" w:hAnsi="Arial" w:cs="Arial"/>
          <w:lang w:val="en-GB"/>
        </w:rPr>
        <w:t xml:space="preserve"> </w:t>
      </w:r>
      <w:r w:rsidR="00D124CB" w:rsidRPr="008C2884">
        <w:rPr>
          <w:rFonts w:ascii="Arial" w:hAnsi="Arial" w:cs="Arial"/>
          <w:lang w:val="en-GB"/>
        </w:rPr>
        <w:t>issue</w:t>
      </w:r>
      <w:r w:rsidR="00F018DA" w:rsidRPr="008C2884">
        <w:rPr>
          <w:rFonts w:ascii="Arial" w:hAnsi="Arial" w:cs="Arial"/>
          <w:lang w:val="en-GB"/>
        </w:rPr>
        <w:t xml:space="preserve"> than those on the left </w:t>
      </w:r>
      <w:r w:rsidR="00F018DA" w:rsidRPr="008C2884">
        <w:rPr>
          <w:rFonts w:ascii="Arial" w:hAnsi="Arial" w:cs="Arial"/>
          <w:lang w:val="en-GB"/>
        </w:rPr>
        <w:fldChar w:fldCharType="begin"/>
      </w:r>
      <w:r w:rsidR="00F018DA" w:rsidRPr="008C2884">
        <w:rPr>
          <w:rFonts w:ascii="Arial" w:hAnsi="Arial" w:cs="Arial"/>
          <w:lang w:val="en-GB"/>
        </w:rPr>
        <w:instrText xml:space="preserve"> ADDIN ZOTERO_ITEM CSL_CITATION {"citationID":"v1qigV4i","properties":{"formattedCitation":"(McCright et al., 2016)","plainCitation":"(McCright et al., 2016)","noteIndex":0},"citationItems":[{"id":127,"uris":["http://zotero.org/users/local/pE4cGXV6/items/V5Q7UEGD"],"uri":["http://zotero.org/users/local/pE4cGXV6/items/V5Q7UEGD"],"itemData":{"id":127,"type":"article-journal","container-title":"Environmental Politics","DOI":"10.1080/09644016.2015.1090371","ISSN":"0964-4016, 1743-8934","issue":"2","journalAbbreviation":"Environmental Politics","language":"en","page":"338-358","source":"DOI.org (Crossref)","title":"Political ideology and views about climate change in the European Union","volume":"25","author":[{"family":"McCright","given":"Aaron M."},{"family":"Dunlap","given":"Riley E."},{"family":"Marquart-Pyatt","given":"Sandra T."}],"issued":{"date-parts":[["2016",3,3]]}}}],"schema":"https://github.com/citation-style-language/schema/raw/master/csl-citation.json"} </w:instrText>
      </w:r>
      <w:r w:rsidR="00F018DA" w:rsidRPr="008C2884">
        <w:rPr>
          <w:rFonts w:ascii="Arial" w:hAnsi="Arial" w:cs="Arial"/>
          <w:lang w:val="en-GB"/>
        </w:rPr>
        <w:fldChar w:fldCharType="separate"/>
      </w:r>
      <w:r w:rsidR="00F018DA" w:rsidRPr="008C2884">
        <w:rPr>
          <w:rFonts w:ascii="Arial" w:hAnsi="Arial" w:cs="Arial"/>
          <w:lang w:val="en-GB"/>
        </w:rPr>
        <w:t>(McCright et al., 2016)</w:t>
      </w:r>
      <w:r w:rsidR="00F018DA" w:rsidRPr="008C2884">
        <w:rPr>
          <w:rFonts w:ascii="Arial" w:hAnsi="Arial" w:cs="Arial"/>
          <w:lang w:val="en-GB"/>
        </w:rPr>
        <w:fldChar w:fldCharType="end"/>
      </w:r>
      <w:r w:rsidR="00CD184B" w:rsidRPr="008C2884">
        <w:rPr>
          <w:rFonts w:ascii="Arial" w:hAnsi="Arial" w:cs="Arial"/>
          <w:lang w:val="en-GB"/>
        </w:rPr>
        <w:t xml:space="preserve">. </w:t>
      </w:r>
      <w:r w:rsidR="00F018DA" w:rsidRPr="008C2884">
        <w:rPr>
          <w:rFonts w:ascii="Arial" w:hAnsi="Arial" w:cs="Arial"/>
          <w:lang w:val="en-GB"/>
        </w:rPr>
        <w:t>Even though “the effect of left</w:t>
      </w:r>
      <w:r w:rsidR="007E57AC">
        <w:rPr>
          <w:rFonts w:ascii="Arial" w:hAnsi="Arial" w:cs="Arial"/>
          <w:lang w:val="en-GB"/>
        </w:rPr>
        <w:t>-</w:t>
      </w:r>
      <w:r w:rsidR="00F018DA" w:rsidRPr="008C2884">
        <w:rPr>
          <w:rFonts w:ascii="Arial" w:hAnsi="Arial" w:cs="Arial"/>
          <w:lang w:val="en-GB"/>
        </w:rPr>
        <w:t xml:space="preserve">right ideology in Western Europe is considerably weaker than the effect of political ideology (and party identification) in the USA” </w:t>
      </w:r>
      <w:r w:rsidR="00F018DA" w:rsidRPr="008C2884">
        <w:rPr>
          <w:rFonts w:ascii="Arial" w:hAnsi="Arial" w:cs="Arial"/>
          <w:lang w:val="en-GB"/>
        </w:rPr>
        <w:fldChar w:fldCharType="begin"/>
      </w:r>
      <w:r w:rsidR="00F018DA" w:rsidRPr="008C2884">
        <w:rPr>
          <w:rFonts w:ascii="Arial" w:hAnsi="Arial" w:cs="Arial"/>
          <w:lang w:val="en-GB"/>
        </w:rPr>
        <w:instrText xml:space="preserve"> ADDIN ZOTERO_ITEM CSL_CITATION {"citationID":"CajDeV2E","properties":{"formattedCitation":"(McCright et al., 2016, pag. 13)","plainCitation":"(McCright et al., 2016, pag. 13)","noteIndex":0},"citationItems":[{"id":127,"uris":["http://zotero.org/users/local/pE4cGXV6/items/V5Q7UEGD"],"uri":["http://zotero.org/users/local/pE4cGXV6/items/V5Q7UEGD"],"itemData":{"id":127,"type":"article-journal","container-title":"Environmental Politics","DOI":"10.1080/09644016.2015.1090371","ISSN":"0964-4016, 1743-8934","issue":"2","journalAbbreviation":"Environmental Politics","language":"en","page":"338-358","source":"DOI.org (Crossref)","title":"Political ideology and views about climate change in the European Union","volume":"25","author":[{"family":"McCright","given":"Aaron M."},{"family":"Dunlap","given":"Riley E."},{"family":"Marquart-Pyatt","given":"Sandra T."}],"issued":{"date-parts":[["2016",3,3]]}},"locator":"13"}],"schema":"https://github.com/citation-style-language/schema/raw/master/csl-citation.json"} </w:instrText>
      </w:r>
      <w:r w:rsidR="00F018DA" w:rsidRPr="008C2884">
        <w:rPr>
          <w:rFonts w:ascii="Arial" w:hAnsi="Arial" w:cs="Arial"/>
          <w:lang w:val="en-GB"/>
        </w:rPr>
        <w:fldChar w:fldCharType="separate"/>
      </w:r>
      <w:r w:rsidR="00F018DA" w:rsidRPr="008C2884">
        <w:rPr>
          <w:rFonts w:ascii="Arial" w:hAnsi="Arial" w:cs="Arial"/>
          <w:lang w:val="en-GB"/>
        </w:rPr>
        <w:t xml:space="preserve">(McCright et al., 2016, </w:t>
      </w:r>
      <w:r w:rsidR="00C46517">
        <w:rPr>
          <w:rFonts w:ascii="Arial" w:hAnsi="Arial" w:cs="Arial"/>
          <w:lang w:val="en-GB"/>
        </w:rPr>
        <w:t>p.</w:t>
      </w:r>
      <w:r w:rsidR="00F018DA" w:rsidRPr="008C2884">
        <w:rPr>
          <w:rFonts w:ascii="Arial" w:hAnsi="Arial" w:cs="Arial"/>
          <w:lang w:val="en-GB"/>
        </w:rPr>
        <w:t xml:space="preserve"> 13)</w:t>
      </w:r>
      <w:r w:rsidR="00F018DA" w:rsidRPr="008C2884">
        <w:rPr>
          <w:rFonts w:ascii="Arial" w:hAnsi="Arial" w:cs="Arial"/>
          <w:lang w:val="en-GB"/>
        </w:rPr>
        <w:fldChar w:fldCharType="end"/>
      </w:r>
      <w:r w:rsidR="00CD184B" w:rsidRPr="008C2884">
        <w:rPr>
          <w:rFonts w:ascii="Arial" w:hAnsi="Arial" w:cs="Arial"/>
          <w:lang w:val="en-GB"/>
        </w:rPr>
        <w:t xml:space="preserve">. Instead, citizens of Eastern Europe are not divided from </w:t>
      </w:r>
      <w:r w:rsidR="00347FBA">
        <w:rPr>
          <w:rFonts w:ascii="Arial" w:hAnsi="Arial" w:cs="Arial"/>
          <w:lang w:val="en-GB"/>
        </w:rPr>
        <w:t xml:space="preserve">an </w:t>
      </w:r>
      <w:r w:rsidR="00CD184B" w:rsidRPr="008C2884">
        <w:rPr>
          <w:rFonts w:ascii="Arial" w:hAnsi="Arial" w:cs="Arial"/>
          <w:lang w:val="en-GB"/>
        </w:rPr>
        <w:t xml:space="preserve">ideological point of view on that topic, due to the irrelevance </w:t>
      </w:r>
      <w:r w:rsidR="00347FBA">
        <w:rPr>
          <w:rFonts w:ascii="Arial" w:hAnsi="Arial" w:cs="Arial"/>
          <w:lang w:val="en-GB"/>
        </w:rPr>
        <w:t>of</w:t>
      </w:r>
      <w:r w:rsidR="00CD184B" w:rsidRPr="008C2884">
        <w:rPr>
          <w:rFonts w:ascii="Arial" w:hAnsi="Arial" w:cs="Arial"/>
          <w:lang w:val="en-GB"/>
        </w:rPr>
        <w:t xml:space="preserve"> political issues and then the difference ideologization and identification of left-right </w:t>
      </w:r>
      <w:r w:rsidR="00CD184B" w:rsidRPr="008C2884">
        <w:rPr>
          <w:rFonts w:ascii="Arial" w:hAnsi="Arial" w:cs="Arial"/>
          <w:lang w:val="en-GB"/>
        </w:rPr>
        <w:fldChar w:fldCharType="begin"/>
      </w:r>
      <w:r w:rsidR="002B6FA6" w:rsidRPr="008C2884">
        <w:rPr>
          <w:rFonts w:ascii="Arial" w:hAnsi="Arial" w:cs="Arial"/>
          <w:lang w:val="en-GB"/>
        </w:rPr>
        <w:instrText xml:space="preserve"> ADDIN ZOTERO_ITEM CSL_CITATION {"citationID":"xIr118Sb","properties":{"formattedCitation":"(McCright et al., 2016)","plainCitation":"(McCright et al., 2016)","noteIndex":0},"citationItems":[{"id":127,"uris":["http://zotero.org/users/local/pE4cGXV6/items/V5Q7UEGD"],"uri":["http://zotero.org/users/local/pE4cGXV6/items/V5Q7UEGD"],"itemData":{"id":127,"type":"article-journal","container-title":"Environmental Politics","DOI":"10.1080/09644016.2015.1090371","ISSN":"0964-4016, 1743-8934","issue":"2","journalAbbreviation":"Environmental Politics","language":"en","page":"338-358","source":"DOI.org (Crossref)","title":"Political ideology and views about climate change in the European Union","volume":"25","author":[{"family":"McCright","given":"Aaron M."},{"family":"Dunlap","given":"Riley E."},{"family":"Marquart-Pyatt","given":"Sandra T."}],"issued":{"date-parts":[["2016",3,3]]}}}],"schema":"https://github.com/citation-style-language/schema/raw/master/csl-citation.json"} </w:instrText>
      </w:r>
      <w:r w:rsidR="00CD184B" w:rsidRPr="008C2884">
        <w:rPr>
          <w:rFonts w:ascii="Arial" w:hAnsi="Arial" w:cs="Arial"/>
          <w:lang w:val="en-GB"/>
        </w:rPr>
        <w:fldChar w:fldCharType="separate"/>
      </w:r>
      <w:r w:rsidR="00CD184B" w:rsidRPr="008C2884">
        <w:rPr>
          <w:rFonts w:ascii="Arial" w:hAnsi="Arial" w:cs="Arial"/>
          <w:lang w:val="en-GB"/>
        </w:rPr>
        <w:t>(McCright et al., 2016)</w:t>
      </w:r>
      <w:r w:rsidR="00CD184B" w:rsidRPr="008C2884">
        <w:rPr>
          <w:rFonts w:ascii="Arial" w:hAnsi="Arial" w:cs="Arial"/>
          <w:lang w:val="en-GB"/>
        </w:rPr>
        <w:fldChar w:fldCharType="end"/>
      </w:r>
      <w:r w:rsidR="00CD184B" w:rsidRPr="008C2884">
        <w:rPr>
          <w:rFonts w:ascii="Arial" w:hAnsi="Arial" w:cs="Arial"/>
          <w:lang w:val="en-GB"/>
        </w:rPr>
        <w:t xml:space="preserve">. </w:t>
      </w:r>
    </w:p>
    <w:p w14:paraId="5E86A44E" w14:textId="7B3476AC" w:rsidR="000C6386" w:rsidRPr="008C2884" w:rsidRDefault="00CD184B" w:rsidP="00DF517C">
      <w:pPr>
        <w:pStyle w:val="Normale1"/>
        <w:spacing w:before="240" w:beforeAutospacing="0" w:line="360" w:lineRule="auto"/>
        <w:ind w:firstLine="709"/>
        <w:jc w:val="both"/>
        <w:rPr>
          <w:rFonts w:ascii="Arial" w:hAnsi="Arial" w:cs="Arial"/>
          <w:lang w:val="en-GB"/>
        </w:rPr>
      </w:pPr>
      <w:r w:rsidRPr="008C2884">
        <w:rPr>
          <w:rFonts w:ascii="Arial" w:hAnsi="Arial" w:cs="Arial"/>
          <w:lang w:val="en-GB"/>
        </w:rPr>
        <w:t xml:space="preserve">To summarize more educated and liberal young women </w:t>
      </w:r>
      <w:r w:rsidR="000C6386" w:rsidRPr="008C2884">
        <w:rPr>
          <w:rFonts w:ascii="Arial" w:hAnsi="Arial" w:cs="Arial"/>
          <w:lang w:val="en-GB"/>
        </w:rPr>
        <w:t>are more likely to show</w:t>
      </w:r>
      <w:r w:rsidR="007E57AC">
        <w:rPr>
          <w:rFonts w:ascii="Arial" w:hAnsi="Arial" w:cs="Arial"/>
          <w:lang w:val="en-GB"/>
        </w:rPr>
        <w:t xml:space="preserve"> a</w:t>
      </w:r>
      <w:r w:rsidR="000C6386" w:rsidRPr="008C2884">
        <w:rPr>
          <w:rFonts w:ascii="Arial" w:hAnsi="Arial" w:cs="Arial"/>
          <w:lang w:val="en-GB"/>
        </w:rPr>
        <w:t xml:space="preserve"> </w:t>
      </w:r>
      <w:r w:rsidR="00FF1F1B" w:rsidRPr="008C2884">
        <w:rPr>
          <w:rFonts w:ascii="Arial" w:hAnsi="Arial" w:cs="Arial"/>
          <w:lang w:val="en-GB"/>
        </w:rPr>
        <w:t xml:space="preserve">higher </w:t>
      </w:r>
      <w:del w:id="40" w:author="Veltri GiuseppeAlessandro" w:date="2021-02-04T19:18:00Z">
        <w:r w:rsidR="00FF1F1B" w:rsidRPr="008C2884" w:rsidDel="00FF0DD6">
          <w:rPr>
            <w:rFonts w:ascii="Arial" w:hAnsi="Arial" w:cs="Arial"/>
            <w:lang w:val="en-GB"/>
          </w:rPr>
          <w:delText>level of risk perception</w:delText>
        </w:r>
      </w:del>
      <w:ins w:id="41" w:author="Veltri GiuseppeAlessandro" w:date="2021-02-04T19:18:00Z">
        <w:r w:rsidR="00FF0DD6">
          <w:rPr>
            <w:rFonts w:ascii="Arial" w:hAnsi="Arial" w:cs="Arial"/>
            <w:lang w:val="en-GB"/>
          </w:rPr>
          <w:t>risk perception level</w:t>
        </w:r>
      </w:ins>
      <w:r w:rsidR="00FF1F1B" w:rsidRPr="008C2884">
        <w:rPr>
          <w:rFonts w:ascii="Arial" w:hAnsi="Arial" w:cs="Arial"/>
          <w:lang w:val="en-GB"/>
        </w:rPr>
        <w:t xml:space="preserve"> than old</w:t>
      </w:r>
      <w:r w:rsidRPr="008C2884">
        <w:rPr>
          <w:rFonts w:ascii="Arial" w:hAnsi="Arial" w:cs="Arial"/>
          <w:lang w:val="en-GB"/>
        </w:rPr>
        <w:t>er</w:t>
      </w:r>
      <w:r w:rsidR="00FF1F1B" w:rsidRPr="008C2884">
        <w:rPr>
          <w:rFonts w:ascii="Arial" w:hAnsi="Arial" w:cs="Arial"/>
          <w:lang w:val="en-GB"/>
        </w:rPr>
        <w:t xml:space="preserve"> and conservative</w:t>
      </w:r>
      <w:r w:rsidRPr="008C2884">
        <w:rPr>
          <w:rFonts w:ascii="Arial" w:hAnsi="Arial" w:cs="Arial"/>
          <w:lang w:val="en-GB"/>
        </w:rPr>
        <w:t xml:space="preserve"> m</w:t>
      </w:r>
      <w:r w:rsidR="00F43E71" w:rsidRPr="008C2884">
        <w:rPr>
          <w:rFonts w:ascii="Arial" w:hAnsi="Arial" w:cs="Arial"/>
          <w:lang w:val="en-GB"/>
        </w:rPr>
        <w:t>e</w:t>
      </w:r>
      <w:r w:rsidRPr="008C2884">
        <w:rPr>
          <w:rFonts w:ascii="Arial" w:hAnsi="Arial" w:cs="Arial"/>
          <w:lang w:val="en-GB"/>
        </w:rPr>
        <w:t>n</w:t>
      </w:r>
      <w:r w:rsidR="00FF1F1B" w:rsidRPr="008C2884">
        <w:rPr>
          <w:rFonts w:ascii="Arial" w:hAnsi="Arial" w:cs="Arial"/>
          <w:lang w:val="en-GB"/>
        </w:rPr>
        <w:t xml:space="preserve"> </w:t>
      </w:r>
      <w:r w:rsidR="00FF1F1B" w:rsidRPr="008C2884">
        <w:rPr>
          <w:rFonts w:ascii="Arial" w:hAnsi="Arial" w:cs="Arial"/>
          <w:lang w:val="en-GB"/>
        </w:rPr>
        <w:fldChar w:fldCharType="begin"/>
      </w:r>
      <w:r w:rsidR="00FF1F1B" w:rsidRPr="008C2884">
        <w:rPr>
          <w:rFonts w:ascii="Arial" w:hAnsi="Arial" w:cs="Arial"/>
          <w:lang w:val="en-GB"/>
        </w:rPr>
        <w:instrText xml:space="preserve"> ADDIN ZOTERO_ITEM CSL_CITATION {"citationID":"gvX5lhPf","properties":{"formattedCitation":"(Xie et al., 2019)","plainCitation":"(Xie et al., 2019)","noteIndex":0},"citationItems":[{"id":27,"uris":["http://zotero.org/users/local/pE4cGXV6/items/KDM26KUG"],"uri":["http://zotero.org/users/local/pE4cGXV6/items/KDM26KUG"],"itemData":{"id":27,"type":"article-journal","abstract":"We extended a recent model of climate change risk perception (van der Linden, 2015) to predict the risk perception of Australians and their willingness to engage in mitigation behaviours (N = 921). Aﬀect, mitigation response ineﬃcacy, and descriptive norms were the most important predictors of risk perception, highlighting the inﬂuence of aﬀective, cognitive, and socio-cultural factors. Aﬀect and mitigation response ineﬃcacy were also important predictors of behavioural willingness, but socio-cultural inﬂuences (free-market ideology, prescriptive norms, and biospheric values) played a relatively larger role in explaining the variance of behavioural willingness. Structural equation modelling provided further evidence that risk perception and behavioural willingness are separable constructs, as some factors in the model had direct eﬀects on willingness independent of risk perception. We discuss the need for future research to develop a comprehensive model of behavioural willingness, and the need for public communication to combat mitigation response ineﬃcacy.","container-title":"Journal of Environmental Psychology","DOI":"10.1016/j.jenvp.2019.101331","ISSN":"02724944","journalAbbreviation":"Journal of Environmental Psychology","language":"en","page":"101331","source":"DOI.org (Crossref)","title":"Predicting climate change risk perception and willingness to act","volume":"65","author":[{"family":"Xie","given":"Belinda"},{"family":"Brewer","given":"Marilynn B."},{"family":"Hayes","given":"Brett K."},{"family":"McDonald","given":"Rachel I."},{"family":"Newell","given":"Ben R."}],"issued":{"date-parts":[["2019",10]]}}}],"schema":"https://github.com/citation-style-language/schema/raw/master/csl-citation.json"} </w:instrText>
      </w:r>
      <w:r w:rsidR="00FF1F1B" w:rsidRPr="008C2884">
        <w:rPr>
          <w:rFonts w:ascii="Arial" w:hAnsi="Arial" w:cs="Arial"/>
          <w:lang w:val="en-GB"/>
        </w:rPr>
        <w:fldChar w:fldCharType="separate"/>
      </w:r>
      <w:r w:rsidR="00FF1F1B" w:rsidRPr="008C2884">
        <w:rPr>
          <w:rFonts w:ascii="Arial" w:hAnsi="Arial" w:cs="Arial"/>
          <w:lang w:val="en-GB"/>
        </w:rPr>
        <w:t>(Xie et al., 2019)</w:t>
      </w:r>
      <w:r w:rsidR="00FF1F1B" w:rsidRPr="008C2884">
        <w:rPr>
          <w:rFonts w:ascii="Arial" w:hAnsi="Arial" w:cs="Arial"/>
          <w:lang w:val="en-GB"/>
        </w:rPr>
        <w:fldChar w:fldCharType="end"/>
      </w:r>
      <w:r w:rsidRPr="008C2884">
        <w:rPr>
          <w:rFonts w:ascii="Arial" w:hAnsi="Arial" w:cs="Arial"/>
          <w:lang w:val="en-GB"/>
        </w:rPr>
        <w:t xml:space="preserve">. </w:t>
      </w:r>
    </w:p>
    <w:p w14:paraId="7682838D" w14:textId="77777777" w:rsidR="00F43E71" w:rsidRPr="008C2884" w:rsidRDefault="00F43E71" w:rsidP="00DF517C">
      <w:pPr>
        <w:pStyle w:val="Normale1"/>
        <w:spacing w:before="240" w:beforeAutospacing="0" w:line="360" w:lineRule="auto"/>
        <w:ind w:firstLine="709"/>
        <w:jc w:val="both"/>
        <w:rPr>
          <w:rFonts w:ascii="Arial" w:hAnsi="Arial" w:cs="Arial"/>
          <w:lang w:val="en-GB"/>
        </w:rPr>
      </w:pPr>
    </w:p>
    <w:p w14:paraId="7937646C" w14:textId="062AD999" w:rsidR="002B6FA6" w:rsidRPr="008C2884" w:rsidRDefault="001D497B" w:rsidP="007575D4">
      <w:pPr>
        <w:pStyle w:val="Normale1"/>
        <w:numPr>
          <w:ilvl w:val="2"/>
          <w:numId w:val="11"/>
        </w:numPr>
        <w:spacing w:before="240" w:beforeAutospacing="0" w:line="360" w:lineRule="auto"/>
        <w:jc w:val="both"/>
        <w:outlineLvl w:val="2"/>
        <w:rPr>
          <w:rFonts w:ascii="Arial" w:hAnsi="Arial" w:cs="Arial"/>
          <w:b/>
          <w:bCs/>
          <w:lang w:val="en-GB"/>
        </w:rPr>
      </w:pPr>
      <w:bookmarkStart w:id="42" w:name="_Toc63265898"/>
      <w:r w:rsidRPr="008C2884">
        <w:rPr>
          <w:rFonts w:ascii="Arial" w:hAnsi="Arial" w:cs="Arial"/>
          <w:b/>
          <w:bCs/>
          <w:lang w:val="en-GB"/>
        </w:rPr>
        <w:t xml:space="preserve">Cognitive </w:t>
      </w:r>
      <w:r w:rsidR="004B1164">
        <w:rPr>
          <w:rFonts w:ascii="Arial" w:hAnsi="Arial" w:cs="Arial"/>
          <w:b/>
          <w:bCs/>
          <w:lang w:val="en-GB"/>
        </w:rPr>
        <w:t>D</w:t>
      </w:r>
      <w:r w:rsidR="002B6FA6" w:rsidRPr="008C2884">
        <w:rPr>
          <w:rFonts w:ascii="Arial" w:hAnsi="Arial" w:cs="Arial"/>
          <w:b/>
          <w:bCs/>
          <w:lang w:val="en-GB"/>
        </w:rPr>
        <w:t>imension</w:t>
      </w:r>
      <w:bookmarkEnd w:id="42"/>
    </w:p>
    <w:p w14:paraId="6A364433" w14:textId="66F191C5" w:rsidR="001B0421" w:rsidRDefault="001D497B" w:rsidP="00DF517C">
      <w:pPr>
        <w:pStyle w:val="Normale1"/>
        <w:spacing w:before="240" w:beforeAutospacing="0" w:line="360" w:lineRule="auto"/>
        <w:ind w:firstLine="709"/>
        <w:jc w:val="both"/>
        <w:rPr>
          <w:rFonts w:ascii="Arial" w:hAnsi="Arial" w:cs="Arial"/>
          <w:lang w:val="en-GB"/>
        </w:rPr>
      </w:pPr>
      <w:r w:rsidRPr="008C2884">
        <w:rPr>
          <w:rFonts w:ascii="Arial" w:hAnsi="Arial" w:cs="Arial"/>
          <w:b/>
          <w:bCs/>
          <w:lang w:val="en-GB"/>
        </w:rPr>
        <w:t xml:space="preserve"> </w:t>
      </w:r>
      <w:r w:rsidR="002B6FA6" w:rsidRPr="008C2884">
        <w:rPr>
          <w:rFonts w:ascii="Arial" w:hAnsi="Arial" w:cs="Arial"/>
          <w:lang w:val="en-GB"/>
        </w:rPr>
        <w:t>Knowledge is the main factor in the cognitive dimension related to climate change risk perception</w:t>
      </w:r>
      <w:r w:rsidR="00C46517">
        <w:rPr>
          <w:rFonts w:ascii="Arial" w:hAnsi="Arial" w:cs="Arial"/>
          <w:lang w:val="en-GB"/>
        </w:rPr>
        <w:t xml:space="preserve"> </w:t>
      </w:r>
      <w:r w:rsidR="00FA079C" w:rsidRPr="008C2884">
        <w:rPr>
          <w:rFonts w:ascii="Arial" w:hAnsi="Arial" w:cs="Arial"/>
          <w:lang w:val="en-GB"/>
        </w:rPr>
        <w:fldChar w:fldCharType="begin"/>
      </w:r>
      <w:r w:rsidR="002638DF">
        <w:rPr>
          <w:rFonts w:ascii="Arial" w:hAnsi="Arial" w:cs="Arial"/>
          <w:lang w:val="en-GB"/>
        </w:rPr>
        <w:instrText xml:space="preserve"> ADDIN ZOTERO_ITEM CSL_CITATION {"citationID":"WmAGU6yf","properties":{"formattedCitation":"(Bradley et al., 2020; Hidalgo &amp; Pisano, 2010; O\\uc0\\u8217{}Connor et al., 1999)","plainCitation":"(Bradley et al., 2020; Hidalgo &amp; Pisano, 2010; O’Connor et al., 1999)","noteIndex":0},"citationItems":[{"id":132,"uris":["http://zotero.org/users/local/pE4cGXV6/items/U6M6CD2J"],"uri":["http://zotero.org/users/local/pE4cGXV6/items/U6M6CD2J"],"itemData":{"id":132,"type":"article-journal","container-title":"Journal of Environmental Psychology","DOI":"10.1016/j.jenvp.2020.101410","ISSN":"02724944","journalAbbreviation":"Journal of Environmental Psychology","language":"en","page":"1-12","source":"DOI.org (Crossref)","title":"The role of climate change risk perception, response efficacy, and psychological adaptation in pro-environmental behavior: A two nation study","title-short":"The role of climate change risk perception, response efficacy, and psychological adaptation in pro-environmental behavior","volume":"68","author":[{"family":"Bradley","given":"Graham L."},{"family":"Babutsidze","given":"Zakaria"},{"family":"Chai","given":"Andreas"},{"family":"Reser","given":"Joseph P."}],"issued":{"date-parts":[["2020",4]]}}},{"id":128,"uris":["http://zotero.org/users/local/pE4cGXV6/items/2ZYGJICJ"],"uri":["http://zotero.org/users/local/pE4cGXV6/items/2ZYGJICJ"],"itemData":{"id":128,"type":"article-journal","container-title":"Psyecology","DOI":"10.1174/217119710790709595","ISSN":"2171-1976, 1989-9386","issue":"1","journalAbbreviation":"Psyecology","language":"es","page":"105-112","source":"DOI.org (Crossref)","title":"Determinants of risk perception and willingness to tackle climate change. A pilot study","volume":"1","author":[{"family":"Hidalgo","given":"M. Carmen"},{"family":"Pisano","given":"Ignacio"}],"issued":{"date-parts":[["2010",1]]}}},{"id":84,"uris":["http://zotero.org/users/local/pE4cGXV6/items/3LL26227"],"uri":["http://zotero.org/users/local/pE4cGXV6/items/3LL26227"],"itemData":{"id":84,"type":"article-journal","container-title":"Risk Analysis","DOI":"10.1111/j.1539-6924.1999.tb00421.x","ISSN":"0272-4332, 1539-6924","issue":"3","journalAbbreviation":"Risk Analysis","language":"en","page":"461-471","source":"DOI.org (Crossref)","title":"Risk Perceptions, General Environmental Beliefs, and Willingness to Address Climate Change","volume":"19","author":[{"family":"O'Connor","given":"Robert E."},{"family":"Bard","given":"Richard J."},{"family":"Fisher","given":"Ann"}],"issued":{"date-parts":[["1999",6]]}}}],"schema":"https://github.com/citation-style-language/schema/raw/master/csl-citation.json"} </w:instrText>
      </w:r>
      <w:r w:rsidR="00FA079C" w:rsidRPr="008C2884">
        <w:rPr>
          <w:rFonts w:ascii="Arial" w:hAnsi="Arial" w:cs="Arial"/>
          <w:lang w:val="en-GB"/>
        </w:rPr>
        <w:fldChar w:fldCharType="separate"/>
      </w:r>
      <w:r w:rsidR="00E910E3" w:rsidRPr="008C2884">
        <w:rPr>
          <w:rFonts w:ascii="Arial" w:hAnsi="Arial" w:cs="Arial"/>
          <w:lang w:val="en-GB"/>
        </w:rPr>
        <w:t>(Bradley et al., 2020; Hidalgo &amp; Pisano, 2010; O’Connor et al., 1999)</w:t>
      </w:r>
      <w:r w:rsidR="00FA079C" w:rsidRPr="008C2884">
        <w:rPr>
          <w:rFonts w:ascii="Arial" w:hAnsi="Arial" w:cs="Arial"/>
          <w:lang w:val="en-GB"/>
        </w:rPr>
        <w:fldChar w:fldCharType="end"/>
      </w:r>
      <w:r w:rsidR="002B6FA6" w:rsidRPr="008C2884">
        <w:rPr>
          <w:rFonts w:ascii="Arial" w:hAnsi="Arial" w:cs="Arial"/>
          <w:lang w:val="en-GB"/>
        </w:rPr>
        <w:t xml:space="preserve">. Van der Liden </w:t>
      </w:r>
      <w:r w:rsidR="002B6FA6" w:rsidRPr="008C2884">
        <w:rPr>
          <w:rFonts w:ascii="Arial" w:hAnsi="Arial" w:cs="Arial"/>
          <w:lang w:val="en-GB"/>
        </w:rPr>
        <w:fldChar w:fldCharType="begin"/>
      </w:r>
      <w:r w:rsidR="007A510D" w:rsidRPr="008C2884">
        <w:rPr>
          <w:rFonts w:ascii="Arial" w:hAnsi="Arial" w:cs="Arial"/>
          <w:lang w:val="en-GB"/>
        </w:rPr>
        <w:instrText xml:space="preserve"> ADDIN ZOTERO_ITEM CSL_CITATION {"citationID":"sQpvID6z","properties":{"formattedCitation":"(van der Linden, 2015)","plainCitation":"(van der Linden, 2015)","dontUpdate":true,"noteIndex":0},"citationItems":[{"id":70,"uris":["http://zotero.org/users/local/pE4cGXV6/items/JY74V47M"],"uri":["http://zotero.org/users/local/pE4cGXV6/items/JY74V47M"],"itemData":{"id":70,"type":"article-journal","container-title":"Journal of Environmental Psychology","DOI":"10.1016/j.jenvp.2014.11.012","ISSN":"02724944","journalAbbreviation":"Journal of Environmental Psychology","language":"en","page":"112-124","source":"DOI.org (Crossref)","title":"The social-psychological determinants of climate change risk perceptions: Towards a comprehensive model","title-short":"The social-psychological determinants of climate change risk perceptions","volume":"41","author":[{"family":"Linden","given":"Sander","non-dropping-particle":"van der"}],"issued":{"date-parts":[["2015",3]]}}}],"schema":"https://github.com/citation-style-language/schema/raw/master/csl-citation.json"} </w:instrText>
      </w:r>
      <w:r w:rsidR="002B6FA6" w:rsidRPr="008C2884">
        <w:rPr>
          <w:rFonts w:ascii="Arial" w:hAnsi="Arial" w:cs="Arial"/>
          <w:lang w:val="en-GB"/>
        </w:rPr>
        <w:fldChar w:fldCharType="separate"/>
      </w:r>
      <w:r w:rsidR="002B6FA6" w:rsidRPr="008C2884">
        <w:rPr>
          <w:rFonts w:ascii="Arial" w:hAnsi="Arial" w:cs="Arial"/>
          <w:lang w:val="en-GB"/>
        </w:rPr>
        <w:t>(2015)</w:t>
      </w:r>
      <w:r w:rsidR="002B6FA6" w:rsidRPr="008C2884">
        <w:rPr>
          <w:rFonts w:ascii="Arial" w:hAnsi="Arial" w:cs="Arial"/>
          <w:lang w:val="en-GB"/>
        </w:rPr>
        <w:fldChar w:fldCharType="end"/>
      </w:r>
      <w:r w:rsidR="002B6FA6" w:rsidRPr="008C2884">
        <w:rPr>
          <w:rFonts w:ascii="Arial" w:hAnsi="Arial" w:cs="Arial"/>
          <w:lang w:val="en-GB"/>
        </w:rPr>
        <w:t xml:space="preserve">, </w:t>
      </w:r>
      <w:r w:rsidR="00A4607B">
        <w:rPr>
          <w:rFonts w:ascii="Arial" w:hAnsi="Arial" w:cs="Arial"/>
          <w:lang w:val="en-GB"/>
        </w:rPr>
        <w:t>p</w:t>
      </w:r>
      <w:r w:rsidR="002B6FA6" w:rsidRPr="008C2884">
        <w:rPr>
          <w:rFonts w:ascii="Arial" w:hAnsi="Arial" w:cs="Arial"/>
          <w:lang w:val="en-GB"/>
        </w:rPr>
        <w:t xml:space="preserve">rofessor of Social Psychology at the </w:t>
      </w:r>
      <w:r w:rsidR="00F43E71" w:rsidRPr="008C2884">
        <w:rPr>
          <w:rFonts w:ascii="Arial" w:hAnsi="Arial" w:cs="Arial"/>
          <w:lang w:val="en-GB"/>
        </w:rPr>
        <w:t>U</w:t>
      </w:r>
      <w:r w:rsidR="002B6FA6" w:rsidRPr="008C2884">
        <w:rPr>
          <w:rFonts w:ascii="Arial" w:hAnsi="Arial" w:cs="Arial"/>
          <w:lang w:val="en-GB"/>
        </w:rPr>
        <w:t xml:space="preserve">niversity of </w:t>
      </w:r>
      <w:r w:rsidR="00F43E71" w:rsidRPr="008C2884">
        <w:rPr>
          <w:rFonts w:ascii="Arial" w:hAnsi="Arial" w:cs="Arial"/>
          <w:lang w:val="en-GB"/>
        </w:rPr>
        <w:t>Cambridge,</w:t>
      </w:r>
      <w:r w:rsidR="002B6FA6" w:rsidRPr="008C2884">
        <w:rPr>
          <w:rFonts w:ascii="Arial" w:hAnsi="Arial" w:cs="Arial"/>
          <w:lang w:val="en-GB"/>
        </w:rPr>
        <w:t xml:space="preserve"> suggests that knowledge about</w:t>
      </w:r>
      <w:r w:rsidR="00347FBA">
        <w:rPr>
          <w:rFonts w:ascii="Arial" w:hAnsi="Arial" w:cs="Arial"/>
          <w:lang w:val="en-GB"/>
        </w:rPr>
        <w:t xml:space="preserve"> the</w:t>
      </w:r>
      <w:r w:rsidR="00F43E71" w:rsidRPr="008C2884">
        <w:rPr>
          <w:rFonts w:ascii="Arial" w:hAnsi="Arial" w:cs="Arial"/>
          <w:lang w:val="en-GB"/>
        </w:rPr>
        <w:t xml:space="preserve"> causes or impact of</w:t>
      </w:r>
      <w:r w:rsidR="002B6FA6" w:rsidRPr="008C2884">
        <w:rPr>
          <w:rFonts w:ascii="Arial" w:hAnsi="Arial" w:cs="Arial"/>
          <w:lang w:val="en-GB"/>
        </w:rPr>
        <w:t xml:space="preserve"> climate change can </w:t>
      </w:r>
      <w:del w:id="43" w:author="Veltri GiuseppeAlessandro" w:date="2021-02-04T19:18:00Z">
        <w:r w:rsidR="002B6FA6" w:rsidRPr="008C2884" w:rsidDel="00FF0DD6">
          <w:rPr>
            <w:rFonts w:ascii="Arial" w:hAnsi="Arial" w:cs="Arial"/>
            <w:lang w:val="en-GB"/>
          </w:rPr>
          <w:delText>lead to improv</w:delText>
        </w:r>
        <w:r w:rsidR="00347FBA" w:rsidDel="00FF0DD6">
          <w:rPr>
            <w:rFonts w:ascii="Arial" w:hAnsi="Arial" w:cs="Arial"/>
            <w:lang w:val="en-GB"/>
          </w:rPr>
          <w:delText>ing</w:delText>
        </w:r>
      </w:del>
      <w:ins w:id="44" w:author="Veltri GiuseppeAlessandro" w:date="2021-02-04T19:18:00Z">
        <w:r w:rsidR="00FF0DD6">
          <w:rPr>
            <w:rFonts w:ascii="Arial" w:hAnsi="Arial" w:cs="Arial"/>
            <w:lang w:val="en-GB"/>
          </w:rPr>
          <w:t>improve</w:t>
        </w:r>
      </w:ins>
      <w:r w:rsidR="002B6FA6" w:rsidRPr="008C2884">
        <w:rPr>
          <w:rFonts w:ascii="Arial" w:hAnsi="Arial" w:cs="Arial"/>
          <w:lang w:val="en-GB"/>
        </w:rPr>
        <w:t xml:space="preserve"> </w:t>
      </w:r>
      <w:r w:rsidR="00F43E71" w:rsidRPr="008C2884">
        <w:rPr>
          <w:rFonts w:ascii="Arial" w:hAnsi="Arial" w:cs="Arial"/>
          <w:lang w:val="en-GB"/>
        </w:rPr>
        <w:t xml:space="preserve">individuals’ </w:t>
      </w:r>
      <w:r w:rsidR="002B6FA6" w:rsidRPr="008C2884">
        <w:rPr>
          <w:rFonts w:ascii="Arial" w:hAnsi="Arial" w:cs="Arial"/>
          <w:lang w:val="en-GB"/>
        </w:rPr>
        <w:t>concern</w:t>
      </w:r>
      <w:r w:rsidR="007E57AC">
        <w:rPr>
          <w:rFonts w:ascii="Arial" w:hAnsi="Arial" w:cs="Arial"/>
          <w:lang w:val="en-GB"/>
        </w:rPr>
        <w:t>s</w:t>
      </w:r>
      <w:r w:rsidR="002B6FA6" w:rsidRPr="008C2884">
        <w:rPr>
          <w:rFonts w:ascii="Arial" w:hAnsi="Arial" w:cs="Arial"/>
          <w:lang w:val="en-GB"/>
        </w:rPr>
        <w:t xml:space="preserve">. </w:t>
      </w:r>
      <w:r w:rsidR="00A4607B">
        <w:rPr>
          <w:rFonts w:ascii="Arial" w:hAnsi="Arial" w:cs="Arial"/>
          <w:lang w:val="en-GB"/>
        </w:rPr>
        <w:t>The</w:t>
      </w:r>
      <w:r w:rsidR="00347FBA">
        <w:rPr>
          <w:rFonts w:ascii="Arial" w:hAnsi="Arial" w:cs="Arial"/>
          <w:lang w:val="en-GB"/>
        </w:rPr>
        <w:t xml:space="preserve"> professor</w:t>
      </w:r>
      <w:r w:rsidR="00F43E71" w:rsidRPr="008C2884">
        <w:rPr>
          <w:rFonts w:ascii="Arial" w:hAnsi="Arial" w:cs="Arial"/>
          <w:lang w:val="en-GB"/>
        </w:rPr>
        <w:t xml:space="preserve"> </w:t>
      </w:r>
      <w:r w:rsidR="00347FBA">
        <w:rPr>
          <w:rFonts w:ascii="Arial" w:hAnsi="Arial" w:cs="Arial"/>
          <w:lang w:val="en-GB"/>
        </w:rPr>
        <w:t>empathizes</w:t>
      </w:r>
      <w:r w:rsidR="00F43E71" w:rsidRPr="008C2884">
        <w:rPr>
          <w:rFonts w:ascii="Arial" w:hAnsi="Arial" w:cs="Arial"/>
          <w:lang w:val="en-GB"/>
        </w:rPr>
        <w:t xml:space="preserve"> that we cannot make this </w:t>
      </w:r>
      <w:del w:id="45" w:author="Veltri GiuseppeAlessandro" w:date="2021-02-04T19:18:00Z">
        <w:r w:rsidR="00F43E71" w:rsidRPr="008C2884" w:rsidDel="00FF0DD6">
          <w:rPr>
            <w:rFonts w:ascii="Arial" w:hAnsi="Arial" w:cs="Arial"/>
            <w:lang w:val="en-GB"/>
          </w:rPr>
          <w:delText xml:space="preserve">important </w:delText>
        </w:r>
      </w:del>
      <w:ins w:id="46" w:author="Veltri GiuseppeAlessandro" w:date="2021-02-04T19:18:00Z">
        <w:r w:rsidR="00FF0DD6">
          <w:rPr>
            <w:rFonts w:ascii="Arial" w:hAnsi="Arial" w:cs="Arial"/>
            <w:lang w:val="en-GB"/>
          </w:rPr>
          <w:t>critical</w:t>
        </w:r>
        <w:r w:rsidR="00FF0DD6" w:rsidRPr="008C2884">
          <w:rPr>
            <w:rFonts w:ascii="Arial" w:hAnsi="Arial" w:cs="Arial"/>
            <w:lang w:val="en-GB"/>
          </w:rPr>
          <w:t xml:space="preserve"> </w:t>
        </w:r>
      </w:ins>
      <w:r w:rsidR="00F43E71" w:rsidRPr="008C2884">
        <w:rPr>
          <w:rFonts w:ascii="Arial" w:hAnsi="Arial" w:cs="Arial"/>
          <w:lang w:val="en-GB"/>
        </w:rPr>
        <w:t>distinction “between an individual's “subjective” knowledge (</w:t>
      </w:r>
      <w:r w:rsidR="005779EA" w:rsidRPr="008C2884">
        <w:rPr>
          <w:rFonts w:ascii="Arial" w:hAnsi="Arial" w:cs="Arial"/>
          <w:lang w:val="en-GB"/>
        </w:rPr>
        <w:t>i.e., what</w:t>
      </w:r>
      <w:r w:rsidR="00F43E71" w:rsidRPr="008C2884">
        <w:rPr>
          <w:rFonts w:ascii="Arial" w:hAnsi="Arial" w:cs="Arial"/>
          <w:lang w:val="en-GB"/>
        </w:rPr>
        <w:t xml:space="preserve"> people think is true) and the actual “evidence” (insofar a clear scientific consensus exists, e.g., that burning fossil fuels contributes to climate change) </w:t>
      </w:r>
      <w:r w:rsidR="00F43E71" w:rsidRPr="008C2884">
        <w:rPr>
          <w:rFonts w:ascii="Arial" w:hAnsi="Arial" w:cs="Arial"/>
          <w:lang w:val="en-GB"/>
        </w:rPr>
        <w:fldChar w:fldCharType="begin"/>
      </w:r>
      <w:r w:rsidR="00F43E71" w:rsidRPr="008C2884">
        <w:rPr>
          <w:rFonts w:ascii="Arial" w:hAnsi="Arial" w:cs="Arial"/>
          <w:lang w:val="en-GB"/>
        </w:rPr>
        <w:instrText xml:space="preserve"> ADDIN ZOTERO_ITEM CSL_CITATION {"citationID":"oFo8gDlC","properties":{"formattedCitation":"(van der Linden, 2015, pag. 114)","plainCitation":"(van der Linden, 2015, pag. 114)","noteIndex":0},"citationItems":[{"id":70,"uris":["http://zotero.org/users/local/pE4cGXV6/items/JY74V47M"],"uri":["http://zotero.org/users/local/pE4cGXV6/items/JY74V47M"],"itemData":{"id":70,"type":"article-journal","container-title":"Journal of Environmental Psychology","DOI":"10.1016/j.jenvp.2014.11.012","ISSN":"02724944","journalAbbreviation":"Journal of Environmental Psychology","language":"en","page":"112-124","source":"DOI.org (Crossref)","title":"The social-psychological determinants of climate change risk perceptions: Towards a comprehensive model","title-short":"The social-psychological determinants of climate change risk perceptions","volume":"41","author":[{"family":"Linden","given":"Sander","non-dropping-particle":"van der"}],"issued":{"date-parts":[["2015",3]]}},"locator":"114"}],"schema":"https://github.com/citation-style-language/schema/raw/master/csl-citation.json"} </w:instrText>
      </w:r>
      <w:r w:rsidR="00F43E71" w:rsidRPr="008C2884">
        <w:rPr>
          <w:rFonts w:ascii="Arial" w:hAnsi="Arial" w:cs="Arial"/>
          <w:lang w:val="en-GB"/>
        </w:rPr>
        <w:fldChar w:fldCharType="separate"/>
      </w:r>
      <w:r w:rsidR="00F43E71" w:rsidRPr="008C2884">
        <w:rPr>
          <w:rFonts w:ascii="Arial" w:hAnsi="Arial" w:cs="Arial"/>
          <w:lang w:val="en-GB"/>
        </w:rPr>
        <w:t xml:space="preserve">(van der Linden, 2015, </w:t>
      </w:r>
      <w:r w:rsidR="00C46517">
        <w:rPr>
          <w:rFonts w:ascii="Arial" w:hAnsi="Arial" w:cs="Arial"/>
          <w:lang w:val="en-GB"/>
        </w:rPr>
        <w:t>p.</w:t>
      </w:r>
      <w:r w:rsidR="00F43E71" w:rsidRPr="008C2884">
        <w:rPr>
          <w:rFonts w:ascii="Arial" w:hAnsi="Arial" w:cs="Arial"/>
          <w:lang w:val="en-GB"/>
        </w:rPr>
        <w:t xml:space="preserve"> 114)</w:t>
      </w:r>
      <w:r w:rsidR="00F43E71" w:rsidRPr="008C2884">
        <w:rPr>
          <w:rFonts w:ascii="Arial" w:hAnsi="Arial" w:cs="Arial"/>
          <w:lang w:val="en-GB"/>
        </w:rPr>
        <w:fldChar w:fldCharType="end"/>
      </w:r>
      <w:r w:rsidR="00F43E71" w:rsidRPr="008C2884">
        <w:rPr>
          <w:rFonts w:ascii="Arial" w:hAnsi="Arial" w:cs="Arial"/>
          <w:lang w:val="en-GB"/>
        </w:rPr>
        <w:t>.</w:t>
      </w:r>
      <w:r w:rsidR="00294358" w:rsidRPr="008C2884">
        <w:rPr>
          <w:rFonts w:ascii="Arial" w:hAnsi="Arial" w:cs="Arial"/>
          <w:lang w:val="en-GB"/>
        </w:rPr>
        <w:t xml:space="preserve"> However, people with accurate knowledge of the phenomenon seem to perceive it as a serious</w:t>
      </w:r>
      <w:r w:rsidR="00347FBA">
        <w:rPr>
          <w:rFonts w:ascii="Arial" w:hAnsi="Arial" w:cs="Arial"/>
          <w:lang w:val="en-GB"/>
        </w:rPr>
        <w:t xml:space="preserve"> </w:t>
      </w:r>
      <w:r w:rsidR="00294358" w:rsidRPr="008C2884">
        <w:rPr>
          <w:rFonts w:ascii="Arial" w:hAnsi="Arial" w:cs="Arial"/>
          <w:lang w:val="en-GB"/>
        </w:rPr>
        <w:t xml:space="preserve">problem and, at the same time, they want to fight it </w:t>
      </w:r>
      <w:r w:rsidR="00294358" w:rsidRPr="008C2884">
        <w:rPr>
          <w:rFonts w:ascii="Arial" w:hAnsi="Arial" w:cs="Arial"/>
          <w:lang w:val="en-GB"/>
        </w:rPr>
        <w:fldChar w:fldCharType="begin"/>
      </w:r>
      <w:r w:rsidR="009A4DBD">
        <w:rPr>
          <w:rFonts w:ascii="Arial" w:hAnsi="Arial" w:cs="Arial"/>
          <w:lang w:val="en-GB"/>
        </w:rPr>
        <w:instrText xml:space="preserve"> ADDIN ZOTERO_ITEM CSL_CITATION {"citationID":"gPyAiwvE","properties":{"formattedCitation":"(Bradley et al., 2020; Hidalgo &amp; Pisano, 2010)","plainCitation":"(Bradley et al., 2020; Hidalgo &amp; Pisano, 2010)","noteIndex":0},"citationItems":[{"id":132,"uris":["http://zotero.org/users/local/pE4cGXV6/items/U6M6CD2J"],"uri":["http://zotero.org/users/local/pE4cGXV6/items/U6M6CD2J"],"itemData":{"id":132,"type":"article-journal","container-title":"Journal of Environmental Psychology","DOI":"10.1016/j.jenvp.2020.101410","ISSN":"02724944","journalAbbreviation":"Journal of Environmental Psychology","language":"en","page":"1-12","source":"DOI.org (Crossref)","title":"The role of climate change risk perception, response efficacy, and psychological adaptation in pro-environmental behavior: A two nation study","title-short":"The role of climate change risk perception, response efficacy, and psychological adaptation in pro-environmental behavior","volume":"68","author":[{"family":"Bradley","given":"Graham L."},{"family":"Babutsidze","given":"Zakaria"},{"family":"Chai","given":"Andreas"},{"family":"Reser","given":"Joseph P."}],"issued":{"date-parts":[["2020",4]]}}},{"id":128,"uris":["http://zotero.org/users/local/pE4cGXV6/items/2ZYGJICJ"],"uri":["http://zotero.org/users/local/pE4cGXV6/items/2ZYGJICJ"],"itemData":{"id":128,"type":"article-journal","container-title":"Psyecology","DOI":"10.1174/217119710790709595","ISSN":"2171-1976, 1989-9386","issue":"1","journalAbbreviation":"Psyecology","language":"es","page":"105-112","source":"DOI.org (Crossref)","title":"Determinants of risk perception and willingness to tackle climate change. A pilot study","volume":"1","author":[{"family":"Hidalgo","given":"M. Carmen"},{"family":"Pisano","given":"Ignacio"}],"issued":{"date-parts":[["2010",1]]}}}],"schema":"https://github.com/citation-style-language/schema/raw/master/csl-citation.json"} </w:instrText>
      </w:r>
      <w:r w:rsidR="00294358" w:rsidRPr="008C2884">
        <w:rPr>
          <w:rFonts w:ascii="Arial" w:hAnsi="Arial" w:cs="Arial"/>
          <w:lang w:val="en-GB"/>
        </w:rPr>
        <w:fldChar w:fldCharType="separate"/>
      </w:r>
      <w:r w:rsidR="009A4DBD" w:rsidRPr="009A4DBD">
        <w:rPr>
          <w:rFonts w:ascii="Arial" w:hAnsi="Arial" w:cs="Arial"/>
        </w:rPr>
        <w:t>(Bradley et al., 2020; Hidalgo &amp; Pisano, 2010)</w:t>
      </w:r>
      <w:r w:rsidR="00294358" w:rsidRPr="008C2884">
        <w:rPr>
          <w:rFonts w:ascii="Arial" w:hAnsi="Arial" w:cs="Arial"/>
          <w:lang w:val="en-GB"/>
        </w:rPr>
        <w:fldChar w:fldCharType="end"/>
      </w:r>
      <w:r w:rsidR="00294358" w:rsidRPr="008C2884">
        <w:rPr>
          <w:rFonts w:ascii="Arial" w:hAnsi="Arial" w:cs="Arial"/>
          <w:lang w:val="en-GB"/>
        </w:rPr>
        <w:t xml:space="preserve">. </w:t>
      </w:r>
    </w:p>
    <w:p w14:paraId="635A897C" w14:textId="77777777" w:rsidR="00441F4B" w:rsidRPr="008C2884" w:rsidRDefault="00441F4B" w:rsidP="00DF517C">
      <w:pPr>
        <w:pStyle w:val="Normale1"/>
        <w:spacing w:before="240" w:beforeAutospacing="0" w:line="360" w:lineRule="auto"/>
        <w:jc w:val="both"/>
        <w:rPr>
          <w:rFonts w:ascii="Arial" w:hAnsi="Arial" w:cs="Arial"/>
          <w:lang w:val="en-GB"/>
        </w:rPr>
      </w:pPr>
    </w:p>
    <w:p w14:paraId="244F5784" w14:textId="4EB3B692" w:rsidR="00294358" w:rsidRPr="008C2884" w:rsidRDefault="00294358" w:rsidP="007575D4">
      <w:pPr>
        <w:pStyle w:val="Normale1"/>
        <w:numPr>
          <w:ilvl w:val="2"/>
          <w:numId w:val="11"/>
        </w:numPr>
        <w:spacing w:before="240" w:beforeAutospacing="0" w:line="360" w:lineRule="auto"/>
        <w:jc w:val="both"/>
        <w:outlineLvl w:val="2"/>
        <w:rPr>
          <w:rFonts w:ascii="Arial" w:hAnsi="Arial" w:cs="Arial"/>
          <w:b/>
          <w:bCs/>
          <w:lang w:val="en-GB"/>
        </w:rPr>
      </w:pPr>
      <w:bookmarkStart w:id="47" w:name="_Toc63265899"/>
      <w:r w:rsidRPr="008C2884">
        <w:rPr>
          <w:rFonts w:ascii="Arial" w:hAnsi="Arial" w:cs="Arial"/>
          <w:b/>
          <w:bCs/>
          <w:lang w:val="en-GB"/>
        </w:rPr>
        <w:t xml:space="preserve">Experiential </w:t>
      </w:r>
      <w:r w:rsidR="004B1164">
        <w:rPr>
          <w:rFonts w:ascii="Arial" w:hAnsi="Arial" w:cs="Arial"/>
          <w:b/>
          <w:bCs/>
          <w:lang w:val="en-GB"/>
        </w:rPr>
        <w:t>D</w:t>
      </w:r>
      <w:r w:rsidRPr="008C2884">
        <w:rPr>
          <w:rFonts w:ascii="Arial" w:hAnsi="Arial" w:cs="Arial"/>
          <w:b/>
          <w:bCs/>
          <w:lang w:val="en-GB"/>
        </w:rPr>
        <w:t>imension</w:t>
      </w:r>
      <w:bookmarkEnd w:id="47"/>
      <w:r w:rsidRPr="008C2884">
        <w:rPr>
          <w:rFonts w:ascii="Arial" w:hAnsi="Arial" w:cs="Arial"/>
          <w:b/>
          <w:bCs/>
          <w:lang w:val="en-GB"/>
        </w:rPr>
        <w:t xml:space="preserve"> </w:t>
      </w:r>
    </w:p>
    <w:p w14:paraId="6C451D59" w14:textId="14E44D29" w:rsidR="00DD1DFD" w:rsidRPr="008C2884" w:rsidRDefault="00294358" w:rsidP="00DF517C">
      <w:pPr>
        <w:pStyle w:val="Normale1"/>
        <w:spacing w:before="240" w:beforeAutospacing="0" w:line="360" w:lineRule="auto"/>
        <w:ind w:firstLine="709"/>
        <w:jc w:val="both"/>
        <w:rPr>
          <w:rFonts w:ascii="Arial" w:hAnsi="Arial" w:cs="Arial"/>
          <w:lang w:val="en-GB"/>
        </w:rPr>
      </w:pPr>
      <w:r w:rsidRPr="008C2884">
        <w:rPr>
          <w:rFonts w:ascii="Arial" w:hAnsi="Arial" w:cs="Arial"/>
          <w:lang w:val="en-GB"/>
        </w:rPr>
        <w:t xml:space="preserve">This section </w:t>
      </w:r>
      <w:del w:id="48" w:author="Veltri GiuseppeAlessandro" w:date="2021-02-04T19:19:00Z">
        <w:r w:rsidRPr="008C2884" w:rsidDel="00FF0DD6">
          <w:rPr>
            <w:rFonts w:ascii="Arial" w:hAnsi="Arial" w:cs="Arial"/>
            <w:lang w:val="en-GB"/>
          </w:rPr>
          <w:delText xml:space="preserve">is </w:delText>
        </w:r>
        <w:r w:rsidR="00681B0E" w:rsidRPr="008C2884" w:rsidDel="00FF0DD6">
          <w:rPr>
            <w:rFonts w:ascii="Arial" w:hAnsi="Arial" w:cs="Arial"/>
            <w:lang w:val="en-GB"/>
          </w:rPr>
          <w:delText>pointed to the importance of</w:delText>
        </w:r>
        <w:r w:rsidR="00C3122D" w:rsidRPr="008C2884" w:rsidDel="00FF0DD6">
          <w:rPr>
            <w:rFonts w:ascii="Arial" w:hAnsi="Arial" w:cs="Arial"/>
            <w:lang w:val="en-GB"/>
          </w:rPr>
          <w:delText xml:space="preserve"> emotion</w:delText>
        </w:r>
        <w:r w:rsidR="00681B0E" w:rsidRPr="008C2884" w:rsidDel="00FF0DD6">
          <w:rPr>
            <w:rFonts w:ascii="Arial" w:hAnsi="Arial" w:cs="Arial"/>
            <w:lang w:val="en-GB"/>
          </w:rPr>
          <w:delText>s</w:delText>
        </w:r>
        <w:r w:rsidR="00C3122D" w:rsidRPr="008C2884" w:rsidDel="00FF0DD6">
          <w:rPr>
            <w:rFonts w:ascii="Arial" w:hAnsi="Arial" w:cs="Arial"/>
            <w:lang w:val="en-GB"/>
          </w:rPr>
          <w:delText xml:space="preserve"> or </w:delText>
        </w:r>
        <w:r w:rsidR="00347FBA" w:rsidDel="00FF0DD6">
          <w:rPr>
            <w:rFonts w:ascii="Arial" w:hAnsi="Arial" w:cs="Arial"/>
            <w:lang w:val="en-GB"/>
          </w:rPr>
          <w:delText>e</w:delText>
        </w:r>
        <w:r w:rsidR="00C3122D" w:rsidRPr="008C2884" w:rsidDel="00FF0DD6">
          <w:rPr>
            <w:rFonts w:ascii="Arial" w:hAnsi="Arial" w:cs="Arial"/>
            <w:lang w:val="en-GB"/>
          </w:rPr>
          <w:delText>ffect</w:delText>
        </w:r>
        <w:r w:rsidR="00681B0E" w:rsidRPr="008C2884" w:rsidDel="00FF0DD6">
          <w:rPr>
            <w:rFonts w:ascii="Arial" w:hAnsi="Arial" w:cs="Arial"/>
            <w:lang w:val="en-GB"/>
          </w:rPr>
          <w:delText>s</w:delText>
        </w:r>
        <w:r w:rsidR="00C3122D" w:rsidRPr="008C2884" w:rsidDel="00FF0DD6">
          <w:rPr>
            <w:rFonts w:ascii="Arial" w:hAnsi="Arial" w:cs="Arial"/>
            <w:lang w:val="en-GB"/>
          </w:rPr>
          <w:delText xml:space="preserve"> and </w:delText>
        </w:r>
        <w:r w:rsidR="00681B0E" w:rsidRPr="008C2884" w:rsidDel="00FF0DD6">
          <w:rPr>
            <w:rFonts w:ascii="Arial" w:hAnsi="Arial" w:cs="Arial"/>
            <w:lang w:val="en-GB"/>
          </w:rPr>
          <w:delText>of</w:delText>
        </w:r>
      </w:del>
      <w:ins w:id="49" w:author="Veltri GiuseppeAlessandro" w:date="2021-02-04T19:19:00Z">
        <w:r w:rsidR="00FF0DD6">
          <w:rPr>
            <w:rFonts w:ascii="Arial" w:hAnsi="Arial" w:cs="Arial"/>
            <w:lang w:val="en-GB"/>
          </w:rPr>
          <w:t>points to the importance of emotions or effects and</w:t>
        </w:r>
      </w:ins>
      <w:r w:rsidR="00681B0E" w:rsidRPr="008C2884">
        <w:rPr>
          <w:rFonts w:ascii="Arial" w:hAnsi="Arial" w:cs="Arial"/>
          <w:lang w:val="en-GB"/>
        </w:rPr>
        <w:t xml:space="preserve"> </w:t>
      </w:r>
      <w:r w:rsidRPr="008C2884">
        <w:rPr>
          <w:rFonts w:ascii="Arial" w:hAnsi="Arial" w:cs="Arial"/>
          <w:lang w:val="en-GB"/>
        </w:rPr>
        <w:t>personal experience</w:t>
      </w:r>
      <w:r w:rsidR="00681B0E" w:rsidRPr="008C2884">
        <w:rPr>
          <w:rFonts w:ascii="Arial" w:hAnsi="Arial" w:cs="Arial"/>
          <w:lang w:val="en-GB"/>
        </w:rPr>
        <w:t>s</w:t>
      </w:r>
      <w:r w:rsidRPr="008C2884">
        <w:rPr>
          <w:rFonts w:ascii="Arial" w:hAnsi="Arial" w:cs="Arial"/>
          <w:lang w:val="en-GB"/>
        </w:rPr>
        <w:t xml:space="preserve"> </w:t>
      </w:r>
      <w:r w:rsidR="003A1468" w:rsidRPr="008C2884">
        <w:rPr>
          <w:rFonts w:ascii="Arial" w:hAnsi="Arial" w:cs="Arial"/>
          <w:lang w:val="en-GB"/>
        </w:rPr>
        <w:t xml:space="preserve">with </w:t>
      </w:r>
      <w:r w:rsidR="00E910E3" w:rsidRPr="008C2884">
        <w:rPr>
          <w:rFonts w:ascii="Arial" w:hAnsi="Arial" w:cs="Arial"/>
          <w:lang w:val="en-GB"/>
        </w:rPr>
        <w:t>natural disasters</w:t>
      </w:r>
      <w:r w:rsidR="00681B0E" w:rsidRPr="008C2884">
        <w:rPr>
          <w:rFonts w:ascii="Arial" w:hAnsi="Arial" w:cs="Arial"/>
          <w:lang w:val="en-GB"/>
        </w:rPr>
        <w:t xml:space="preserve"> in risk perception. </w:t>
      </w:r>
    </w:p>
    <w:p w14:paraId="4D7CC59F" w14:textId="4C667FF8" w:rsidR="00C3122D" w:rsidRPr="008C2884" w:rsidRDefault="00C3122D" w:rsidP="00DF517C">
      <w:pPr>
        <w:pStyle w:val="Normale1"/>
        <w:spacing w:before="240" w:beforeAutospacing="0" w:line="360" w:lineRule="auto"/>
        <w:ind w:firstLine="709"/>
        <w:jc w:val="both"/>
        <w:rPr>
          <w:rFonts w:ascii="Arial" w:hAnsi="Arial" w:cs="Arial"/>
          <w:lang w:val="en-GB"/>
        </w:rPr>
      </w:pPr>
      <w:r w:rsidRPr="008C2884">
        <w:rPr>
          <w:rFonts w:ascii="Arial" w:hAnsi="Arial" w:cs="Arial"/>
          <w:lang w:val="en-GB"/>
        </w:rPr>
        <w:t>Firstly, emotion. “</w:t>
      </w:r>
      <w:r w:rsidR="007A510D" w:rsidRPr="008C2884">
        <w:rPr>
          <w:rFonts w:ascii="Arial" w:hAnsi="Arial" w:cs="Arial"/>
          <w:lang w:val="en-GB"/>
        </w:rPr>
        <w:t>R</w:t>
      </w:r>
      <w:r w:rsidRPr="008C2884">
        <w:rPr>
          <w:rFonts w:ascii="Arial" w:hAnsi="Arial" w:cs="Arial"/>
          <w:lang w:val="en-GB"/>
        </w:rPr>
        <w:t>isk as feeling”</w:t>
      </w:r>
      <w:r w:rsidR="00DD1DFD" w:rsidRPr="008C2884">
        <w:rPr>
          <w:rFonts w:ascii="Arial" w:hAnsi="Arial" w:cs="Arial"/>
          <w:lang w:val="en-GB"/>
        </w:rPr>
        <w:t xml:space="preserve"> refers to </w:t>
      </w:r>
      <w:r w:rsidR="007E57AC">
        <w:rPr>
          <w:rFonts w:ascii="Arial" w:hAnsi="Arial" w:cs="Arial"/>
          <w:lang w:val="en-GB"/>
        </w:rPr>
        <w:t xml:space="preserve">an </w:t>
      </w:r>
      <w:r w:rsidR="00DD1DFD" w:rsidRPr="008C2884">
        <w:rPr>
          <w:rFonts w:ascii="Arial" w:hAnsi="Arial" w:cs="Arial"/>
          <w:lang w:val="en-GB"/>
        </w:rPr>
        <w:t>instinctive reaction to danger</w:t>
      </w:r>
      <w:r w:rsidR="00170F51" w:rsidRPr="008C2884">
        <w:rPr>
          <w:rFonts w:ascii="Arial" w:hAnsi="Arial" w:cs="Arial"/>
          <w:lang w:val="en-GB"/>
        </w:rPr>
        <w:t xml:space="preserve">: people immediately judge a potential problem as positive or negative feelings </w:t>
      </w:r>
      <w:r w:rsidR="00DD1DFD" w:rsidRPr="008C2884">
        <w:rPr>
          <w:rFonts w:ascii="Arial" w:hAnsi="Arial" w:cs="Arial"/>
          <w:lang w:val="en-GB"/>
        </w:rPr>
        <w:fldChar w:fldCharType="begin"/>
      </w:r>
      <w:r w:rsidR="00DD1DFD" w:rsidRPr="008C2884">
        <w:rPr>
          <w:rFonts w:ascii="Arial" w:hAnsi="Arial" w:cs="Arial"/>
          <w:lang w:val="en-GB"/>
        </w:rPr>
        <w:instrText xml:space="preserve"> ADDIN ZOTERO_ITEM CSL_CITATION {"citationID":"KPyStYoX","properties":{"formattedCitation":"(Slovic &amp; Peters, 2006)","plainCitation":"(Slovic &amp; Peters, 2006)","noteIndex":0},"citationItems":[{"id":130,"uris":["http://zotero.org/users/local/pE4cGXV6/items/AGLHZB4U"],"uri":["http://zotero.org/users/local/pE4cGXV6/items/AGLHZB4U"],"itemData":{"id":130,"type":"article-journal","container-title":"Current Directions in Psychological Science","DOI":"10.1111/j.1467-8721.2006.00461.x","ISSN":"0963-7214, 1467-8721","issue":"6","journalAbbreviation":"Curr Dir Psychol Sci","language":"en","page":"322-325","source":"DOI.org (Crossref)","title":"Risk Perception and Affect","volume":"15","author":[{"family":"Slovic","given":"Paul"},{"family":"Peters","given":"Ellen"}],"issued":{"date-parts":[["2006",12]]}}}],"schema":"https://github.com/citation-style-language/schema/raw/master/csl-citation.json"} </w:instrText>
      </w:r>
      <w:r w:rsidR="00DD1DFD" w:rsidRPr="008C2884">
        <w:rPr>
          <w:rFonts w:ascii="Arial" w:hAnsi="Arial" w:cs="Arial"/>
          <w:lang w:val="en-GB"/>
        </w:rPr>
        <w:fldChar w:fldCharType="separate"/>
      </w:r>
      <w:r w:rsidR="00DD1DFD" w:rsidRPr="008C2884">
        <w:rPr>
          <w:rFonts w:ascii="Arial" w:hAnsi="Arial" w:cs="Arial"/>
          <w:lang w:val="en-GB"/>
        </w:rPr>
        <w:t>(Slovic &amp; Peters, 2006)</w:t>
      </w:r>
      <w:r w:rsidR="00DD1DFD" w:rsidRPr="008C2884">
        <w:rPr>
          <w:rFonts w:ascii="Arial" w:hAnsi="Arial" w:cs="Arial"/>
          <w:lang w:val="en-GB"/>
        </w:rPr>
        <w:fldChar w:fldCharType="end"/>
      </w:r>
      <w:r w:rsidR="00170F51" w:rsidRPr="008C2884">
        <w:rPr>
          <w:rFonts w:ascii="Arial" w:hAnsi="Arial" w:cs="Arial"/>
          <w:lang w:val="en-GB"/>
        </w:rPr>
        <w:t xml:space="preserve">. More the immediate feeling is negative, more risk perception increase. When an individual </w:t>
      </w:r>
      <w:r w:rsidR="007E57AC">
        <w:rPr>
          <w:rFonts w:ascii="Arial" w:hAnsi="Arial" w:cs="Arial"/>
          <w:lang w:val="en-GB"/>
        </w:rPr>
        <w:t>begins</w:t>
      </w:r>
      <w:r w:rsidR="00170F51" w:rsidRPr="008C2884">
        <w:rPr>
          <w:rFonts w:ascii="Arial" w:hAnsi="Arial" w:cs="Arial"/>
          <w:lang w:val="en-GB"/>
        </w:rPr>
        <w:t xml:space="preserve"> to use this feeling as </w:t>
      </w:r>
      <w:r w:rsidR="00347FBA">
        <w:rPr>
          <w:rFonts w:ascii="Arial" w:hAnsi="Arial" w:cs="Arial"/>
          <w:lang w:val="en-GB"/>
        </w:rPr>
        <w:t xml:space="preserve">the </w:t>
      </w:r>
      <w:r w:rsidR="00C65B59">
        <w:rPr>
          <w:rFonts w:ascii="Arial" w:hAnsi="Arial" w:cs="Arial"/>
          <w:lang w:val="en-GB"/>
        </w:rPr>
        <w:t>first</w:t>
      </w:r>
      <w:r w:rsidR="00170F51" w:rsidRPr="008C2884">
        <w:rPr>
          <w:rFonts w:ascii="Arial" w:hAnsi="Arial" w:cs="Arial"/>
          <w:lang w:val="en-GB"/>
        </w:rPr>
        <w:t xml:space="preserve"> </w:t>
      </w:r>
      <w:r w:rsidR="00C65B59" w:rsidRPr="00C65B59">
        <w:rPr>
          <w:rFonts w:ascii="Arial" w:hAnsi="Arial" w:cs="Arial"/>
          <w:lang w:val="en-GB"/>
        </w:rPr>
        <w:t>influence</w:t>
      </w:r>
      <w:r w:rsidR="00C65B59">
        <w:rPr>
          <w:rFonts w:ascii="Arial" w:hAnsi="Arial" w:cs="Arial"/>
          <w:lang w:val="en-GB"/>
        </w:rPr>
        <w:t xml:space="preserve">r of </w:t>
      </w:r>
      <w:r w:rsidR="00703FFD">
        <w:rPr>
          <w:rFonts w:ascii="Arial" w:hAnsi="Arial" w:cs="Arial"/>
          <w:lang w:val="en-GB"/>
        </w:rPr>
        <w:t>behaviour</w:t>
      </w:r>
      <w:r w:rsidR="00170F51" w:rsidRPr="008C2884">
        <w:rPr>
          <w:rFonts w:ascii="Arial" w:hAnsi="Arial" w:cs="Arial"/>
          <w:lang w:val="en-GB"/>
        </w:rPr>
        <w:t xml:space="preserve">, it means </w:t>
      </w:r>
      <w:r w:rsidR="00F131F6" w:rsidRPr="008C2884">
        <w:rPr>
          <w:rFonts w:ascii="Arial" w:hAnsi="Arial" w:cs="Arial"/>
          <w:lang w:val="en-GB"/>
        </w:rPr>
        <w:t>that emotion</w:t>
      </w:r>
      <w:r w:rsidR="00170F51" w:rsidRPr="008C2884">
        <w:rPr>
          <w:rFonts w:ascii="Arial" w:hAnsi="Arial" w:cs="Arial"/>
          <w:lang w:val="en-GB"/>
        </w:rPr>
        <w:t xml:space="preserve"> is </w:t>
      </w:r>
      <w:r w:rsidR="00F131F6" w:rsidRPr="008C2884">
        <w:rPr>
          <w:rFonts w:ascii="Arial" w:hAnsi="Arial" w:cs="Arial"/>
          <w:lang w:val="en-GB"/>
        </w:rPr>
        <w:t xml:space="preserve">called </w:t>
      </w:r>
      <w:r w:rsidR="00170F51" w:rsidRPr="008C2884">
        <w:rPr>
          <w:rFonts w:ascii="Arial" w:hAnsi="Arial" w:cs="Arial"/>
          <w:lang w:val="en-GB"/>
        </w:rPr>
        <w:t xml:space="preserve">“the affect heuristic” </w:t>
      </w:r>
      <w:r w:rsidR="00170F51" w:rsidRPr="008C2884">
        <w:rPr>
          <w:rFonts w:ascii="Arial" w:hAnsi="Arial" w:cs="Arial"/>
          <w:lang w:val="en-GB"/>
        </w:rPr>
        <w:fldChar w:fldCharType="begin"/>
      </w:r>
      <w:r w:rsidR="00170F51" w:rsidRPr="008C2884">
        <w:rPr>
          <w:rFonts w:ascii="Arial" w:hAnsi="Arial" w:cs="Arial"/>
          <w:lang w:val="en-GB"/>
        </w:rPr>
        <w:instrText xml:space="preserve"> ADDIN ZOTERO_ITEM CSL_CITATION {"citationID":"oqa6PK3R","properties":{"formattedCitation":"(Slovic &amp; Peters, 2006)","plainCitation":"(Slovic &amp; Peters, 2006)","noteIndex":0},"citationItems":[{"id":130,"uris":["http://zotero.org/users/local/pE4cGXV6/items/AGLHZB4U"],"uri":["http://zotero.org/users/local/pE4cGXV6/items/AGLHZB4U"],"itemData":{"id":130,"type":"article-journal","container-title":"Current Directions in Psychological Science","DOI":"10.1111/j.1467-8721.2006.00461.x","ISSN":"0963-7214, 1467-8721","issue":"6","journalAbbreviation":"Curr Dir Psychol Sci","language":"en","page":"322-325","source":"DOI.org (Crossref)","title":"Risk Perception and Affect","volume":"15","author":[{"family":"Slovic","given":"Paul"},{"family":"Peters","given":"Ellen"}],"issued":{"date-parts":[["2006",12]]}}}],"schema":"https://github.com/citation-style-language/schema/raw/master/csl-citation.json"} </w:instrText>
      </w:r>
      <w:r w:rsidR="00170F51" w:rsidRPr="008C2884">
        <w:rPr>
          <w:rFonts w:ascii="Arial" w:hAnsi="Arial" w:cs="Arial"/>
          <w:lang w:val="en-GB"/>
        </w:rPr>
        <w:fldChar w:fldCharType="separate"/>
      </w:r>
      <w:r w:rsidR="00170F51" w:rsidRPr="008C2884">
        <w:rPr>
          <w:rFonts w:ascii="Arial" w:hAnsi="Arial" w:cs="Arial"/>
          <w:lang w:val="en-GB"/>
        </w:rPr>
        <w:t>(Slovic &amp; Peters, 2006)</w:t>
      </w:r>
      <w:r w:rsidR="00170F51" w:rsidRPr="008C2884">
        <w:rPr>
          <w:rFonts w:ascii="Arial" w:hAnsi="Arial" w:cs="Arial"/>
          <w:lang w:val="en-GB"/>
        </w:rPr>
        <w:fldChar w:fldCharType="end"/>
      </w:r>
      <w:r w:rsidR="00170F51" w:rsidRPr="008C2884">
        <w:rPr>
          <w:rFonts w:ascii="Arial" w:hAnsi="Arial" w:cs="Arial"/>
          <w:lang w:val="en-GB"/>
        </w:rPr>
        <w:t xml:space="preserve">. </w:t>
      </w:r>
      <w:r w:rsidR="00F131F6" w:rsidRPr="008C2884">
        <w:rPr>
          <w:rFonts w:ascii="Arial" w:hAnsi="Arial" w:cs="Arial"/>
          <w:lang w:val="en-GB"/>
        </w:rPr>
        <w:t>Some researchers evidence that affect</w:t>
      </w:r>
      <w:del w:id="50" w:author="Veltri GiuseppeAlessandro" w:date="2021-02-04T19:19:00Z">
        <w:r w:rsidR="00347FBA" w:rsidDel="00FF0DD6">
          <w:rPr>
            <w:rFonts w:ascii="Arial" w:hAnsi="Arial" w:cs="Arial"/>
            <w:lang w:val="en-GB"/>
          </w:rPr>
          <w:delText>s</w:delText>
        </w:r>
      </w:del>
      <w:r w:rsidR="00F131F6" w:rsidRPr="008C2884">
        <w:rPr>
          <w:rFonts w:ascii="Arial" w:hAnsi="Arial" w:cs="Arial"/>
          <w:lang w:val="en-GB"/>
        </w:rPr>
        <w:t xml:space="preserve"> </w:t>
      </w:r>
      <w:ins w:id="51" w:author="Veltri GiuseppeAlessandro" w:date="2021-02-04T19:19:00Z">
        <w:r w:rsidR="00FF0DD6">
          <w:rPr>
            <w:rFonts w:ascii="Arial" w:hAnsi="Arial" w:cs="Arial"/>
            <w:lang w:val="en-GB"/>
          </w:rPr>
          <w:t xml:space="preserve">is </w:t>
        </w:r>
      </w:ins>
      <w:del w:id="52" w:author="Veltri GiuseppeAlessandro" w:date="2021-02-04T19:19:00Z">
        <w:r w:rsidR="00C46517" w:rsidDel="00FF0DD6">
          <w:rPr>
            <w:rFonts w:ascii="Arial" w:hAnsi="Arial" w:cs="Arial"/>
            <w:lang w:val="en-GB"/>
          </w:rPr>
          <w:delText>are</w:delText>
        </w:r>
      </w:del>
      <w:r w:rsidR="00F131F6" w:rsidRPr="008C2884">
        <w:rPr>
          <w:rFonts w:ascii="Arial" w:hAnsi="Arial" w:cs="Arial"/>
          <w:lang w:val="en-GB"/>
        </w:rPr>
        <w:t xml:space="preserve"> a predictor of climate change risk perception, and therefore negative feelings </w:t>
      </w:r>
      <w:r w:rsidR="00F95B80">
        <w:rPr>
          <w:rFonts w:ascii="Arial" w:hAnsi="Arial" w:cs="Arial"/>
          <w:lang w:val="en-GB"/>
        </w:rPr>
        <w:t>increase</w:t>
      </w:r>
      <w:r w:rsidR="00F131F6" w:rsidRPr="008C2884">
        <w:rPr>
          <w:rFonts w:ascii="Arial" w:hAnsi="Arial" w:cs="Arial"/>
          <w:lang w:val="en-GB"/>
        </w:rPr>
        <w:t xml:space="preserve"> </w:t>
      </w:r>
      <w:r w:rsidR="00F95B80">
        <w:rPr>
          <w:rFonts w:ascii="Arial" w:hAnsi="Arial" w:cs="Arial"/>
          <w:lang w:val="en-GB"/>
        </w:rPr>
        <w:t>concern</w:t>
      </w:r>
      <w:r w:rsidR="00F131F6" w:rsidRPr="008C2884">
        <w:rPr>
          <w:rFonts w:ascii="Arial" w:hAnsi="Arial" w:cs="Arial"/>
          <w:lang w:val="en-GB"/>
        </w:rPr>
        <w:t xml:space="preserve"> </w:t>
      </w:r>
      <w:r w:rsidR="00F131F6" w:rsidRPr="008C2884">
        <w:rPr>
          <w:rFonts w:ascii="Arial" w:hAnsi="Arial" w:cs="Arial"/>
          <w:lang w:val="en-GB"/>
        </w:rPr>
        <w:fldChar w:fldCharType="begin"/>
      </w:r>
      <w:r w:rsidR="00F131F6" w:rsidRPr="008C2884">
        <w:rPr>
          <w:rFonts w:ascii="Arial" w:hAnsi="Arial" w:cs="Arial"/>
          <w:lang w:val="en-GB"/>
        </w:rPr>
        <w:instrText xml:space="preserve"> ADDIN ZOTERO_ITEM CSL_CITATION {"citationID":"9gcHneoN","properties":{"formattedCitation":"(van der Linden, 2015)","plainCitation":"(van der Linden, 2015)","noteIndex":0},"citationItems":[{"id":70,"uris":["http://zotero.org/users/local/pE4cGXV6/items/JY74V47M"],"uri":["http://zotero.org/users/local/pE4cGXV6/items/JY74V47M"],"itemData":{"id":70,"type":"article-journal","container-title":"Journal of Environmental Psychology","DOI":"10.1016/j.jenvp.2014.11.012","ISSN":"02724944","journalAbbreviation":"Journal of Environmental Psychology","language":"en","page":"112-124","source":"DOI.org (Crossref)","title":"The social-psychological determinants of climate change risk perceptions: Towards a comprehensive model","title-short":"The social-psychological determinants of climate change risk perceptions","volume":"41","author":[{"family":"Linden","given":"Sander","non-dropping-particle":"van der"}],"issued":{"date-parts":[["2015",3]]}}}],"schema":"https://github.com/citation-style-language/schema/raw/master/csl-citation.json"} </w:instrText>
      </w:r>
      <w:r w:rsidR="00F131F6" w:rsidRPr="008C2884">
        <w:rPr>
          <w:rFonts w:ascii="Arial" w:hAnsi="Arial" w:cs="Arial"/>
          <w:lang w:val="en-GB"/>
        </w:rPr>
        <w:fldChar w:fldCharType="separate"/>
      </w:r>
      <w:r w:rsidR="00F131F6" w:rsidRPr="008C2884">
        <w:rPr>
          <w:rFonts w:ascii="Arial" w:hAnsi="Arial" w:cs="Arial"/>
          <w:lang w:val="en-GB"/>
        </w:rPr>
        <w:t>(van der Linden, 2015)</w:t>
      </w:r>
      <w:r w:rsidR="00F131F6" w:rsidRPr="008C2884">
        <w:rPr>
          <w:rFonts w:ascii="Arial" w:hAnsi="Arial" w:cs="Arial"/>
          <w:lang w:val="en-GB"/>
        </w:rPr>
        <w:fldChar w:fldCharType="end"/>
      </w:r>
      <w:r w:rsidR="00F131F6" w:rsidRPr="008C2884">
        <w:rPr>
          <w:rFonts w:ascii="Arial" w:hAnsi="Arial" w:cs="Arial"/>
          <w:lang w:val="en-GB"/>
        </w:rPr>
        <w:t xml:space="preserve">. </w:t>
      </w:r>
      <w:r w:rsidR="001A0801" w:rsidRPr="008C2884">
        <w:rPr>
          <w:rFonts w:ascii="Arial" w:hAnsi="Arial" w:cs="Arial"/>
          <w:lang w:val="en-GB"/>
        </w:rPr>
        <w:t>On the contrary</w:t>
      </w:r>
      <w:ins w:id="53" w:author="Veltri GiuseppeAlessandro" w:date="2021-02-04T19:19:00Z">
        <w:r w:rsidR="00FF0DD6">
          <w:rPr>
            <w:rFonts w:ascii="Arial" w:hAnsi="Arial" w:cs="Arial"/>
            <w:lang w:val="en-GB"/>
          </w:rPr>
          <w:t>,</w:t>
        </w:r>
      </w:ins>
      <w:r w:rsidR="001A0801" w:rsidRPr="008C2884">
        <w:rPr>
          <w:rFonts w:ascii="Arial" w:hAnsi="Arial" w:cs="Arial"/>
          <w:lang w:val="en-GB"/>
        </w:rPr>
        <w:t xml:space="preserve"> Taylor et colleagues (2014)</w:t>
      </w:r>
      <w:r w:rsidR="00437D10" w:rsidRPr="008C2884">
        <w:rPr>
          <w:rFonts w:ascii="Arial" w:hAnsi="Arial" w:cs="Arial"/>
          <w:lang w:val="en-GB"/>
        </w:rPr>
        <w:t xml:space="preserve"> </w:t>
      </w:r>
      <w:r w:rsidR="00A4607B">
        <w:rPr>
          <w:rFonts w:ascii="Arial" w:hAnsi="Arial" w:cs="Arial"/>
          <w:lang w:val="en-GB"/>
        </w:rPr>
        <w:t>declare</w:t>
      </w:r>
      <w:r w:rsidR="00437D10" w:rsidRPr="008C2884">
        <w:rPr>
          <w:rFonts w:ascii="Arial" w:hAnsi="Arial" w:cs="Arial"/>
          <w:lang w:val="en-GB"/>
        </w:rPr>
        <w:t xml:space="preserve"> that extreme negative emotions can create the opposite effect: fear and </w:t>
      </w:r>
      <w:r w:rsidR="00437D10" w:rsidRPr="008C2884">
        <w:rPr>
          <w:rFonts w:ascii="Arial" w:hAnsi="Arial" w:cs="Arial"/>
          <w:lang w:val="en-GB"/>
        </w:rPr>
        <w:lastRenderedPageBreak/>
        <w:t>anxiety can lead to greater psychological distance and apathy towards climate change.</w:t>
      </w:r>
    </w:p>
    <w:p w14:paraId="6B48115D" w14:textId="1E9578A8" w:rsidR="001D497B" w:rsidRDefault="00F131F6" w:rsidP="00C46517">
      <w:pPr>
        <w:pStyle w:val="Normale1"/>
        <w:spacing w:before="240" w:beforeAutospacing="0" w:line="360" w:lineRule="auto"/>
        <w:ind w:firstLine="709"/>
        <w:jc w:val="both"/>
        <w:rPr>
          <w:rFonts w:ascii="Arial" w:hAnsi="Arial" w:cs="Arial"/>
          <w:lang w:val="en-GB"/>
        </w:rPr>
      </w:pPr>
      <w:r w:rsidRPr="008C2884">
        <w:rPr>
          <w:rFonts w:ascii="Arial" w:hAnsi="Arial" w:cs="Arial"/>
          <w:lang w:val="en-GB"/>
        </w:rPr>
        <w:t>Secondly, personal experience</w:t>
      </w:r>
      <w:r w:rsidR="003A1468" w:rsidRPr="008C2884">
        <w:rPr>
          <w:rFonts w:ascii="Arial" w:hAnsi="Arial" w:cs="Arial"/>
          <w:lang w:val="en-GB"/>
        </w:rPr>
        <w:t>s with</w:t>
      </w:r>
      <w:r w:rsidR="00347FBA">
        <w:rPr>
          <w:rFonts w:ascii="Arial" w:hAnsi="Arial" w:cs="Arial"/>
          <w:lang w:val="en-GB"/>
        </w:rPr>
        <w:t xml:space="preserve"> a</w:t>
      </w:r>
      <w:r w:rsidR="003A1468" w:rsidRPr="008C2884">
        <w:rPr>
          <w:rFonts w:ascii="Arial" w:hAnsi="Arial" w:cs="Arial"/>
          <w:lang w:val="en-GB"/>
        </w:rPr>
        <w:t xml:space="preserve"> hazard or</w:t>
      </w:r>
      <w:r w:rsidRPr="008C2884">
        <w:rPr>
          <w:rFonts w:ascii="Arial" w:hAnsi="Arial" w:cs="Arial"/>
          <w:lang w:val="en-GB"/>
        </w:rPr>
        <w:t xml:space="preserve"> extreme weather events</w:t>
      </w:r>
      <w:r w:rsidR="003A1468" w:rsidRPr="008C2884">
        <w:rPr>
          <w:rFonts w:ascii="Arial" w:hAnsi="Arial" w:cs="Arial"/>
          <w:lang w:val="en-GB"/>
        </w:rPr>
        <w:t xml:space="preserve">, such as extraordinarily hot or cold weather, </w:t>
      </w:r>
      <w:r w:rsidR="00082C56" w:rsidRPr="008C2884">
        <w:rPr>
          <w:rFonts w:ascii="Arial" w:hAnsi="Arial" w:cs="Arial"/>
          <w:lang w:val="en-GB"/>
        </w:rPr>
        <w:t>storms,</w:t>
      </w:r>
      <w:r w:rsidR="003A1468" w:rsidRPr="008C2884">
        <w:rPr>
          <w:rFonts w:ascii="Arial" w:hAnsi="Arial" w:cs="Arial"/>
          <w:lang w:val="en-GB"/>
        </w:rPr>
        <w:t xml:space="preserve"> </w:t>
      </w:r>
      <w:del w:id="54" w:author="Veltri GiuseppeAlessandro" w:date="2021-02-04T19:19:00Z">
        <w:r w:rsidR="003A1468" w:rsidRPr="008C2884" w:rsidDel="00FF0DD6">
          <w:rPr>
            <w:rFonts w:ascii="Arial" w:hAnsi="Arial" w:cs="Arial"/>
            <w:lang w:val="en-GB"/>
          </w:rPr>
          <w:delText xml:space="preserve">and </w:delText>
        </w:r>
      </w:del>
      <w:r w:rsidR="003A1468" w:rsidRPr="008C2884">
        <w:rPr>
          <w:rFonts w:ascii="Arial" w:hAnsi="Arial" w:cs="Arial"/>
          <w:lang w:val="en-GB"/>
        </w:rPr>
        <w:t>flood</w:t>
      </w:r>
      <w:r w:rsidR="00681B0E" w:rsidRPr="008C2884">
        <w:rPr>
          <w:rFonts w:ascii="Arial" w:hAnsi="Arial" w:cs="Arial"/>
          <w:lang w:val="en-GB"/>
        </w:rPr>
        <w:t>ing,</w:t>
      </w:r>
      <w:r w:rsidR="00A4607B">
        <w:rPr>
          <w:rFonts w:ascii="Arial" w:hAnsi="Arial" w:cs="Arial"/>
          <w:lang w:val="en-GB"/>
        </w:rPr>
        <w:t xml:space="preserve"> and</w:t>
      </w:r>
      <w:r w:rsidR="00681B0E" w:rsidRPr="008C2884">
        <w:rPr>
          <w:rFonts w:ascii="Arial" w:hAnsi="Arial" w:cs="Arial"/>
          <w:lang w:val="en-GB"/>
        </w:rPr>
        <w:t xml:space="preserve"> forest fires</w:t>
      </w:r>
      <w:r w:rsidR="00C65B59">
        <w:rPr>
          <w:rFonts w:ascii="Arial" w:hAnsi="Arial" w:cs="Arial"/>
          <w:lang w:val="en-GB"/>
        </w:rPr>
        <w:t>,</w:t>
      </w:r>
      <w:r w:rsidR="00A4607B">
        <w:rPr>
          <w:rFonts w:ascii="Arial" w:hAnsi="Arial" w:cs="Arial"/>
          <w:lang w:val="en-GB"/>
        </w:rPr>
        <w:t xml:space="preserve"> can increase perceived risk </w:t>
      </w:r>
      <w:r w:rsidR="00A4607B">
        <w:rPr>
          <w:rFonts w:ascii="Arial" w:hAnsi="Arial" w:cs="Arial"/>
          <w:lang w:val="en-GB"/>
        </w:rPr>
        <w:fldChar w:fldCharType="begin"/>
      </w:r>
      <w:r w:rsidR="00A4607B">
        <w:rPr>
          <w:rFonts w:ascii="Arial" w:hAnsi="Arial" w:cs="Arial"/>
          <w:lang w:val="en-GB"/>
        </w:rPr>
        <w:instrText xml:space="preserve"> ADDIN ZOTERO_ITEM CSL_CITATION {"citationID":"ctlFHxuM","properties":{"formattedCitation":"(van der Linden, 2015)","plainCitation":"(van der Linden, 2015)","noteIndex":0},"citationItems":[{"id":70,"uris":["http://zotero.org/users/local/pE4cGXV6/items/JY74V47M"],"uri":["http://zotero.org/users/local/pE4cGXV6/items/JY74V47M"],"itemData":{"id":70,"type":"article-journal","container-title":"Journal of Environmental Psychology","DOI":"10.1016/j.jenvp.2014.11.012","ISSN":"02724944","journalAbbreviation":"Journal of Environmental Psychology","language":"en","page":"112-124","source":"DOI.org (Crossref)","title":"The social-psychological determinants of climate change risk perceptions: Towards a comprehensive model","title-short":"The social-psychological determinants of climate change risk perceptions","volume":"41","author":[{"family":"Linden","given":"Sander","non-dropping-particle":"van der"}],"issued":{"date-parts":[["2015",3]]}}}],"schema":"https://github.com/citation-style-language/schema/raw/master/csl-citation.json"} </w:instrText>
      </w:r>
      <w:r w:rsidR="00A4607B">
        <w:rPr>
          <w:rFonts w:ascii="Arial" w:hAnsi="Arial" w:cs="Arial"/>
          <w:lang w:val="en-GB"/>
        </w:rPr>
        <w:fldChar w:fldCharType="separate"/>
      </w:r>
      <w:r w:rsidR="00A4607B" w:rsidRPr="00A4607B">
        <w:rPr>
          <w:rFonts w:ascii="Arial" w:hAnsi="Arial" w:cs="Arial"/>
          <w:lang w:val="en-GB"/>
        </w:rPr>
        <w:t>(van der Linden, 2015)</w:t>
      </w:r>
      <w:r w:rsidR="00A4607B">
        <w:rPr>
          <w:rFonts w:ascii="Arial" w:hAnsi="Arial" w:cs="Arial"/>
          <w:lang w:val="en-GB"/>
        </w:rPr>
        <w:fldChar w:fldCharType="end"/>
      </w:r>
      <w:r w:rsidR="003A1468" w:rsidRPr="008C2884">
        <w:rPr>
          <w:rFonts w:ascii="Arial" w:hAnsi="Arial" w:cs="Arial"/>
          <w:lang w:val="en-GB"/>
        </w:rPr>
        <w:t xml:space="preserve">. </w:t>
      </w:r>
      <w:r w:rsidR="00A4607B" w:rsidRPr="00A4607B">
        <w:rPr>
          <w:rFonts w:ascii="Arial" w:hAnsi="Arial" w:cs="Arial"/>
          <w:lang w:val="en-GB"/>
        </w:rPr>
        <w:t>Nevertheless</w:t>
      </w:r>
      <w:r w:rsidR="00082C56" w:rsidRPr="008C2884">
        <w:rPr>
          <w:rFonts w:ascii="Arial" w:hAnsi="Arial" w:cs="Arial"/>
          <w:lang w:val="en-GB"/>
        </w:rPr>
        <w:t>,</w:t>
      </w:r>
      <w:r w:rsidR="00A4607B">
        <w:rPr>
          <w:rFonts w:ascii="Arial" w:hAnsi="Arial" w:cs="Arial"/>
          <w:lang w:val="en-GB"/>
        </w:rPr>
        <w:t xml:space="preserve"> </w:t>
      </w:r>
      <w:r w:rsidR="00082C56" w:rsidRPr="008C2884">
        <w:rPr>
          <w:rFonts w:ascii="Arial" w:hAnsi="Arial" w:cs="Arial"/>
          <w:lang w:val="en-GB"/>
        </w:rPr>
        <w:t>direct</w:t>
      </w:r>
      <w:r w:rsidR="007E57AC">
        <w:rPr>
          <w:rFonts w:ascii="Arial" w:hAnsi="Arial" w:cs="Arial"/>
          <w:lang w:val="en-GB"/>
        </w:rPr>
        <w:t xml:space="preserve"> </w:t>
      </w:r>
      <w:del w:id="55" w:author="Veltri GiuseppeAlessandro" w:date="2021-02-04T19:19:00Z">
        <w:r w:rsidR="00082C56" w:rsidRPr="008C2884" w:rsidDel="00FF0DD6">
          <w:rPr>
            <w:rFonts w:ascii="Arial" w:hAnsi="Arial" w:cs="Arial"/>
            <w:lang w:val="en-GB"/>
          </w:rPr>
          <w:delText>experiences in climate change</w:delText>
        </w:r>
      </w:del>
      <w:ins w:id="56" w:author="Veltri GiuseppeAlessandro" w:date="2021-02-04T19:19:00Z">
        <w:r w:rsidR="00FF0DD6">
          <w:rPr>
            <w:rFonts w:ascii="Arial" w:hAnsi="Arial" w:cs="Arial"/>
            <w:lang w:val="en-GB"/>
          </w:rPr>
          <w:t>climate change experiences</w:t>
        </w:r>
      </w:ins>
      <w:r w:rsidR="00082C56" w:rsidRPr="008C2884">
        <w:rPr>
          <w:rFonts w:ascii="Arial" w:hAnsi="Arial" w:cs="Arial"/>
          <w:lang w:val="en-GB"/>
        </w:rPr>
        <w:t xml:space="preserve"> are not </w:t>
      </w:r>
      <w:r w:rsidR="00C46517">
        <w:rPr>
          <w:rFonts w:ascii="Arial" w:hAnsi="Arial" w:cs="Arial"/>
          <w:lang w:val="en-GB"/>
        </w:rPr>
        <w:t xml:space="preserve">always </w:t>
      </w:r>
      <w:r w:rsidR="00082C56" w:rsidRPr="008C2884">
        <w:rPr>
          <w:rFonts w:ascii="Arial" w:hAnsi="Arial" w:cs="Arial"/>
          <w:lang w:val="en-GB"/>
        </w:rPr>
        <w:t xml:space="preserve">possible, but all information </w:t>
      </w:r>
      <w:r w:rsidR="00106E83">
        <w:rPr>
          <w:rFonts w:ascii="Arial" w:hAnsi="Arial" w:cs="Arial"/>
          <w:lang w:val="en-GB"/>
        </w:rPr>
        <w:t>is</w:t>
      </w:r>
      <w:r w:rsidR="00082C56" w:rsidRPr="008C2884">
        <w:rPr>
          <w:rFonts w:ascii="Arial" w:hAnsi="Arial" w:cs="Arial"/>
          <w:lang w:val="en-GB"/>
        </w:rPr>
        <w:t xml:space="preserve"> influenced by mass media </w:t>
      </w:r>
      <w:r w:rsidR="00082C56" w:rsidRPr="008C2884">
        <w:rPr>
          <w:rFonts w:ascii="Arial" w:hAnsi="Arial" w:cs="Arial"/>
          <w:lang w:val="en-GB"/>
        </w:rPr>
        <w:fldChar w:fldCharType="begin"/>
      </w:r>
      <w:r w:rsidR="00082C56" w:rsidRPr="008C2884">
        <w:rPr>
          <w:rFonts w:ascii="Arial" w:hAnsi="Arial" w:cs="Arial"/>
          <w:lang w:val="en-GB"/>
        </w:rPr>
        <w:instrText xml:space="preserve"> ADDIN ZOTERO_ITEM CSL_CITATION {"citationID":"hTWoTKrW","properties":{"formattedCitation":"(van der Linden, 2015)","plainCitation":"(van der Linden, 2015)","noteIndex":0},"citationItems":[{"id":70,"uris":["http://zotero.org/users/local/pE4cGXV6/items/JY74V47M"],"uri":["http://zotero.org/users/local/pE4cGXV6/items/JY74V47M"],"itemData":{"id":70,"type":"article-journal","container-title":"Journal of Environmental Psychology","DOI":"10.1016/j.jenvp.2014.11.012","ISSN":"02724944","journalAbbreviation":"Journal of Environmental Psychology","language":"en","page":"112-124","source":"DOI.org (Crossref)","title":"The social-psychological determinants of climate change risk perceptions: Towards a comprehensive model","title-short":"The social-psychological determinants of climate change risk perceptions","volume":"41","author":[{"family":"Linden","given":"Sander","non-dropping-particle":"van der"}],"issued":{"date-parts":[["2015",3]]}}}],"schema":"https://github.com/citation-style-language/schema/raw/master/csl-citation.json"} </w:instrText>
      </w:r>
      <w:r w:rsidR="00082C56" w:rsidRPr="008C2884">
        <w:rPr>
          <w:rFonts w:ascii="Arial" w:hAnsi="Arial" w:cs="Arial"/>
          <w:lang w:val="en-GB"/>
        </w:rPr>
        <w:fldChar w:fldCharType="separate"/>
      </w:r>
      <w:r w:rsidR="00082C56" w:rsidRPr="008C2884">
        <w:rPr>
          <w:rFonts w:ascii="Arial" w:hAnsi="Arial" w:cs="Arial"/>
          <w:lang w:val="en-GB"/>
        </w:rPr>
        <w:t>(van der Linden, 2015)</w:t>
      </w:r>
      <w:r w:rsidR="00082C56" w:rsidRPr="008C2884">
        <w:rPr>
          <w:rFonts w:ascii="Arial" w:hAnsi="Arial" w:cs="Arial"/>
          <w:lang w:val="en-GB"/>
        </w:rPr>
        <w:fldChar w:fldCharType="end"/>
      </w:r>
      <w:r w:rsidR="00082C56" w:rsidRPr="008C2884">
        <w:rPr>
          <w:rFonts w:ascii="Arial" w:hAnsi="Arial" w:cs="Arial"/>
          <w:lang w:val="en-GB"/>
        </w:rPr>
        <w:t xml:space="preserve">. </w:t>
      </w:r>
      <w:r w:rsidR="00C46517">
        <w:rPr>
          <w:rFonts w:ascii="Arial" w:hAnsi="Arial" w:cs="Arial"/>
          <w:lang w:val="en-GB"/>
        </w:rPr>
        <w:t>Nevertheless</w:t>
      </w:r>
      <w:r w:rsidR="00082C56" w:rsidRPr="008C2884">
        <w:rPr>
          <w:rFonts w:ascii="Arial" w:hAnsi="Arial" w:cs="Arial"/>
          <w:lang w:val="en-GB"/>
        </w:rPr>
        <w:t>,</w:t>
      </w:r>
      <w:r w:rsidR="00C46517">
        <w:rPr>
          <w:rFonts w:ascii="Arial" w:hAnsi="Arial" w:cs="Arial"/>
          <w:lang w:val="en-GB"/>
        </w:rPr>
        <w:t xml:space="preserve"> </w:t>
      </w:r>
      <w:r w:rsidR="001A0801" w:rsidRPr="008C2884">
        <w:rPr>
          <w:rFonts w:ascii="Arial" w:hAnsi="Arial" w:cs="Arial"/>
          <w:lang w:val="en-GB"/>
        </w:rPr>
        <w:t>familiarity</w:t>
      </w:r>
      <w:r w:rsidR="002825AB" w:rsidRPr="008C2884">
        <w:rPr>
          <w:rFonts w:ascii="Arial" w:hAnsi="Arial" w:cs="Arial"/>
          <w:lang w:val="en-GB"/>
        </w:rPr>
        <w:t xml:space="preserve"> with </w:t>
      </w:r>
      <w:r w:rsidR="001A0801" w:rsidRPr="008C2884">
        <w:rPr>
          <w:rFonts w:ascii="Arial" w:hAnsi="Arial" w:cs="Arial"/>
          <w:lang w:val="en-GB"/>
        </w:rPr>
        <w:t xml:space="preserve">extraordinary </w:t>
      </w:r>
      <w:r w:rsidR="002825AB" w:rsidRPr="008C2884">
        <w:rPr>
          <w:rFonts w:ascii="Arial" w:hAnsi="Arial" w:cs="Arial"/>
          <w:lang w:val="en-GB"/>
        </w:rPr>
        <w:t xml:space="preserve">weather events makes risk more concrete and real, increasing concern and decreasing </w:t>
      </w:r>
      <w:del w:id="57" w:author="Veltri GiuseppeAlessandro" w:date="2021-02-04T19:19:00Z">
        <w:r w:rsidR="002825AB" w:rsidRPr="008C2884" w:rsidDel="00FF0DD6">
          <w:rPr>
            <w:rFonts w:ascii="Arial" w:hAnsi="Arial" w:cs="Arial"/>
            <w:lang w:val="en-GB"/>
          </w:rPr>
          <w:delText xml:space="preserve">psychologically the distance from danger </w:delText>
        </w:r>
        <w:r w:rsidR="00082C56" w:rsidRPr="008C2884" w:rsidDel="00FF0DD6">
          <w:rPr>
            <w:rFonts w:ascii="Arial" w:hAnsi="Arial" w:cs="Arial"/>
            <w:lang w:val="en-GB"/>
          </w:rPr>
          <w:fldChar w:fldCharType="begin"/>
        </w:r>
        <w:r w:rsidR="002638DF" w:rsidDel="00FF0DD6">
          <w:rPr>
            <w:rFonts w:ascii="Arial" w:hAnsi="Arial" w:cs="Arial"/>
            <w:lang w:val="en-GB"/>
          </w:rPr>
          <w:delInstrText xml:space="preserve"> ADDIN ZOTERO_ITEM CSL_CITATION {"citationID":"iUb9tsPs","properties":{"formattedCitation":"(Akerlof et al., 2013; Bradley et al., 2020; Taylor et al., 2014; van der Linden, 2015)","plainCitation":"(Akerlof et al., 2013; Bradley et al., 2020; Taylor et al., 2014; van der Linden, 2015)","noteIndex":0},"citationItems":[{"id":136,"uris":["http://zotero.org/users/local/pE4cGXV6/items/64PCF46A"],"uri":["http://zotero.org/users/local/pE4cGXV6/items/64PCF46A"],"itemData":{"id":136,"type":"article-journal","container-title":"Global Environmental Change","DOI":"10.1016/j.gloenvcha.2012.07.006","ISSN":"09593780","issue":"1","journalAbbreviation":"Global Environmental Change","language":"en","page":"81-91","source":"DOI.org (Crossref)","title":"Do people “personally experience” global warming, and if so how, and does it matter?","volume":"23","author":[{"family":"Akerlof","given":"Karen"},{"family":"Maibach","given":"Edward W."},{"family":"Fitzgerald","given":"Dennis"},{"family":"Cedeno","given":"Andrew Y."},{"family":"Neuman","given":"Amanda"}],"issued":{"date-parts":[["2013",2]]}}},{"id":132,"uris":["http://zotero.org/users/local/pE4cGXV6/items/U6M6CD2J"],"uri":["http://zotero.org/users/local/pE4cGXV6/items/U6M6CD2J"],"itemData":{"id":132,"type":"article-journal","container-title":"Journal of Environmental Psychology","DOI":"10.1016/j.jenvp.2020.101410","ISSN":"02724944","journalAbbreviation":"Journal of Environmental Psychology","language":"en","page":"1-12","source":"DOI.org (Crossref)","title":"The role of climate change risk perception, response efficacy, and psychological adaptation in pro-environmental behavior: A two nation study","title-short":"The role of climate change risk perception, response efficacy, and psychological adaptation in pro-environmental behavior","volume":"68","author":[{"family":"Bradley","given":"Graham L."},{"family":"Babutsidze","given":"Zakaria"},{"family":"Chai","given":"Andreas"},{"family":"Reser","given":"Joseph P."}],"issued":{"date-parts":[["2020",4]]}}},{"id":131,"uris":["http://zotero.org/users/local/pE4cGXV6/items/CQHEZVJG"],"uri":["http://zotero.org/users/local/pE4cGXV6/items/CQHEZVJG"],"itemData":{"id":131,"type":"article-journal","container-title":"Climate Risk Management","DOI":"10.1016/j.crm.2014.09.001","ISSN":"22120963","journalAbbreviation":"Climate Risk Management","language":"en","page":"1-16","source":"DOI.org (Crossref)","title":"Public perception of climate risk and adaptation in the UK: A review of the literature","title-short":"Public perception of climate risk and adaptation in the UK","volume":"4-5","author":[{"family":"Taylor","given":"Andrea L."},{"family":"Dessai","given":"Suraje"},{"family":"Bruine de Bruin","given":"Wändi"}],"issued":{"date-parts":[["2014"]]}}},{"id":70,"uris":["http://zotero.org/users/local/pE4cGXV6/items/JY74V47M"],"uri":["http://zotero.org/users/local/pE4cGXV6/items/JY74V47M"],"itemData":{"id":70,"type":"article-journal","container-title":"Journal of Environmental Psychology","DOI":"10.1016/j.jenvp.2014.11.012","ISSN":"02724944","journalAbbreviation":"Journal of Environmental Psychology","language":"en","page":"112-124","source":"DOI.org (Crossref)","title":"The social-psychological determinants of climate change risk perceptions: Towards a comprehensive model","title-short":"The social-psychological determinants of climate change risk perceptions","volume":"41","author":[{"family":"Linden","given":"Sander","non-dropping-particle":"van der"}],"issued":{"date-parts":[["2015",3]]}}}],"schema":"https://github.com/citation-style-language/schema/raw/master/csl-citation.json"} </w:delInstrText>
        </w:r>
        <w:r w:rsidR="00082C56" w:rsidRPr="008C2884" w:rsidDel="00FF0DD6">
          <w:rPr>
            <w:rFonts w:ascii="Arial" w:hAnsi="Arial" w:cs="Arial"/>
            <w:lang w:val="en-GB"/>
          </w:rPr>
          <w:fldChar w:fldCharType="separate"/>
        </w:r>
        <w:r w:rsidR="00C65B59" w:rsidRPr="00C65B59" w:rsidDel="00FF0DD6">
          <w:rPr>
            <w:rFonts w:ascii="Arial" w:hAnsi="Arial" w:cs="Arial"/>
            <w:lang w:val="en-GB"/>
          </w:rPr>
          <w:delText>(Akerlof et al., 2013; Bradley et al., 2020; Taylor et al., 2014; van der Linden, 2015)</w:delText>
        </w:r>
        <w:r w:rsidR="00082C56" w:rsidRPr="008C2884" w:rsidDel="00FF0DD6">
          <w:rPr>
            <w:rFonts w:ascii="Arial" w:hAnsi="Arial" w:cs="Arial"/>
            <w:lang w:val="en-GB"/>
          </w:rPr>
          <w:fldChar w:fldCharType="end"/>
        </w:r>
      </w:del>
      <w:ins w:id="58" w:author="Veltri GiuseppeAlessandro" w:date="2021-02-04T19:19:00Z">
        <w:r w:rsidR="00FF0DD6">
          <w:rPr>
            <w:rFonts w:ascii="Arial" w:hAnsi="Arial" w:cs="Arial"/>
            <w:lang w:val="en-GB"/>
          </w:rPr>
          <w:t>the distance from danger (</w:t>
        </w:r>
        <w:proofErr w:type="spellStart"/>
        <w:r w:rsidR="00FF0DD6">
          <w:rPr>
            <w:rFonts w:ascii="Arial" w:hAnsi="Arial" w:cs="Arial"/>
            <w:lang w:val="en-GB"/>
          </w:rPr>
          <w:t>Akerlof</w:t>
        </w:r>
        <w:proofErr w:type="spellEnd"/>
        <w:r w:rsidR="00FF0DD6">
          <w:rPr>
            <w:rFonts w:ascii="Arial" w:hAnsi="Arial" w:cs="Arial"/>
            <w:lang w:val="en-GB"/>
          </w:rPr>
          <w:t xml:space="preserve"> et al., 2013; Bradley et al., 2020; Taylor et al., 2014; van der Linden, 2015) psychologically</w:t>
        </w:r>
      </w:ins>
      <w:r w:rsidR="00082C56" w:rsidRPr="008C2884">
        <w:rPr>
          <w:rFonts w:ascii="Arial" w:hAnsi="Arial" w:cs="Arial"/>
          <w:lang w:val="en-GB"/>
        </w:rPr>
        <w:t>.</w:t>
      </w:r>
    </w:p>
    <w:p w14:paraId="357E87DD" w14:textId="77777777" w:rsidR="001F62B9" w:rsidRDefault="001F62B9" w:rsidP="00DF517C">
      <w:pPr>
        <w:pStyle w:val="Normale1"/>
        <w:spacing w:before="240" w:beforeAutospacing="0" w:line="360" w:lineRule="auto"/>
        <w:ind w:firstLine="709"/>
        <w:jc w:val="both"/>
        <w:rPr>
          <w:rFonts w:ascii="Arial" w:hAnsi="Arial" w:cs="Arial"/>
          <w:lang w:val="en-GB"/>
        </w:rPr>
      </w:pPr>
    </w:p>
    <w:p w14:paraId="4331B17C" w14:textId="5DF4966C" w:rsidR="00082C56" w:rsidRPr="008C2884" w:rsidRDefault="00082C56" w:rsidP="007575D4">
      <w:pPr>
        <w:pStyle w:val="Normale1"/>
        <w:numPr>
          <w:ilvl w:val="2"/>
          <w:numId w:val="11"/>
        </w:numPr>
        <w:spacing w:before="240" w:beforeAutospacing="0" w:line="360" w:lineRule="auto"/>
        <w:jc w:val="both"/>
        <w:outlineLvl w:val="2"/>
        <w:rPr>
          <w:rFonts w:ascii="Arial" w:hAnsi="Arial" w:cs="Arial"/>
          <w:b/>
          <w:bCs/>
          <w:lang w:val="en-GB"/>
        </w:rPr>
      </w:pPr>
      <w:bookmarkStart w:id="59" w:name="_Toc63265900"/>
      <w:r w:rsidRPr="008C2884">
        <w:rPr>
          <w:rFonts w:ascii="Arial" w:hAnsi="Arial" w:cs="Arial"/>
          <w:b/>
          <w:bCs/>
          <w:lang w:val="en-GB"/>
        </w:rPr>
        <w:t xml:space="preserve">Socio-cultural </w:t>
      </w:r>
      <w:r w:rsidR="004B1164">
        <w:rPr>
          <w:rFonts w:ascii="Arial" w:hAnsi="Arial" w:cs="Arial"/>
          <w:b/>
          <w:bCs/>
          <w:lang w:val="en-GB"/>
        </w:rPr>
        <w:t>D</w:t>
      </w:r>
      <w:r w:rsidR="000A4E59" w:rsidRPr="008C2884">
        <w:rPr>
          <w:rFonts w:ascii="Arial" w:hAnsi="Arial" w:cs="Arial"/>
          <w:b/>
          <w:bCs/>
          <w:lang w:val="en-GB"/>
        </w:rPr>
        <w:t>imension</w:t>
      </w:r>
      <w:bookmarkEnd w:id="59"/>
      <w:r w:rsidRPr="008C2884">
        <w:rPr>
          <w:rFonts w:ascii="Arial" w:hAnsi="Arial" w:cs="Arial"/>
          <w:b/>
          <w:bCs/>
          <w:lang w:val="en-GB"/>
        </w:rPr>
        <w:t xml:space="preserve"> </w:t>
      </w:r>
    </w:p>
    <w:p w14:paraId="024350C6" w14:textId="30C29C85" w:rsidR="008542B6" w:rsidRDefault="00D2220C" w:rsidP="00DF517C">
      <w:pPr>
        <w:spacing w:before="240" w:line="360" w:lineRule="auto"/>
        <w:ind w:firstLine="709"/>
        <w:jc w:val="both"/>
        <w:rPr>
          <w:rFonts w:ascii="Arial" w:hAnsi="Arial" w:cs="Arial"/>
          <w:sz w:val="24"/>
          <w:szCs w:val="24"/>
          <w:lang w:val="en-GB"/>
        </w:rPr>
      </w:pPr>
      <w:r w:rsidRPr="008C2884">
        <w:rPr>
          <w:rFonts w:ascii="Arial" w:hAnsi="Arial" w:cs="Arial"/>
          <w:sz w:val="24"/>
          <w:szCs w:val="24"/>
          <w:lang w:val="en-GB"/>
        </w:rPr>
        <w:t xml:space="preserve">One of the most important approaches </w:t>
      </w:r>
      <w:r w:rsidR="00106E83">
        <w:rPr>
          <w:rFonts w:ascii="Arial" w:hAnsi="Arial" w:cs="Arial"/>
          <w:sz w:val="24"/>
          <w:szCs w:val="24"/>
          <w:lang w:val="en-GB"/>
        </w:rPr>
        <w:t>to</w:t>
      </w:r>
      <w:r w:rsidRPr="008C2884">
        <w:rPr>
          <w:rFonts w:ascii="Arial" w:hAnsi="Arial" w:cs="Arial"/>
          <w:sz w:val="24"/>
          <w:szCs w:val="24"/>
          <w:lang w:val="en-GB"/>
        </w:rPr>
        <w:t xml:space="preserve"> risk perception is the cultural theory defined by Mary Douglas in the 1960s</w:t>
      </w:r>
      <w:r w:rsidR="00A313B5">
        <w:rPr>
          <w:rFonts w:ascii="Arial" w:hAnsi="Arial" w:cs="Arial"/>
          <w:sz w:val="24"/>
          <w:szCs w:val="24"/>
          <w:lang w:val="en-GB"/>
        </w:rPr>
        <w:t xml:space="preserve">. </w:t>
      </w:r>
      <w:r w:rsidR="00A313B5" w:rsidRPr="008C2884">
        <w:rPr>
          <w:rFonts w:ascii="Arial" w:hAnsi="Arial" w:cs="Arial"/>
          <w:sz w:val="24"/>
          <w:szCs w:val="24"/>
          <w:lang w:val="en-GB"/>
        </w:rPr>
        <w:t>According to theory, risks are a social construction</w:t>
      </w:r>
      <w:ins w:id="60" w:author="Veltri GiuseppeAlessandro" w:date="2021-02-04T19:20:00Z">
        <w:r w:rsidR="00FF0DD6">
          <w:rPr>
            <w:rFonts w:ascii="Arial" w:hAnsi="Arial" w:cs="Arial"/>
            <w:sz w:val="24"/>
            <w:szCs w:val="24"/>
            <w:lang w:val="en-GB"/>
          </w:rPr>
          <w:t>,</w:t>
        </w:r>
      </w:ins>
      <w:r w:rsidR="00A313B5" w:rsidRPr="008C2884">
        <w:rPr>
          <w:rFonts w:ascii="Arial" w:hAnsi="Arial" w:cs="Arial"/>
          <w:sz w:val="24"/>
          <w:szCs w:val="24"/>
          <w:lang w:val="en-GB"/>
        </w:rPr>
        <w:t xml:space="preserve"> and they depend on: “(a) the form of social relationships people maintain; (b) cultural biases such as shared values ​​and beliefs including views on human nature, views on society, risk perceptions, and so-called myths of nature, which especially refer to biases toward environmental risks; and (c) preferred </w:t>
      </w:r>
      <w:r w:rsidR="00703FFD">
        <w:rPr>
          <w:rFonts w:ascii="Arial" w:hAnsi="Arial" w:cs="Arial"/>
          <w:sz w:val="24"/>
          <w:szCs w:val="24"/>
          <w:lang w:val="en-GB"/>
        </w:rPr>
        <w:t>behaviour</w:t>
      </w:r>
      <w:r w:rsidR="00A313B5" w:rsidRPr="008C2884">
        <w:rPr>
          <w:rFonts w:ascii="Arial" w:hAnsi="Arial" w:cs="Arial"/>
          <w:sz w:val="24"/>
          <w:szCs w:val="24"/>
          <w:lang w:val="en-GB"/>
        </w:rPr>
        <w:t xml:space="preserve">al strategies” </w:t>
      </w:r>
      <w:r w:rsidR="00A313B5" w:rsidRPr="008C2884">
        <w:rPr>
          <w:rFonts w:ascii="Arial" w:hAnsi="Arial" w:cs="Arial"/>
          <w:sz w:val="24"/>
          <w:szCs w:val="24"/>
          <w:lang w:val="en-GB"/>
        </w:rPr>
        <w:fldChar w:fldCharType="begin"/>
      </w:r>
      <w:r w:rsidR="00A313B5" w:rsidRPr="008C2884">
        <w:rPr>
          <w:rFonts w:ascii="Arial" w:hAnsi="Arial" w:cs="Arial"/>
          <w:sz w:val="24"/>
          <w:szCs w:val="24"/>
          <w:lang w:val="en-GB"/>
        </w:rPr>
        <w:instrText xml:space="preserve"> ADDIN ZOTERO_ITEM CSL_CITATION {"citationID":"5YNs81fD","properties":{"formattedCitation":"(Steg &amp; Sievers, 2000, pag. 251)","plainCitation":"(Steg &amp; Sievers, 2000, pag. 251)","noteIndex":0},"citationItems":[{"id":112,"uris":["http://zotero.org/users/local/pE4cGXV6/items/XNZRTJK5"],"uri":["http://zotero.org/users/local/pE4cGXV6/items/XNZRTJK5"],"itemData":{"id":112,"type":"article-magazine","container-title":"Environment and Behavior","issue":"2","page":"250-269","title":"Cultural theory and individual perceptions of environmental risks","volume":"32","author":[{"family":"Steg","given":"Linda"},{"family":"Sievers","given":"Inge"}],"issued":{"date-parts":[["2000",3]]}},"locator":"251"}],"schema":"https://github.com/citation-style-language/schema/raw/master/csl-citation.json"} </w:instrText>
      </w:r>
      <w:r w:rsidR="00A313B5" w:rsidRPr="008C2884">
        <w:rPr>
          <w:rFonts w:ascii="Arial" w:hAnsi="Arial" w:cs="Arial"/>
          <w:sz w:val="24"/>
          <w:szCs w:val="24"/>
          <w:lang w:val="en-GB"/>
        </w:rPr>
        <w:fldChar w:fldCharType="separate"/>
      </w:r>
      <w:r w:rsidR="00A313B5" w:rsidRPr="008C2884">
        <w:rPr>
          <w:rFonts w:ascii="Arial" w:hAnsi="Arial" w:cs="Arial"/>
          <w:sz w:val="24"/>
          <w:szCs w:val="24"/>
          <w:lang w:val="en-GB"/>
        </w:rPr>
        <w:t xml:space="preserve">(Steg &amp; Sievers, 2000, </w:t>
      </w:r>
      <w:r w:rsidR="00C46517">
        <w:rPr>
          <w:rFonts w:ascii="Arial" w:hAnsi="Arial" w:cs="Arial"/>
          <w:sz w:val="24"/>
          <w:szCs w:val="24"/>
          <w:lang w:val="en-GB"/>
        </w:rPr>
        <w:t>p.</w:t>
      </w:r>
      <w:r w:rsidR="00A313B5" w:rsidRPr="008C2884">
        <w:rPr>
          <w:rFonts w:ascii="Arial" w:hAnsi="Arial" w:cs="Arial"/>
          <w:sz w:val="24"/>
          <w:szCs w:val="24"/>
          <w:lang w:val="en-GB"/>
        </w:rPr>
        <w:t xml:space="preserve"> 251)</w:t>
      </w:r>
      <w:r w:rsidR="00A313B5" w:rsidRPr="008C2884">
        <w:rPr>
          <w:rFonts w:ascii="Arial" w:hAnsi="Arial" w:cs="Arial"/>
          <w:sz w:val="24"/>
          <w:szCs w:val="24"/>
          <w:lang w:val="en-GB"/>
        </w:rPr>
        <w:fldChar w:fldCharType="end"/>
      </w:r>
      <w:r w:rsidR="00A313B5" w:rsidRPr="008C2884">
        <w:rPr>
          <w:rFonts w:ascii="Arial" w:hAnsi="Arial" w:cs="Arial"/>
          <w:sz w:val="24"/>
          <w:szCs w:val="24"/>
          <w:lang w:val="en-GB"/>
        </w:rPr>
        <w:t>.</w:t>
      </w:r>
      <w:r w:rsidR="00A313B5">
        <w:rPr>
          <w:rFonts w:ascii="Arial" w:hAnsi="Arial" w:cs="Arial"/>
          <w:sz w:val="24"/>
          <w:szCs w:val="24"/>
          <w:lang w:val="en-GB"/>
        </w:rPr>
        <w:t xml:space="preserve"> </w:t>
      </w:r>
      <w:r w:rsidR="00A313B5" w:rsidRPr="008C2884">
        <w:rPr>
          <w:rFonts w:ascii="Arial" w:hAnsi="Arial" w:cs="Arial"/>
          <w:sz w:val="24"/>
          <w:szCs w:val="24"/>
          <w:lang w:val="en-GB"/>
        </w:rPr>
        <w:t>Cultural theory suggests that people can be divided into four groups</w:t>
      </w:r>
      <w:r w:rsidR="00A313B5">
        <w:rPr>
          <w:rFonts w:ascii="Arial" w:hAnsi="Arial" w:cs="Arial"/>
          <w:sz w:val="24"/>
          <w:szCs w:val="24"/>
          <w:lang w:val="en-GB"/>
        </w:rPr>
        <w:t xml:space="preserve"> based on their worldview and values</w:t>
      </w:r>
      <w:r w:rsidR="00A313B5" w:rsidRPr="008C2884">
        <w:rPr>
          <w:rFonts w:ascii="Arial" w:hAnsi="Arial" w:cs="Arial"/>
          <w:sz w:val="24"/>
          <w:szCs w:val="24"/>
          <w:lang w:val="en-GB"/>
        </w:rPr>
        <w:t>: fatalist</w:t>
      </w:r>
      <w:r w:rsidR="00106E83">
        <w:rPr>
          <w:rFonts w:ascii="Arial" w:hAnsi="Arial" w:cs="Arial"/>
          <w:sz w:val="24"/>
          <w:szCs w:val="24"/>
          <w:lang w:val="en-GB"/>
        </w:rPr>
        <w:t>s</w:t>
      </w:r>
      <w:r w:rsidR="00A313B5" w:rsidRPr="008C2884">
        <w:rPr>
          <w:rFonts w:ascii="Arial" w:hAnsi="Arial" w:cs="Arial"/>
          <w:sz w:val="24"/>
          <w:szCs w:val="24"/>
          <w:lang w:val="en-GB"/>
        </w:rPr>
        <w:t xml:space="preserve">, </w:t>
      </w:r>
      <w:r w:rsidR="00A313B5">
        <w:rPr>
          <w:rFonts w:ascii="Arial" w:hAnsi="Arial" w:cs="Arial"/>
          <w:sz w:val="24"/>
          <w:szCs w:val="24"/>
          <w:lang w:val="en-GB"/>
        </w:rPr>
        <w:t>h</w:t>
      </w:r>
      <w:r w:rsidR="00A313B5" w:rsidRPr="00A313B5">
        <w:rPr>
          <w:rFonts w:ascii="Arial" w:hAnsi="Arial" w:cs="Arial"/>
          <w:sz w:val="24"/>
          <w:szCs w:val="24"/>
          <w:lang w:val="en-GB"/>
        </w:rPr>
        <w:t>ierarchist</w:t>
      </w:r>
      <w:r w:rsidR="00106E83">
        <w:rPr>
          <w:rFonts w:ascii="Arial" w:hAnsi="Arial" w:cs="Arial"/>
          <w:sz w:val="24"/>
          <w:szCs w:val="24"/>
          <w:lang w:val="en-GB"/>
        </w:rPr>
        <w:t>s</w:t>
      </w:r>
      <w:r w:rsidR="00A313B5" w:rsidRPr="008C2884">
        <w:rPr>
          <w:rFonts w:ascii="Arial" w:hAnsi="Arial" w:cs="Arial"/>
          <w:sz w:val="24"/>
          <w:szCs w:val="24"/>
          <w:lang w:val="en-GB"/>
        </w:rPr>
        <w:t xml:space="preserve">, individualists, and </w:t>
      </w:r>
      <w:r w:rsidR="00664CED">
        <w:rPr>
          <w:rFonts w:ascii="Arial" w:hAnsi="Arial" w:cs="Arial"/>
          <w:sz w:val="24"/>
          <w:szCs w:val="24"/>
          <w:lang w:val="en-GB"/>
        </w:rPr>
        <w:t>e</w:t>
      </w:r>
      <w:r w:rsidR="00664CED" w:rsidRPr="00664CED">
        <w:rPr>
          <w:rFonts w:ascii="Arial" w:hAnsi="Arial" w:cs="Arial"/>
          <w:sz w:val="24"/>
          <w:szCs w:val="24"/>
          <w:lang w:val="en-GB"/>
        </w:rPr>
        <w:t>galitarians</w:t>
      </w:r>
      <w:r w:rsidR="00A313B5" w:rsidRPr="008C2884">
        <w:rPr>
          <w:rFonts w:ascii="Arial" w:hAnsi="Arial" w:cs="Arial"/>
          <w:sz w:val="24"/>
          <w:szCs w:val="24"/>
          <w:lang w:val="en-GB"/>
        </w:rPr>
        <w:t xml:space="preserve">, based on their attitudes and perception </w:t>
      </w:r>
      <w:r w:rsidR="00A313B5" w:rsidRPr="008C2884">
        <w:rPr>
          <w:rFonts w:ascii="Arial" w:hAnsi="Arial" w:cs="Arial"/>
          <w:sz w:val="24"/>
          <w:szCs w:val="24"/>
          <w:lang w:val="en-GB"/>
        </w:rPr>
        <w:fldChar w:fldCharType="begin"/>
      </w:r>
      <w:r w:rsidR="00A313B5" w:rsidRPr="008C2884">
        <w:rPr>
          <w:rFonts w:ascii="Arial" w:hAnsi="Arial" w:cs="Arial"/>
          <w:sz w:val="24"/>
          <w:szCs w:val="24"/>
          <w:lang w:val="en-GB"/>
        </w:rPr>
        <w:instrText xml:space="preserve"> ADDIN ZOTERO_ITEM CSL_CITATION {"citationID":"LZ8dW1si","properties":{"formattedCitation":"(Steg &amp; Sievers, 2000)","plainCitation":"(Steg &amp; Sievers, 2000)","noteIndex":0},"citationItems":[{"id":112,"uris":["http://zotero.org/users/local/pE4cGXV6/items/XNZRTJK5"],"uri":["http://zotero.org/users/local/pE4cGXV6/items/XNZRTJK5"],"itemData":{"id":112,"type":"article-magazine","container-title":"Environment and Behavior","issue":"2","page":"250-269","title":"Cultural theory and individual perceptions of environmental risks","volume":"32","author":[{"family":"Steg","given":"Linda"},{"family":"Sievers","given":"Inge"}],"issued":{"date-parts":[["2000",3]]}}}],"schema":"https://github.com/citation-style-language/schema/raw/master/csl-citation.json"} </w:instrText>
      </w:r>
      <w:r w:rsidR="00A313B5" w:rsidRPr="008C2884">
        <w:rPr>
          <w:rFonts w:ascii="Arial" w:hAnsi="Arial" w:cs="Arial"/>
          <w:sz w:val="24"/>
          <w:szCs w:val="24"/>
          <w:lang w:val="en-GB"/>
        </w:rPr>
        <w:fldChar w:fldCharType="separate"/>
      </w:r>
      <w:r w:rsidR="00A313B5" w:rsidRPr="008C2884">
        <w:rPr>
          <w:rFonts w:ascii="Arial" w:hAnsi="Arial" w:cs="Arial"/>
          <w:sz w:val="24"/>
          <w:szCs w:val="24"/>
          <w:lang w:val="en-GB"/>
        </w:rPr>
        <w:t>(Steg &amp; Sievers, 2000)</w:t>
      </w:r>
      <w:r w:rsidR="00A313B5" w:rsidRPr="008C2884">
        <w:rPr>
          <w:rFonts w:ascii="Arial" w:hAnsi="Arial" w:cs="Arial"/>
          <w:sz w:val="24"/>
          <w:szCs w:val="24"/>
          <w:lang w:val="en-GB"/>
        </w:rPr>
        <w:fldChar w:fldCharType="end"/>
      </w:r>
      <w:r w:rsidR="00A313B5" w:rsidRPr="008C2884">
        <w:rPr>
          <w:rFonts w:ascii="Arial" w:hAnsi="Arial" w:cs="Arial"/>
          <w:sz w:val="24"/>
          <w:szCs w:val="24"/>
          <w:lang w:val="en-GB"/>
        </w:rPr>
        <w:t>.</w:t>
      </w:r>
      <w:r w:rsidR="00A313B5">
        <w:rPr>
          <w:rFonts w:ascii="Arial" w:hAnsi="Arial" w:cs="Arial"/>
          <w:sz w:val="24"/>
          <w:szCs w:val="24"/>
          <w:lang w:val="en-GB"/>
        </w:rPr>
        <w:t xml:space="preserve"> </w:t>
      </w:r>
      <w:r w:rsidR="00664CED">
        <w:rPr>
          <w:rFonts w:ascii="Arial" w:hAnsi="Arial" w:cs="Arial"/>
          <w:sz w:val="24"/>
          <w:szCs w:val="24"/>
          <w:lang w:val="en-GB"/>
        </w:rPr>
        <w:t>F</w:t>
      </w:r>
      <w:r w:rsidR="00664CED" w:rsidRPr="008C2884">
        <w:rPr>
          <w:rFonts w:ascii="Arial" w:hAnsi="Arial" w:cs="Arial"/>
          <w:sz w:val="24"/>
          <w:szCs w:val="24"/>
          <w:lang w:val="en-GB"/>
        </w:rPr>
        <w:t>atalists</w:t>
      </w:r>
      <w:r w:rsidR="00664CED" w:rsidRPr="00A313B5">
        <w:rPr>
          <w:rFonts w:ascii="Arial" w:hAnsi="Arial" w:cs="Arial"/>
          <w:sz w:val="24"/>
          <w:szCs w:val="24"/>
          <w:lang w:val="en-GB"/>
        </w:rPr>
        <w:t xml:space="preserve"> </w:t>
      </w:r>
      <w:r w:rsidR="00CD10AC">
        <w:rPr>
          <w:rFonts w:ascii="Arial" w:hAnsi="Arial" w:cs="Arial"/>
          <w:sz w:val="24"/>
          <w:szCs w:val="24"/>
          <w:lang w:val="en-GB"/>
        </w:rPr>
        <w:t>perceive</w:t>
      </w:r>
      <w:r w:rsidR="00664CED">
        <w:rPr>
          <w:rFonts w:ascii="Arial" w:hAnsi="Arial" w:cs="Arial"/>
          <w:sz w:val="24"/>
          <w:szCs w:val="24"/>
          <w:lang w:val="en-GB"/>
        </w:rPr>
        <w:t xml:space="preserve"> the reality as the product of chance</w:t>
      </w:r>
      <w:ins w:id="61" w:author="Veltri GiuseppeAlessandro" w:date="2021-02-04T19:20:00Z">
        <w:r w:rsidR="00FF0DD6">
          <w:rPr>
            <w:rFonts w:ascii="Arial" w:hAnsi="Arial" w:cs="Arial"/>
            <w:sz w:val="24"/>
            <w:szCs w:val="24"/>
            <w:lang w:val="en-GB"/>
          </w:rPr>
          <w:t>,</w:t>
        </w:r>
      </w:ins>
      <w:r w:rsidR="00664CED">
        <w:rPr>
          <w:rFonts w:ascii="Arial" w:hAnsi="Arial" w:cs="Arial"/>
          <w:sz w:val="24"/>
          <w:szCs w:val="24"/>
          <w:lang w:val="en-GB"/>
        </w:rPr>
        <w:t xml:space="preserve"> and it is </w:t>
      </w:r>
      <w:r w:rsidR="00664CED" w:rsidRPr="00CD10AC">
        <w:rPr>
          <w:rFonts w:ascii="Arial" w:hAnsi="Arial" w:cs="Arial"/>
          <w:sz w:val="24"/>
          <w:szCs w:val="24"/>
          <w:lang w:val="en-GB"/>
        </w:rPr>
        <w:t>out</w:t>
      </w:r>
      <w:r w:rsidR="00CD10AC" w:rsidRPr="00CD10AC">
        <w:rPr>
          <w:rFonts w:ascii="Arial" w:hAnsi="Arial" w:cs="Arial"/>
          <w:sz w:val="24"/>
          <w:szCs w:val="24"/>
          <w:lang w:val="en-GB"/>
        </w:rPr>
        <w:t xml:space="preserve"> of</w:t>
      </w:r>
      <w:r w:rsidR="00664CED" w:rsidRPr="00CD10AC">
        <w:rPr>
          <w:rFonts w:ascii="Arial" w:hAnsi="Arial" w:cs="Arial"/>
          <w:sz w:val="24"/>
          <w:szCs w:val="24"/>
          <w:lang w:val="en-GB"/>
        </w:rPr>
        <w:t xml:space="preserve"> human control</w:t>
      </w:r>
      <w:r w:rsidR="00664CED">
        <w:rPr>
          <w:rFonts w:ascii="Arial" w:hAnsi="Arial" w:cs="Arial"/>
          <w:sz w:val="24"/>
          <w:szCs w:val="24"/>
          <w:lang w:val="en-GB"/>
        </w:rPr>
        <w:t>, h</w:t>
      </w:r>
      <w:r w:rsidR="00A313B5" w:rsidRPr="00A313B5">
        <w:rPr>
          <w:rFonts w:ascii="Arial" w:hAnsi="Arial" w:cs="Arial"/>
          <w:sz w:val="24"/>
          <w:szCs w:val="24"/>
          <w:lang w:val="en-GB"/>
        </w:rPr>
        <w:t>ierarchists</w:t>
      </w:r>
      <w:r w:rsidR="00A313B5">
        <w:rPr>
          <w:rFonts w:ascii="Arial" w:hAnsi="Arial" w:cs="Arial"/>
          <w:sz w:val="24"/>
          <w:szCs w:val="24"/>
          <w:lang w:val="en-GB"/>
        </w:rPr>
        <w:t xml:space="preserve"> appreciate </w:t>
      </w:r>
      <w:r w:rsidR="00A313B5" w:rsidRPr="00A313B5">
        <w:rPr>
          <w:rFonts w:ascii="Arial" w:hAnsi="Arial" w:cs="Arial"/>
          <w:sz w:val="24"/>
          <w:szCs w:val="24"/>
          <w:lang w:val="en-GB"/>
        </w:rPr>
        <w:t>hierarchies and institutional values</w:t>
      </w:r>
      <w:ins w:id="62" w:author="Veltri GiuseppeAlessandro" w:date="2021-02-04T19:20:00Z">
        <w:r w:rsidR="00FF0DD6">
          <w:rPr>
            <w:rFonts w:ascii="Arial" w:hAnsi="Arial" w:cs="Arial"/>
            <w:sz w:val="24"/>
            <w:szCs w:val="24"/>
            <w:lang w:val="en-GB"/>
          </w:rPr>
          <w:t>,</w:t>
        </w:r>
      </w:ins>
      <w:r w:rsidR="00CD10AC">
        <w:rPr>
          <w:rFonts w:ascii="Arial" w:hAnsi="Arial" w:cs="Arial"/>
          <w:sz w:val="24"/>
          <w:szCs w:val="24"/>
          <w:lang w:val="en-GB"/>
        </w:rPr>
        <w:t xml:space="preserve"> and for them</w:t>
      </w:r>
      <w:r w:rsidR="00106E83">
        <w:rPr>
          <w:rFonts w:ascii="Arial" w:hAnsi="Arial" w:cs="Arial"/>
          <w:sz w:val="24"/>
          <w:szCs w:val="24"/>
          <w:lang w:val="en-GB"/>
        </w:rPr>
        <w:t>,</w:t>
      </w:r>
      <w:r w:rsidR="00CD10AC">
        <w:rPr>
          <w:rFonts w:ascii="Arial" w:hAnsi="Arial" w:cs="Arial"/>
          <w:sz w:val="24"/>
          <w:szCs w:val="24"/>
          <w:lang w:val="en-GB"/>
        </w:rPr>
        <w:t xml:space="preserve"> nature can be safeguarded by regulations</w:t>
      </w:r>
      <w:r w:rsidR="00A313B5">
        <w:rPr>
          <w:rFonts w:ascii="Arial" w:hAnsi="Arial" w:cs="Arial"/>
          <w:sz w:val="24"/>
          <w:szCs w:val="24"/>
          <w:lang w:val="en-GB"/>
        </w:rPr>
        <w:t xml:space="preserve">; </w:t>
      </w:r>
      <w:r w:rsidR="00664CED" w:rsidRPr="008C2884">
        <w:rPr>
          <w:rFonts w:ascii="Arial" w:hAnsi="Arial" w:cs="Arial"/>
          <w:sz w:val="24"/>
          <w:szCs w:val="24"/>
          <w:lang w:val="en-GB"/>
        </w:rPr>
        <w:t>individualists</w:t>
      </w:r>
      <w:r w:rsidR="00664CED">
        <w:rPr>
          <w:rFonts w:ascii="Arial" w:hAnsi="Arial" w:cs="Arial"/>
          <w:sz w:val="24"/>
          <w:szCs w:val="24"/>
          <w:lang w:val="en-GB"/>
        </w:rPr>
        <w:t xml:space="preserve"> </w:t>
      </w:r>
      <w:r w:rsidR="00664CED" w:rsidRPr="00664CED">
        <w:rPr>
          <w:rFonts w:ascii="Arial" w:hAnsi="Arial" w:cs="Arial"/>
          <w:sz w:val="24"/>
          <w:szCs w:val="24"/>
          <w:lang w:val="en-GB"/>
        </w:rPr>
        <w:t xml:space="preserve">focus attention </w:t>
      </w:r>
      <w:r w:rsidR="00664CED" w:rsidRPr="00CD10AC">
        <w:rPr>
          <w:rFonts w:ascii="Arial" w:hAnsi="Arial" w:cs="Arial"/>
          <w:sz w:val="24"/>
          <w:szCs w:val="24"/>
          <w:lang w:val="en-GB"/>
        </w:rPr>
        <w:t xml:space="preserve">on personal freedom </w:t>
      </w:r>
      <w:r w:rsidR="00664CED">
        <w:rPr>
          <w:rFonts w:ascii="Arial" w:hAnsi="Arial" w:cs="Arial"/>
          <w:sz w:val="24"/>
          <w:szCs w:val="24"/>
          <w:lang w:val="en-GB"/>
        </w:rPr>
        <w:t xml:space="preserve">and they see </w:t>
      </w:r>
      <w:r w:rsidR="00664CED" w:rsidRPr="00CD10AC">
        <w:rPr>
          <w:rFonts w:ascii="Arial" w:hAnsi="Arial" w:cs="Arial"/>
          <w:sz w:val="24"/>
          <w:szCs w:val="24"/>
          <w:lang w:val="en-GB"/>
        </w:rPr>
        <w:t>nature as benign</w:t>
      </w:r>
      <w:r w:rsidR="00664CED">
        <w:rPr>
          <w:rFonts w:ascii="Arial" w:hAnsi="Arial" w:cs="Arial"/>
          <w:sz w:val="24"/>
          <w:szCs w:val="24"/>
          <w:lang w:val="en-GB"/>
        </w:rPr>
        <w:t>, last</w:t>
      </w:r>
      <w:r w:rsidR="00106E83">
        <w:rPr>
          <w:rFonts w:ascii="Arial" w:hAnsi="Arial" w:cs="Arial"/>
          <w:sz w:val="24"/>
          <w:szCs w:val="24"/>
          <w:lang w:val="en-GB"/>
        </w:rPr>
        <w:t>l</w:t>
      </w:r>
      <w:r w:rsidR="00664CED">
        <w:rPr>
          <w:rFonts w:ascii="Arial" w:hAnsi="Arial" w:cs="Arial"/>
          <w:sz w:val="24"/>
          <w:szCs w:val="24"/>
          <w:lang w:val="en-GB"/>
        </w:rPr>
        <w:t>y</w:t>
      </w:r>
      <w:r w:rsidR="007E57AC">
        <w:rPr>
          <w:rFonts w:ascii="Arial" w:hAnsi="Arial" w:cs="Arial"/>
          <w:sz w:val="24"/>
          <w:szCs w:val="24"/>
          <w:lang w:val="en-GB"/>
        </w:rPr>
        <w:t xml:space="preserve">, </w:t>
      </w:r>
      <w:r w:rsidR="00664CED">
        <w:rPr>
          <w:rFonts w:ascii="Arial" w:hAnsi="Arial" w:cs="Arial"/>
          <w:sz w:val="24"/>
          <w:szCs w:val="24"/>
          <w:lang w:val="en-GB"/>
        </w:rPr>
        <w:t>e</w:t>
      </w:r>
      <w:r w:rsidR="00664CED" w:rsidRPr="00664CED">
        <w:rPr>
          <w:rFonts w:ascii="Arial" w:hAnsi="Arial" w:cs="Arial"/>
          <w:sz w:val="24"/>
          <w:szCs w:val="24"/>
          <w:lang w:val="en-GB"/>
        </w:rPr>
        <w:t>galitarians</w:t>
      </w:r>
      <w:r w:rsidR="00664CED">
        <w:rPr>
          <w:rFonts w:ascii="Arial" w:hAnsi="Arial" w:cs="Arial"/>
          <w:sz w:val="24"/>
          <w:szCs w:val="24"/>
          <w:lang w:val="en-GB"/>
        </w:rPr>
        <w:t xml:space="preserve"> emphasize group welfare</w:t>
      </w:r>
      <w:ins w:id="63" w:author="Veltri GiuseppeAlessandro" w:date="2021-02-04T19:20:00Z">
        <w:r w:rsidR="00FF0DD6">
          <w:rPr>
            <w:rFonts w:ascii="Arial" w:hAnsi="Arial" w:cs="Arial"/>
            <w:sz w:val="24"/>
            <w:szCs w:val="24"/>
            <w:lang w:val="en-GB"/>
          </w:rPr>
          <w:t>,</w:t>
        </w:r>
      </w:ins>
      <w:r w:rsidR="00167DBD">
        <w:rPr>
          <w:rFonts w:ascii="Arial" w:hAnsi="Arial" w:cs="Arial"/>
          <w:sz w:val="24"/>
          <w:szCs w:val="24"/>
          <w:lang w:val="en-GB"/>
        </w:rPr>
        <w:t xml:space="preserve"> </w:t>
      </w:r>
      <w:r w:rsidR="00664CED">
        <w:rPr>
          <w:rFonts w:ascii="Arial" w:hAnsi="Arial" w:cs="Arial"/>
          <w:sz w:val="24"/>
          <w:szCs w:val="24"/>
          <w:lang w:val="en-GB"/>
        </w:rPr>
        <w:t xml:space="preserve">and </w:t>
      </w:r>
      <w:r w:rsidR="00CD10AC">
        <w:rPr>
          <w:rFonts w:ascii="Arial" w:hAnsi="Arial" w:cs="Arial"/>
          <w:sz w:val="24"/>
          <w:szCs w:val="24"/>
          <w:lang w:val="en-GB"/>
        </w:rPr>
        <w:t>for them</w:t>
      </w:r>
      <w:r w:rsidR="00664CED">
        <w:rPr>
          <w:rFonts w:ascii="Arial" w:hAnsi="Arial" w:cs="Arial"/>
          <w:sz w:val="24"/>
          <w:szCs w:val="24"/>
          <w:lang w:val="en-GB"/>
        </w:rPr>
        <w:t xml:space="preserve"> nature </w:t>
      </w:r>
      <w:r w:rsidR="00CD10AC">
        <w:rPr>
          <w:rFonts w:ascii="Arial" w:hAnsi="Arial" w:cs="Arial"/>
          <w:sz w:val="24"/>
          <w:szCs w:val="24"/>
          <w:lang w:val="en-GB"/>
        </w:rPr>
        <w:t>is</w:t>
      </w:r>
      <w:r w:rsidR="00664CED">
        <w:rPr>
          <w:rFonts w:ascii="Arial" w:hAnsi="Arial" w:cs="Arial"/>
          <w:sz w:val="24"/>
          <w:szCs w:val="24"/>
          <w:lang w:val="en-GB"/>
        </w:rPr>
        <w:t xml:space="preserve"> </w:t>
      </w:r>
      <w:r w:rsidR="00664CED" w:rsidRPr="00CD10AC">
        <w:rPr>
          <w:rFonts w:ascii="Arial" w:hAnsi="Arial" w:cs="Arial"/>
          <w:sz w:val="24"/>
          <w:szCs w:val="24"/>
          <w:lang w:val="en-GB"/>
        </w:rPr>
        <w:t xml:space="preserve">fragile </w:t>
      </w:r>
      <w:r w:rsidR="00664CED">
        <w:rPr>
          <w:rFonts w:ascii="Arial" w:hAnsi="Arial" w:cs="Arial"/>
          <w:sz w:val="24"/>
          <w:szCs w:val="24"/>
          <w:lang w:val="en-GB"/>
        </w:rPr>
        <w:fldChar w:fldCharType="begin"/>
      </w:r>
      <w:r w:rsidR="00CD10AC">
        <w:rPr>
          <w:rFonts w:ascii="Arial" w:hAnsi="Arial" w:cs="Arial"/>
          <w:sz w:val="24"/>
          <w:szCs w:val="24"/>
          <w:lang w:val="en-GB"/>
        </w:rPr>
        <w:instrText xml:space="preserve"> ADDIN ZOTERO_ITEM CSL_CITATION {"citationID":"4v7JPGi6","properties":{"formattedCitation":"(Taylor et al., 2014; Wildavsky &amp; Dake, 1990)","plainCitation":"(Taylor et al., 2014; Wildavsky &amp; Dake, 1990)","noteIndex":0},"citationItems":[{"id":131,"uris":["http://zotero.org/users/local/pE4cGXV6/items/CQHEZVJG"],"uri":["http://zotero.org/users/local/pE4cGXV6/items/CQHEZVJG"],"itemData":{"id":131,"type":"article-journal","container-title":"Climate Risk Management","DOI":"10.1016/j.crm.2014.09.001","ISSN":"22120963","journalAbbreviation":"Climate Risk Management","language":"en","page":"1-16","source":"DOI.org (Crossref)","title":"Public perception of climate risk and adaptation in the UK: A review of the literature","title-short":"Public perception of climate risk and adaptation in the UK","volume":"4-5","author":[{"family":"Taylor","given":"Andrea L."},{"family":"Dessai","given":"Suraje"},{"family":"Bruine de Bruin","given":"Wändi"}],"issued":{"date-parts":[["2014"]]}}},{"id":135,"uris":["http://zotero.org/users/local/pE4cGXV6/items/7XASFHZD"],"uri":["http://zotero.org/users/local/pE4cGXV6/items/7XASFHZD"],"itemData":{"id":135,"type":"article-journal","container-title":"Daedalus","issue":"4","language":"en","page":"41-60","source":"Zotero","title":"Theories of Risk Perception: Who Fears What and Why?","volume":"119","author":[{"family":"Wildavsky","given":"Aaron"},{"family":"Dake","given":"Karl"}],"issued":{"date-parts":[["1990"]]}}}],"schema":"https://github.com/citation-style-language/schema/raw/master/csl-citation.json"} </w:instrText>
      </w:r>
      <w:r w:rsidR="00664CED">
        <w:rPr>
          <w:rFonts w:ascii="Arial" w:hAnsi="Arial" w:cs="Arial"/>
          <w:sz w:val="24"/>
          <w:szCs w:val="24"/>
          <w:lang w:val="en-GB"/>
        </w:rPr>
        <w:fldChar w:fldCharType="separate"/>
      </w:r>
      <w:r w:rsidR="00CD10AC" w:rsidRPr="00CD10AC">
        <w:rPr>
          <w:rFonts w:ascii="Arial" w:hAnsi="Arial" w:cs="Arial"/>
          <w:sz w:val="24"/>
          <w:lang w:val="en-GB"/>
        </w:rPr>
        <w:t>(Taylor et al., 2014; Wildavsky &amp; Dake, 1990)</w:t>
      </w:r>
      <w:r w:rsidR="00664CED">
        <w:rPr>
          <w:rFonts w:ascii="Arial" w:hAnsi="Arial" w:cs="Arial"/>
          <w:sz w:val="24"/>
          <w:szCs w:val="24"/>
          <w:lang w:val="en-GB"/>
        </w:rPr>
        <w:fldChar w:fldCharType="end"/>
      </w:r>
      <w:r w:rsidR="00CD10AC">
        <w:rPr>
          <w:rFonts w:ascii="Arial" w:hAnsi="Arial" w:cs="Arial"/>
          <w:sz w:val="24"/>
          <w:szCs w:val="24"/>
          <w:lang w:val="en-GB"/>
        </w:rPr>
        <w:t>.</w:t>
      </w:r>
    </w:p>
    <w:p w14:paraId="77B8C291" w14:textId="1DA7E1E7" w:rsidR="00167DBD" w:rsidRPr="00CD10AC" w:rsidRDefault="008542B6" w:rsidP="00933200">
      <w:pPr>
        <w:spacing w:before="240" w:line="360" w:lineRule="auto"/>
        <w:ind w:firstLine="709"/>
        <w:jc w:val="both"/>
        <w:rPr>
          <w:rFonts w:ascii="Arial" w:hAnsi="Arial" w:cs="Arial"/>
          <w:sz w:val="24"/>
          <w:szCs w:val="24"/>
          <w:lang w:val="en-GB"/>
        </w:rPr>
      </w:pPr>
      <w:r>
        <w:rPr>
          <w:rFonts w:ascii="Arial" w:hAnsi="Arial" w:cs="Arial"/>
          <w:sz w:val="24"/>
          <w:szCs w:val="24"/>
          <w:lang w:val="en-GB"/>
        </w:rPr>
        <w:lastRenderedPageBreak/>
        <w:t xml:space="preserve">Various studies have found </w:t>
      </w:r>
      <w:r w:rsidRPr="00106E83">
        <w:rPr>
          <w:rFonts w:ascii="Arial" w:hAnsi="Arial" w:cs="Arial"/>
          <w:sz w:val="24"/>
          <w:szCs w:val="24"/>
          <w:lang w:val="en-GB"/>
        </w:rPr>
        <w:t>a significa</w:t>
      </w:r>
      <w:r w:rsidR="00106E83" w:rsidRPr="00106E83">
        <w:rPr>
          <w:rFonts w:ascii="Arial" w:hAnsi="Arial" w:cs="Arial"/>
          <w:sz w:val="24"/>
          <w:szCs w:val="24"/>
          <w:lang w:val="en-GB"/>
        </w:rPr>
        <w:t>nt</w:t>
      </w:r>
      <w:r w:rsidRPr="00106E83">
        <w:rPr>
          <w:rFonts w:ascii="Arial" w:hAnsi="Arial" w:cs="Arial"/>
          <w:sz w:val="24"/>
          <w:szCs w:val="24"/>
          <w:lang w:val="en-GB"/>
        </w:rPr>
        <w:t xml:space="preserve"> </w:t>
      </w:r>
      <w:r w:rsidRPr="008D718B">
        <w:rPr>
          <w:rFonts w:ascii="Arial" w:hAnsi="Arial" w:cs="Arial"/>
          <w:sz w:val="24"/>
          <w:szCs w:val="24"/>
          <w:lang w:val="en-GB"/>
        </w:rPr>
        <w:t>relationship between “cultural worldview” and attitudes</w:t>
      </w:r>
      <w:r w:rsidR="008D718B" w:rsidRPr="008D718B">
        <w:rPr>
          <w:rFonts w:ascii="Arial" w:hAnsi="Arial" w:cs="Arial"/>
          <w:sz w:val="24"/>
          <w:szCs w:val="24"/>
          <w:lang w:val="en-GB"/>
        </w:rPr>
        <w:t xml:space="preserve"> toward climate change</w:t>
      </w:r>
      <w:r>
        <w:rPr>
          <w:rFonts w:ascii="Arial" w:hAnsi="Arial" w:cs="Arial"/>
          <w:sz w:val="24"/>
          <w:szCs w:val="24"/>
          <w:lang w:val="en-GB"/>
        </w:rPr>
        <w:t xml:space="preserve"> </w:t>
      </w:r>
      <w:r>
        <w:rPr>
          <w:rFonts w:ascii="Arial" w:hAnsi="Arial" w:cs="Arial"/>
          <w:sz w:val="24"/>
          <w:szCs w:val="24"/>
          <w:lang w:val="en-GB"/>
        </w:rPr>
        <w:fldChar w:fldCharType="begin"/>
      </w:r>
      <w:r>
        <w:rPr>
          <w:rFonts w:ascii="Arial" w:hAnsi="Arial" w:cs="Arial"/>
          <w:sz w:val="24"/>
          <w:szCs w:val="24"/>
          <w:lang w:val="en-GB"/>
        </w:rPr>
        <w:instrText xml:space="preserve"> ADDIN ZOTERO_ITEM CSL_CITATION {"citationID":"M8gmEbdq","properties":{"formattedCitation":"(Steg &amp; Sievers, 2000; Taylor et al., 2014)","plainCitation":"(Steg &amp; Sievers, 2000; Taylor et al., 2014)","noteIndex":0},"citationItems":[{"id":112,"uris":["http://zotero.org/users/local/pE4cGXV6/items/XNZRTJK5"],"uri":["http://zotero.org/users/local/pE4cGXV6/items/XNZRTJK5"],"itemData":{"id":112,"type":"article-magazine","container-title":"Environment and Behavior","issue":"2","page":"250-269","title":"Cultural theory and individual perceptions of environmental risks","volume":"32","author":[{"family":"Steg","given":"Linda"},{"family":"Sievers","given":"Inge"}],"issued":{"date-parts":[["2000",3]]}}},{"id":131,"uris":["http://zotero.org/users/local/pE4cGXV6/items/CQHEZVJG"],"uri":["http://zotero.org/users/local/pE4cGXV6/items/CQHEZVJG"],"itemData":{"id":131,"type":"article-journal","container-title":"Climate Risk Management","DOI":"10.1016/j.crm.2014.09.001","ISSN":"22120963","journalAbbreviation":"Climate Risk Management","language":"en","page":"1-16","source":"DOI.org (Crossref)","title":"Public perception of climate risk and adaptation in the UK: A review of the literature","title-short":"Public perception of climate risk and adaptation in the UK","volume":"4-5","author":[{"family":"Taylor","given":"Andrea L."},{"family":"Dessai","given":"Suraje"},{"family":"Bruine de Bruin","given":"Wändi"}],"issued":{"date-parts":[["2014"]]}}}],"schema":"https://github.com/citation-style-language/schema/raw/master/csl-citation.json"} </w:instrText>
      </w:r>
      <w:r>
        <w:rPr>
          <w:rFonts w:ascii="Arial" w:hAnsi="Arial" w:cs="Arial"/>
          <w:sz w:val="24"/>
          <w:szCs w:val="24"/>
          <w:lang w:val="en-GB"/>
        </w:rPr>
        <w:fldChar w:fldCharType="separate"/>
      </w:r>
      <w:r w:rsidRPr="008542B6">
        <w:rPr>
          <w:rFonts w:ascii="Arial" w:hAnsi="Arial" w:cs="Arial"/>
          <w:sz w:val="24"/>
          <w:lang w:val="en-GB"/>
        </w:rPr>
        <w:t>(Steg &amp; Sievers, 2000; Taylor et al., 2014)</w:t>
      </w:r>
      <w:r>
        <w:rPr>
          <w:rFonts w:ascii="Arial" w:hAnsi="Arial" w:cs="Arial"/>
          <w:sz w:val="24"/>
          <w:szCs w:val="24"/>
          <w:lang w:val="en-GB"/>
        </w:rPr>
        <w:fldChar w:fldCharType="end"/>
      </w:r>
      <w:r>
        <w:rPr>
          <w:rFonts w:ascii="Arial" w:hAnsi="Arial" w:cs="Arial"/>
          <w:sz w:val="24"/>
          <w:szCs w:val="24"/>
          <w:lang w:val="en-GB"/>
        </w:rPr>
        <w:t xml:space="preserve">. For example, </w:t>
      </w:r>
      <w:r w:rsidR="00106E83">
        <w:rPr>
          <w:rFonts w:ascii="Arial" w:hAnsi="Arial" w:cs="Arial"/>
          <w:sz w:val="24"/>
          <w:szCs w:val="24"/>
          <w:lang w:val="en-GB"/>
        </w:rPr>
        <w:t xml:space="preserve">the </w:t>
      </w:r>
      <w:r>
        <w:rPr>
          <w:rFonts w:ascii="Arial" w:hAnsi="Arial" w:cs="Arial"/>
          <w:sz w:val="24"/>
          <w:szCs w:val="24"/>
          <w:lang w:val="en-GB"/>
        </w:rPr>
        <w:t xml:space="preserve">values of egalitarians are </w:t>
      </w:r>
      <w:r w:rsidRPr="008D718B">
        <w:rPr>
          <w:rFonts w:ascii="Arial" w:hAnsi="Arial" w:cs="Arial"/>
          <w:sz w:val="24"/>
          <w:szCs w:val="24"/>
          <w:lang w:val="en-GB"/>
        </w:rPr>
        <w:t>positively correlated with environmentalism</w:t>
      </w:r>
      <w:r>
        <w:rPr>
          <w:rFonts w:ascii="Arial" w:hAnsi="Arial" w:cs="Arial"/>
          <w:sz w:val="24"/>
          <w:szCs w:val="24"/>
          <w:lang w:val="en-GB"/>
        </w:rPr>
        <w:t xml:space="preserve">, while </w:t>
      </w:r>
      <w:del w:id="64" w:author="Veltri GiuseppeAlessandro" w:date="2021-02-04T19:20:00Z">
        <w:r w:rsidR="008D718B" w:rsidDel="00FF0DD6">
          <w:rPr>
            <w:rFonts w:ascii="Arial" w:hAnsi="Arial" w:cs="Arial"/>
            <w:sz w:val="24"/>
            <w:szCs w:val="24"/>
            <w:lang w:val="en-GB"/>
          </w:rPr>
          <w:delText>the values of</w:delText>
        </w:r>
        <w:r w:rsidDel="00FF0DD6">
          <w:rPr>
            <w:rFonts w:ascii="Arial" w:hAnsi="Arial" w:cs="Arial"/>
            <w:sz w:val="24"/>
            <w:szCs w:val="24"/>
            <w:lang w:val="en-GB"/>
          </w:rPr>
          <w:delText xml:space="preserve"> individualist</w:delText>
        </w:r>
      </w:del>
      <w:ins w:id="65" w:author="Veltri GiuseppeAlessandro" w:date="2021-02-04T19:20:00Z">
        <w:r w:rsidR="00FF0DD6">
          <w:rPr>
            <w:rFonts w:ascii="Arial" w:hAnsi="Arial" w:cs="Arial"/>
            <w:sz w:val="24"/>
            <w:szCs w:val="24"/>
            <w:lang w:val="en-GB"/>
          </w:rPr>
          <w:t>individualists' value</w:t>
        </w:r>
      </w:ins>
      <w:r>
        <w:rPr>
          <w:rFonts w:ascii="Arial" w:hAnsi="Arial" w:cs="Arial"/>
          <w:sz w:val="24"/>
          <w:szCs w:val="24"/>
          <w:lang w:val="en-GB"/>
        </w:rPr>
        <w:t>s are negatively correlated</w:t>
      </w:r>
      <w:r w:rsidR="00CB372C">
        <w:rPr>
          <w:rFonts w:ascii="Arial" w:hAnsi="Arial" w:cs="Arial"/>
          <w:sz w:val="24"/>
          <w:szCs w:val="24"/>
          <w:lang w:val="en-GB"/>
        </w:rPr>
        <w:t xml:space="preserve"> </w:t>
      </w:r>
      <w:r w:rsidR="008D718B">
        <w:rPr>
          <w:rFonts w:ascii="Arial" w:hAnsi="Arial" w:cs="Arial"/>
          <w:sz w:val="24"/>
          <w:szCs w:val="24"/>
          <w:lang w:val="en-GB"/>
        </w:rPr>
        <w:t xml:space="preserve">with it </w:t>
      </w:r>
      <w:r>
        <w:rPr>
          <w:rFonts w:ascii="Arial" w:hAnsi="Arial" w:cs="Arial"/>
          <w:sz w:val="24"/>
          <w:szCs w:val="24"/>
          <w:lang w:val="en-GB"/>
        </w:rPr>
        <w:fldChar w:fldCharType="begin"/>
      </w:r>
      <w:r>
        <w:rPr>
          <w:rFonts w:ascii="Arial" w:hAnsi="Arial" w:cs="Arial"/>
          <w:sz w:val="24"/>
          <w:szCs w:val="24"/>
          <w:lang w:val="en-GB"/>
        </w:rPr>
        <w:instrText xml:space="preserve"> ADDIN ZOTERO_ITEM CSL_CITATION {"citationID":"hXwxh1pO","properties":{"formattedCitation":"(Steg &amp; Sievers, 2000)","plainCitation":"(Steg &amp; Sievers, 2000)","noteIndex":0},"citationItems":[{"id":112,"uris":["http://zotero.org/users/local/pE4cGXV6/items/XNZRTJK5"],"uri":["http://zotero.org/users/local/pE4cGXV6/items/XNZRTJK5"],"itemData":{"id":112,"type":"article-magazine","container-title":"Environment and Behavior","issue":"2","page":"250-269","title":"Cultural theory and individual perceptions of environmental risks","volume":"32","author":[{"family":"Steg","given":"Linda"},{"family":"Sievers","given":"Inge"}],"issued":{"date-parts":[["2000",3]]}}}],"schema":"https://github.com/citation-style-language/schema/raw/master/csl-citation.json"} </w:instrText>
      </w:r>
      <w:r>
        <w:rPr>
          <w:rFonts w:ascii="Arial" w:hAnsi="Arial" w:cs="Arial"/>
          <w:sz w:val="24"/>
          <w:szCs w:val="24"/>
          <w:lang w:val="en-GB"/>
        </w:rPr>
        <w:fldChar w:fldCharType="separate"/>
      </w:r>
      <w:r w:rsidRPr="008542B6">
        <w:rPr>
          <w:rFonts w:ascii="Arial" w:hAnsi="Arial" w:cs="Arial"/>
          <w:sz w:val="24"/>
          <w:lang w:val="en-GB"/>
        </w:rPr>
        <w:t>(Steg &amp; Sievers, 2000)</w:t>
      </w:r>
      <w:r>
        <w:rPr>
          <w:rFonts w:ascii="Arial" w:hAnsi="Arial" w:cs="Arial"/>
          <w:sz w:val="24"/>
          <w:szCs w:val="24"/>
          <w:lang w:val="en-GB"/>
        </w:rPr>
        <w:fldChar w:fldCharType="end"/>
      </w:r>
      <w:r w:rsidR="00CB372C">
        <w:rPr>
          <w:rFonts w:ascii="Arial" w:hAnsi="Arial" w:cs="Arial"/>
          <w:sz w:val="24"/>
          <w:szCs w:val="24"/>
          <w:lang w:val="en-GB"/>
        </w:rPr>
        <w:t xml:space="preserve">. </w:t>
      </w:r>
    </w:p>
    <w:p w14:paraId="4FD16731" w14:textId="4DDBE642" w:rsidR="0041467D" w:rsidRPr="0041467D" w:rsidRDefault="005779EA" w:rsidP="007575D4">
      <w:pPr>
        <w:pStyle w:val="Paragrafoelenco"/>
        <w:numPr>
          <w:ilvl w:val="1"/>
          <w:numId w:val="11"/>
        </w:numPr>
        <w:spacing w:before="240" w:line="360" w:lineRule="auto"/>
        <w:jc w:val="both"/>
        <w:outlineLvl w:val="1"/>
        <w:rPr>
          <w:rFonts w:ascii="Arial" w:hAnsi="Arial" w:cs="Arial"/>
          <w:b/>
          <w:bCs/>
          <w:sz w:val="24"/>
          <w:szCs w:val="24"/>
          <w:lang w:val="en-GB"/>
        </w:rPr>
      </w:pPr>
      <w:bookmarkStart w:id="66" w:name="_Toc63265901"/>
      <w:r w:rsidRPr="006D2E3A">
        <w:rPr>
          <w:rFonts w:ascii="Arial" w:hAnsi="Arial" w:cs="Arial"/>
          <w:b/>
          <w:bCs/>
          <w:sz w:val="24"/>
          <w:szCs w:val="24"/>
          <w:lang w:val="en-GB"/>
        </w:rPr>
        <w:t xml:space="preserve">Pro-environmental </w:t>
      </w:r>
      <w:r w:rsidR="00703FFD">
        <w:rPr>
          <w:rFonts w:ascii="Arial" w:hAnsi="Arial" w:cs="Arial"/>
          <w:b/>
          <w:bCs/>
          <w:sz w:val="24"/>
          <w:szCs w:val="24"/>
          <w:lang w:val="en-GB"/>
        </w:rPr>
        <w:t>Behaviour</w:t>
      </w:r>
      <w:bookmarkEnd w:id="66"/>
    </w:p>
    <w:p w14:paraId="718D681E" w14:textId="4C922E8A" w:rsidR="008E7F69" w:rsidRPr="006D2E3A" w:rsidRDefault="00B2073A" w:rsidP="00DF517C">
      <w:pPr>
        <w:spacing w:before="240" w:line="360" w:lineRule="auto"/>
        <w:ind w:firstLine="709"/>
        <w:jc w:val="both"/>
        <w:rPr>
          <w:rFonts w:ascii="Arial" w:hAnsi="Arial" w:cs="Arial"/>
          <w:sz w:val="24"/>
          <w:szCs w:val="24"/>
          <w:lang w:val="en-GB"/>
        </w:rPr>
      </w:pPr>
      <w:r w:rsidRPr="006D2E3A">
        <w:rPr>
          <w:rFonts w:ascii="Arial" w:eastAsia="CMBX12" w:hAnsi="Arial" w:cs="Arial"/>
          <w:sz w:val="24"/>
          <w:szCs w:val="24"/>
          <w:lang w:val="en-GB"/>
        </w:rPr>
        <w:t xml:space="preserve">“Pro-environmental </w:t>
      </w:r>
      <w:r w:rsidR="00703FFD">
        <w:rPr>
          <w:rFonts w:ascii="Arial" w:eastAsia="CMBX12" w:hAnsi="Arial" w:cs="Arial"/>
          <w:sz w:val="24"/>
          <w:szCs w:val="24"/>
          <w:lang w:val="en-GB"/>
        </w:rPr>
        <w:t>behaviour</w:t>
      </w:r>
      <w:r w:rsidRPr="006D2E3A">
        <w:rPr>
          <w:rFonts w:ascii="Arial" w:eastAsia="CMBX12" w:hAnsi="Arial" w:cs="Arial"/>
          <w:sz w:val="24"/>
          <w:szCs w:val="24"/>
          <w:lang w:val="en-GB"/>
        </w:rPr>
        <w:t xml:space="preserve"> is most commonly defined as ‘intentionally reducing the negative impact that an action can have on the environment” </w:t>
      </w:r>
      <w:r w:rsidRPr="006D2E3A">
        <w:rPr>
          <w:rFonts w:ascii="Arial" w:eastAsia="CMBX12" w:hAnsi="Arial" w:cs="Arial"/>
          <w:sz w:val="24"/>
          <w:szCs w:val="24"/>
          <w:lang w:val="en-GB"/>
        </w:rPr>
        <w:fldChar w:fldCharType="begin"/>
      </w:r>
      <w:r w:rsidRPr="006D2E3A">
        <w:rPr>
          <w:rFonts w:ascii="Arial" w:eastAsia="CMBX12" w:hAnsi="Arial" w:cs="Arial"/>
          <w:sz w:val="24"/>
          <w:szCs w:val="24"/>
          <w:lang w:val="en-GB"/>
        </w:rPr>
        <w:instrText xml:space="preserve"> ADDIN ZOTERO_ITEM CSL_CITATION {"citationID":"b6PubHQi","properties":{"formattedCitation":"(Dono et al., 2010, pag. 178)","plainCitation":"(Dono et al., 2010, pag. 178)","noteIndex":0},"citationItems":[{"id":139,"uris":["http://zotero.org/users/local/pE4cGXV6/items/SQM6SWP7"],"uri":["http://zotero.org/users/local/pE4cGXV6/items/SQM6SWP7"],"itemData":{"id":139,"type":"article-journal","container-title":"Journal of Environmental Psychology","DOI":"10.1016/j.jenvp.2009.11.006","ISSN":"02724944","issue":"2","journalAbbreviation":"Journal of Environmental Psychology","language":"en","page":"178-186","source":"DOI.org (Crossref)","title":"The relationship between environmental activism, pro-environmental behaviour and social identity","volume":"30","author":[{"family":"Dono","given":"Joanne"},{"family":"Webb","given":"Janine"},{"family":"Richardson","given":"Ben"}],"issued":{"date-parts":[["2010",6]]}},"locator":"178"}],"schema":"https://github.com/citation-style-language/schema/raw/master/csl-citation.json"} </w:instrText>
      </w:r>
      <w:r w:rsidRPr="006D2E3A">
        <w:rPr>
          <w:rFonts w:ascii="Arial" w:eastAsia="CMBX12" w:hAnsi="Arial" w:cs="Arial"/>
          <w:sz w:val="24"/>
          <w:szCs w:val="24"/>
          <w:lang w:val="en-GB"/>
        </w:rPr>
        <w:fldChar w:fldCharType="separate"/>
      </w:r>
      <w:r w:rsidRPr="006D2E3A">
        <w:rPr>
          <w:rFonts w:ascii="Arial" w:hAnsi="Arial" w:cs="Arial"/>
          <w:sz w:val="24"/>
          <w:szCs w:val="24"/>
          <w:lang w:val="en-GB"/>
        </w:rPr>
        <w:t xml:space="preserve">(Dono et al., 2010, </w:t>
      </w:r>
      <w:r w:rsidR="00C46517">
        <w:rPr>
          <w:rFonts w:ascii="Arial" w:hAnsi="Arial" w:cs="Arial"/>
          <w:sz w:val="24"/>
          <w:szCs w:val="24"/>
          <w:lang w:val="en-GB"/>
        </w:rPr>
        <w:t>p.</w:t>
      </w:r>
      <w:r w:rsidRPr="006D2E3A">
        <w:rPr>
          <w:rFonts w:ascii="Arial" w:hAnsi="Arial" w:cs="Arial"/>
          <w:sz w:val="24"/>
          <w:szCs w:val="24"/>
          <w:lang w:val="en-GB"/>
        </w:rPr>
        <w:t xml:space="preserve"> 178)</w:t>
      </w:r>
      <w:r w:rsidRPr="006D2E3A">
        <w:rPr>
          <w:rFonts w:ascii="Arial" w:eastAsia="CMBX12" w:hAnsi="Arial" w:cs="Arial"/>
          <w:sz w:val="24"/>
          <w:szCs w:val="24"/>
          <w:lang w:val="en-GB"/>
        </w:rPr>
        <w:fldChar w:fldCharType="end"/>
      </w:r>
      <w:r w:rsidRPr="006D2E3A">
        <w:rPr>
          <w:rFonts w:ascii="Arial" w:eastAsia="CMBX12" w:hAnsi="Arial" w:cs="Arial"/>
          <w:sz w:val="24"/>
          <w:szCs w:val="24"/>
          <w:lang w:val="en-GB"/>
        </w:rPr>
        <w:t xml:space="preserve">. </w:t>
      </w:r>
      <w:r w:rsidR="00DC20C3" w:rsidRPr="006D2E3A">
        <w:rPr>
          <w:rFonts w:ascii="Arial" w:eastAsia="CMBX12" w:hAnsi="Arial" w:cs="Arial"/>
          <w:sz w:val="24"/>
          <w:szCs w:val="24"/>
          <w:lang w:val="en-GB"/>
        </w:rPr>
        <w:t xml:space="preserve">Generally, scientists mean </w:t>
      </w:r>
      <w:del w:id="67" w:author="Veltri GiuseppeAlessandro" w:date="2021-02-04T19:20:00Z">
        <w:r w:rsidR="00B402E8" w:rsidDel="00FF0DD6">
          <w:rPr>
            <w:rFonts w:ascii="Arial" w:eastAsia="CMBX12" w:hAnsi="Arial" w:cs="Arial"/>
            <w:sz w:val="24"/>
            <w:szCs w:val="24"/>
            <w:lang w:val="en-GB"/>
          </w:rPr>
          <w:delText xml:space="preserve">a </w:delText>
        </w:r>
      </w:del>
      <w:r w:rsidR="00DC20C3" w:rsidRPr="006D2E3A">
        <w:rPr>
          <w:rFonts w:ascii="Arial" w:eastAsia="CMBX12" w:hAnsi="Arial" w:cs="Arial"/>
          <w:sz w:val="24"/>
          <w:szCs w:val="24"/>
          <w:lang w:val="en-GB"/>
        </w:rPr>
        <w:t xml:space="preserve">pro-environmental </w:t>
      </w:r>
      <w:r w:rsidR="00703FFD">
        <w:rPr>
          <w:rFonts w:ascii="Arial" w:eastAsia="CMBX12" w:hAnsi="Arial" w:cs="Arial"/>
          <w:sz w:val="24"/>
          <w:szCs w:val="24"/>
          <w:lang w:val="en-GB"/>
        </w:rPr>
        <w:t>behaviour</w:t>
      </w:r>
      <w:r w:rsidR="00DC20C3" w:rsidRPr="006D2E3A">
        <w:rPr>
          <w:rFonts w:ascii="Arial" w:eastAsia="CMBX12" w:hAnsi="Arial" w:cs="Arial"/>
          <w:sz w:val="24"/>
          <w:szCs w:val="24"/>
          <w:lang w:val="en-GB"/>
        </w:rPr>
        <w:t xml:space="preserve"> like</w:t>
      </w:r>
      <w:r w:rsidR="00DC20C3" w:rsidRPr="006D2E3A">
        <w:rPr>
          <w:rFonts w:ascii="Arial" w:hAnsi="Arial" w:cs="Arial"/>
          <w:sz w:val="24"/>
          <w:szCs w:val="24"/>
          <w:lang w:val="en-GB"/>
        </w:rPr>
        <w:t xml:space="preserve"> walking, recycling, energy saving. </w:t>
      </w:r>
      <w:r w:rsidR="008E7F69" w:rsidRPr="006D2E3A">
        <w:rPr>
          <w:rFonts w:ascii="Arial" w:eastAsia="CMBX12" w:hAnsi="Arial" w:cs="Arial"/>
          <w:sz w:val="24"/>
          <w:szCs w:val="24"/>
          <w:lang w:val="en-GB"/>
        </w:rPr>
        <w:t xml:space="preserve">It is an intent-oriented definition, which is different from </w:t>
      </w:r>
      <w:r w:rsidR="006844CB">
        <w:rPr>
          <w:rFonts w:ascii="Arial" w:eastAsia="CMBX12" w:hAnsi="Arial" w:cs="Arial"/>
          <w:sz w:val="24"/>
          <w:szCs w:val="24"/>
          <w:lang w:val="en-GB"/>
        </w:rPr>
        <w:t xml:space="preserve">an </w:t>
      </w:r>
      <w:r w:rsidR="008E7F69" w:rsidRPr="006D2E3A">
        <w:rPr>
          <w:rFonts w:ascii="Arial" w:eastAsia="CMBX12" w:hAnsi="Arial" w:cs="Arial"/>
          <w:sz w:val="24"/>
          <w:szCs w:val="24"/>
          <w:lang w:val="en-GB"/>
        </w:rPr>
        <w:t>impact-oriented</w:t>
      </w:r>
      <w:r w:rsidR="00321925" w:rsidRPr="006D2E3A">
        <w:rPr>
          <w:rFonts w:ascii="Arial" w:eastAsia="CMBX12" w:hAnsi="Arial" w:cs="Arial"/>
          <w:sz w:val="24"/>
          <w:szCs w:val="24"/>
          <w:lang w:val="en-GB"/>
        </w:rPr>
        <w:t xml:space="preserve"> one</w:t>
      </w:r>
      <w:r w:rsidR="008E7F69" w:rsidRPr="006D2E3A">
        <w:rPr>
          <w:rFonts w:ascii="Arial" w:eastAsia="CMBX12" w:hAnsi="Arial" w:cs="Arial"/>
          <w:sz w:val="24"/>
          <w:szCs w:val="24"/>
          <w:lang w:val="en-GB"/>
        </w:rPr>
        <w:t xml:space="preserve">: the first </w:t>
      </w:r>
      <w:r w:rsidR="00321925" w:rsidRPr="006D2E3A">
        <w:rPr>
          <w:rFonts w:ascii="Arial" w:eastAsia="CMBX12" w:hAnsi="Arial" w:cs="Arial"/>
          <w:sz w:val="24"/>
          <w:szCs w:val="24"/>
          <w:lang w:val="en-GB"/>
        </w:rPr>
        <w:t>highlights the</w:t>
      </w:r>
      <w:r w:rsidR="008E7F69" w:rsidRPr="006D2E3A">
        <w:rPr>
          <w:rFonts w:ascii="Arial" w:eastAsia="CMBX12" w:hAnsi="Arial" w:cs="Arial"/>
          <w:sz w:val="24"/>
          <w:szCs w:val="24"/>
          <w:lang w:val="en-GB"/>
        </w:rPr>
        <w:t xml:space="preserve"> action </w:t>
      </w:r>
      <w:r w:rsidR="00321925" w:rsidRPr="006D2E3A">
        <w:rPr>
          <w:rFonts w:ascii="Arial" w:eastAsia="CMBX12" w:hAnsi="Arial" w:cs="Arial"/>
          <w:sz w:val="24"/>
          <w:szCs w:val="24"/>
          <w:lang w:val="en-GB"/>
        </w:rPr>
        <w:t xml:space="preserve">as </w:t>
      </w:r>
      <w:r w:rsidR="008E7F69" w:rsidRPr="006D2E3A">
        <w:rPr>
          <w:rFonts w:ascii="Arial" w:eastAsia="CMBX12" w:hAnsi="Arial" w:cs="Arial"/>
          <w:sz w:val="24"/>
          <w:szCs w:val="24"/>
          <w:lang w:val="en-GB"/>
        </w:rPr>
        <w:t>such, it</w:t>
      </w:r>
      <w:r w:rsidR="00321925" w:rsidRPr="006D2E3A">
        <w:rPr>
          <w:rFonts w:ascii="Arial" w:eastAsia="CMBX12" w:hAnsi="Arial" w:cs="Arial"/>
          <w:sz w:val="24"/>
          <w:szCs w:val="24"/>
          <w:lang w:val="en-GB"/>
        </w:rPr>
        <w:t xml:space="preserve"> may not produce an</w:t>
      </w:r>
      <w:r w:rsidR="008E7F69" w:rsidRPr="006D2E3A">
        <w:rPr>
          <w:rFonts w:ascii="Arial" w:eastAsia="CMBX12" w:hAnsi="Arial" w:cs="Arial"/>
          <w:sz w:val="24"/>
          <w:szCs w:val="24"/>
          <w:lang w:val="en-GB"/>
        </w:rPr>
        <w:t xml:space="preserve"> </w:t>
      </w:r>
      <w:r w:rsidR="006A3388" w:rsidRPr="006D2E3A">
        <w:rPr>
          <w:rFonts w:ascii="Arial" w:eastAsia="CMBX12" w:hAnsi="Arial" w:cs="Arial"/>
          <w:sz w:val="24"/>
          <w:szCs w:val="24"/>
          <w:lang w:val="en-GB"/>
        </w:rPr>
        <w:t>environment</w:t>
      </w:r>
      <w:r w:rsidR="00321925" w:rsidRPr="006D2E3A">
        <w:rPr>
          <w:rFonts w:ascii="Arial" w:eastAsia="CMBX12" w:hAnsi="Arial" w:cs="Arial"/>
          <w:sz w:val="24"/>
          <w:szCs w:val="24"/>
          <w:lang w:val="en-GB"/>
        </w:rPr>
        <w:t xml:space="preserve">al impact, the second must necessarily have a sustainable effect </w:t>
      </w:r>
      <w:r w:rsidR="006A3388" w:rsidRPr="006D2E3A">
        <w:rPr>
          <w:rFonts w:ascii="Arial" w:eastAsia="CMBX12" w:hAnsi="Arial" w:cs="Arial"/>
          <w:sz w:val="24"/>
          <w:szCs w:val="24"/>
          <w:lang w:val="en-GB"/>
        </w:rPr>
        <w:t xml:space="preserve"> </w:t>
      </w:r>
      <w:r w:rsidR="006A3388" w:rsidRPr="006D2E3A">
        <w:rPr>
          <w:rFonts w:ascii="Arial" w:eastAsia="CMBX12" w:hAnsi="Arial" w:cs="Arial"/>
          <w:sz w:val="24"/>
          <w:szCs w:val="24"/>
          <w:lang w:val="en-GB"/>
        </w:rPr>
        <w:fldChar w:fldCharType="begin"/>
      </w:r>
      <w:r w:rsidR="006A3388" w:rsidRPr="006D2E3A">
        <w:rPr>
          <w:rFonts w:ascii="Arial" w:eastAsia="CMBX12" w:hAnsi="Arial" w:cs="Arial"/>
          <w:sz w:val="24"/>
          <w:szCs w:val="24"/>
          <w:lang w:val="en-GB"/>
        </w:rPr>
        <w:instrText xml:space="preserve"> ADDIN ZOTERO_ITEM CSL_CITATION {"citationID":"I8dGEZL6","properties":{"formattedCitation":"(Stern, 2000)","plainCitation":"(Stern, 2000)","noteIndex":0},"citationItems":[{"id":141,"uris":["http://zotero.org/users/local/pE4cGXV6/items/BZ8DNPN9"],"uri":["http://zotero.org/users/local/pE4cGXV6/items/BZ8DNPN9"],"itemData":{"id":141,"type":"article-journal","container-title":"Journal of Social Issues","DOI":"10.1111/0022-4537.00175","ISSN":"0022-4537, 1540-4560","issue":"3","journalAbbreviation":"J Social Isssues","language":"en","page":"407-424","source":"DOI.org (Crossref)","title":"New Environmental Theories: Toward a Coherent Theory of Environmentally Significant Behavior","title-short":"New Environmental Theories","volume":"56","author":[{"family":"Stern","given":"Paul C."}],"issued":{"date-parts":[["2000",1]]}}}],"schema":"https://github.com/citation-style-language/schema/raw/master/csl-citation.json"} </w:instrText>
      </w:r>
      <w:r w:rsidR="006A3388" w:rsidRPr="006D2E3A">
        <w:rPr>
          <w:rFonts w:ascii="Arial" w:eastAsia="CMBX12" w:hAnsi="Arial" w:cs="Arial"/>
          <w:sz w:val="24"/>
          <w:szCs w:val="24"/>
          <w:lang w:val="en-GB"/>
        </w:rPr>
        <w:fldChar w:fldCharType="separate"/>
      </w:r>
      <w:r w:rsidR="006A3388" w:rsidRPr="006D2E3A">
        <w:rPr>
          <w:rFonts w:ascii="Arial" w:hAnsi="Arial" w:cs="Arial"/>
          <w:sz w:val="24"/>
          <w:szCs w:val="24"/>
          <w:lang w:val="en-GB"/>
        </w:rPr>
        <w:t>(Stern, 2000)</w:t>
      </w:r>
      <w:r w:rsidR="006A3388" w:rsidRPr="006D2E3A">
        <w:rPr>
          <w:rFonts w:ascii="Arial" w:eastAsia="CMBX12" w:hAnsi="Arial" w:cs="Arial"/>
          <w:sz w:val="24"/>
          <w:szCs w:val="24"/>
          <w:lang w:val="en-GB"/>
        </w:rPr>
        <w:fldChar w:fldCharType="end"/>
      </w:r>
      <w:r w:rsidR="006A3388" w:rsidRPr="006D2E3A">
        <w:rPr>
          <w:rFonts w:ascii="Arial" w:eastAsia="CMBX12" w:hAnsi="Arial" w:cs="Arial"/>
          <w:sz w:val="24"/>
          <w:szCs w:val="24"/>
          <w:lang w:val="en-GB"/>
        </w:rPr>
        <w:t xml:space="preserve">. </w:t>
      </w:r>
      <w:r w:rsidR="00DC20C3" w:rsidRPr="006D2E3A">
        <w:rPr>
          <w:rFonts w:ascii="Arial" w:eastAsia="CMBX12" w:hAnsi="Arial" w:cs="Arial"/>
          <w:sz w:val="24"/>
          <w:szCs w:val="24"/>
          <w:lang w:val="en-GB"/>
        </w:rPr>
        <w:t xml:space="preserve">When scholars focus on individual attitudes </w:t>
      </w:r>
      <w:r w:rsidR="00167DBD">
        <w:rPr>
          <w:rFonts w:ascii="Arial" w:eastAsia="CMBX12" w:hAnsi="Arial" w:cs="Arial"/>
          <w:sz w:val="24"/>
          <w:szCs w:val="24"/>
          <w:lang w:val="en-GB"/>
        </w:rPr>
        <w:t xml:space="preserve">or motives </w:t>
      </w:r>
      <w:r w:rsidR="00DC20C3" w:rsidRPr="006D2E3A">
        <w:rPr>
          <w:rFonts w:ascii="Arial" w:eastAsia="CMBX12" w:hAnsi="Arial" w:cs="Arial"/>
          <w:sz w:val="24"/>
          <w:szCs w:val="24"/>
          <w:lang w:val="en-GB"/>
        </w:rPr>
        <w:t xml:space="preserve">to understand </w:t>
      </w:r>
      <w:r w:rsidR="00703FFD">
        <w:rPr>
          <w:rFonts w:ascii="Arial" w:eastAsia="CMBX12" w:hAnsi="Arial" w:cs="Arial"/>
          <w:sz w:val="24"/>
          <w:szCs w:val="24"/>
          <w:lang w:val="en-GB"/>
        </w:rPr>
        <w:t>behaviour</w:t>
      </w:r>
      <w:r w:rsidR="00DC20C3" w:rsidRPr="006D2E3A">
        <w:rPr>
          <w:rFonts w:ascii="Arial" w:eastAsia="CMBX12" w:hAnsi="Arial" w:cs="Arial"/>
          <w:sz w:val="24"/>
          <w:szCs w:val="24"/>
          <w:lang w:val="en-GB"/>
        </w:rPr>
        <w:t xml:space="preserve">, as in this case, they adopt an intent-oriented definition  </w:t>
      </w:r>
      <w:r w:rsidR="00DC20C3" w:rsidRPr="006D2E3A">
        <w:rPr>
          <w:rFonts w:ascii="Arial" w:eastAsia="CMBX12" w:hAnsi="Arial" w:cs="Arial"/>
          <w:sz w:val="24"/>
          <w:szCs w:val="24"/>
          <w:lang w:val="en-GB"/>
        </w:rPr>
        <w:fldChar w:fldCharType="begin"/>
      </w:r>
      <w:r w:rsidR="00296EC7" w:rsidRPr="006D2E3A">
        <w:rPr>
          <w:rFonts w:ascii="Arial" w:eastAsia="CMBX12" w:hAnsi="Arial" w:cs="Arial"/>
          <w:sz w:val="24"/>
          <w:szCs w:val="24"/>
          <w:lang w:val="en-GB"/>
        </w:rPr>
        <w:instrText xml:space="preserve"> ADDIN ZOTERO_ITEM CSL_CITATION {"citationID":"dYTKpsrN","properties":{"formattedCitation":"(Stern, 2000)","plainCitation":"(Stern, 2000)","noteIndex":0},"citationItems":[{"id":141,"uris":["http://zotero.org/users/local/pE4cGXV6/items/BZ8DNPN9"],"uri":["http://zotero.org/users/local/pE4cGXV6/items/BZ8DNPN9"],"itemData":{"id":141,"type":"article-journal","container-title":"Journal of Social Issues","DOI":"10.1111/0022-4537.00175","ISSN":"0022-4537, 1540-4560","issue":"3","journalAbbreviation":"J Social Isssues","language":"en","page":"407-424","source":"DOI.org (Crossref)","title":"New Environmental Theories: Toward a Coherent Theory of Environmentally Significant Behavior","title-short":"New Environmental Theories","volume":"56","author":[{"family":"Stern","given":"Paul C."}],"issued":{"date-parts":[["2000",1]]}}}],"schema":"https://github.com/citation-style-language/schema/raw/master/csl-citation.json"} </w:instrText>
      </w:r>
      <w:r w:rsidR="00DC20C3" w:rsidRPr="006D2E3A">
        <w:rPr>
          <w:rFonts w:ascii="Arial" w:eastAsia="CMBX12" w:hAnsi="Arial" w:cs="Arial"/>
          <w:sz w:val="24"/>
          <w:szCs w:val="24"/>
          <w:lang w:val="en-GB"/>
        </w:rPr>
        <w:fldChar w:fldCharType="separate"/>
      </w:r>
      <w:r w:rsidR="00DC20C3" w:rsidRPr="006D2E3A">
        <w:rPr>
          <w:rFonts w:ascii="Arial" w:hAnsi="Arial" w:cs="Arial"/>
          <w:sz w:val="24"/>
          <w:szCs w:val="24"/>
          <w:lang w:val="en-GB"/>
        </w:rPr>
        <w:t>(Stern, 2000)</w:t>
      </w:r>
      <w:r w:rsidR="00DC20C3" w:rsidRPr="006D2E3A">
        <w:rPr>
          <w:rFonts w:ascii="Arial" w:eastAsia="CMBX12" w:hAnsi="Arial" w:cs="Arial"/>
          <w:sz w:val="24"/>
          <w:szCs w:val="24"/>
          <w:lang w:val="en-GB"/>
        </w:rPr>
        <w:fldChar w:fldCharType="end"/>
      </w:r>
      <w:r w:rsidR="00DC20C3" w:rsidRPr="006D2E3A">
        <w:rPr>
          <w:rFonts w:ascii="Arial" w:eastAsia="CMBX12" w:hAnsi="Arial" w:cs="Arial"/>
          <w:sz w:val="24"/>
          <w:szCs w:val="24"/>
          <w:lang w:val="en-GB"/>
        </w:rPr>
        <w:t xml:space="preserve">. </w:t>
      </w:r>
    </w:p>
    <w:p w14:paraId="5BF5FBA9" w14:textId="77777777" w:rsidR="002870C4" w:rsidRPr="006D2E3A" w:rsidRDefault="002870C4" w:rsidP="00DF517C">
      <w:pPr>
        <w:spacing w:before="240" w:line="360" w:lineRule="auto"/>
        <w:jc w:val="both"/>
        <w:rPr>
          <w:rFonts w:ascii="Arial" w:eastAsia="CMBX12" w:hAnsi="Arial" w:cs="Arial"/>
          <w:sz w:val="24"/>
          <w:szCs w:val="24"/>
          <w:lang w:val="en-GB"/>
        </w:rPr>
      </w:pPr>
    </w:p>
    <w:p w14:paraId="4BEB0EE5" w14:textId="3BAE7A5D" w:rsidR="0041467D" w:rsidRPr="0041467D" w:rsidRDefault="00DC20C3" w:rsidP="00DF517C">
      <w:pPr>
        <w:pStyle w:val="Paragrafoelenco"/>
        <w:numPr>
          <w:ilvl w:val="2"/>
          <w:numId w:val="9"/>
        </w:numPr>
        <w:spacing w:before="240" w:line="360" w:lineRule="auto"/>
        <w:jc w:val="both"/>
        <w:outlineLvl w:val="2"/>
        <w:rPr>
          <w:rFonts w:ascii="Arial" w:eastAsia="CMBX12" w:hAnsi="Arial" w:cs="Arial"/>
          <w:b/>
          <w:bCs/>
          <w:sz w:val="24"/>
          <w:szCs w:val="24"/>
          <w:lang w:val="en-GB"/>
        </w:rPr>
      </w:pPr>
      <w:bookmarkStart w:id="68" w:name="_Toc63265902"/>
      <w:r w:rsidRPr="006D2E3A">
        <w:rPr>
          <w:rFonts w:ascii="Arial" w:eastAsia="CMBX12" w:hAnsi="Arial" w:cs="Arial"/>
          <w:b/>
          <w:bCs/>
          <w:sz w:val="24"/>
          <w:szCs w:val="24"/>
          <w:lang w:val="en-GB"/>
        </w:rPr>
        <w:t xml:space="preserve">Types of </w:t>
      </w:r>
      <w:r w:rsidR="004B1164">
        <w:rPr>
          <w:rFonts w:ascii="Arial" w:eastAsia="CMBX12" w:hAnsi="Arial" w:cs="Arial"/>
          <w:b/>
          <w:bCs/>
          <w:sz w:val="24"/>
          <w:szCs w:val="24"/>
          <w:lang w:val="en-GB"/>
        </w:rPr>
        <w:t>Pro-e</w:t>
      </w:r>
      <w:r w:rsidRPr="006D2E3A">
        <w:rPr>
          <w:rFonts w:ascii="Arial" w:eastAsia="CMBX12" w:hAnsi="Arial" w:cs="Arial"/>
          <w:b/>
          <w:bCs/>
          <w:sz w:val="24"/>
          <w:szCs w:val="24"/>
          <w:lang w:val="en-GB"/>
        </w:rPr>
        <w:t xml:space="preserve">nvironmental </w:t>
      </w:r>
      <w:r w:rsidR="00703FFD">
        <w:rPr>
          <w:rFonts w:ascii="Arial" w:eastAsia="CMBX12" w:hAnsi="Arial" w:cs="Arial"/>
          <w:b/>
          <w:bCs/>
          <w:sz w:val="24"/>
          <w:szCs w:val="24"/>
          <w:lang w:val="en-GB"/>
        </w:rPr>
        <w:t>Behaviour</w:t>
      </w:r>
      <w:bookmarkEnd w:id="68"/>
      <w:r w:rsidR="00712DA5" w:rsidRPr="006D2E3A">
        <w:rPr>
          <w:rFonts w:ascii="Arial" w:eastAsia="CMBX12" w:hAnsi="Arial" w:cs="Arial"/>
          <w:b/>
          <w:bCs/>
          <w:sz w:val="24"/>
          <w:szCs w:val="24"/>
          <w:lang w:val="en-GB"/>
        </w:rPr>
        <w:t xml:space="preserve"> </w:t>
      </w:r>
    </w:p>
    <w:p w14:paraId="56AE2344" w14:textId="1067D290" w:rsidR="00133CB2" w:rsidRPr="006D2E3A" w:rsidRDefault="00133CB2" w:rsidP="00DF517C">
      <w:pPr>
        <w:spacing w:before="240" w:line="360" w:lineRule="auto"/>
        <w:ind w:firstLine="709"/>
        <w:jc w:val="both"/>
        <w:rPr>
          <w:rFonts w:ascii="Arial" w:eastAsia="CMBX12" w:hAnsi="Arial" w:cs="Arial"/>
          <w:sz w:val="24"/>
          <w:szCs w:val="24"/>
          <w:lang w:val="en-GB"/>
        </w:rPr>
      </w:pPr>
      <w:r w:rsidRPr="006D2E3A">
        <w:rPr>
          <w:rFonts w:ascii="Arial" w:eastAsia="CMBX12" w:hAnsi="Arial" w:cs="Arial"/>
          <w:sz w:val="24"/>
          <w:szCs w:val="24"/>
          <w:lang w:val="en-GB"/>
        </w:rPr>
        <w:t xml:space="preserve">According to Stern (2000), president and senior scholar of </w:t>
      </w:r>
      <w:r w:rsidR="00B402E8">
        <w:rPr>
          <w:rFonts w:ascii="Arial" w:eastAsia="CMBX12" w:hAnsi="Arial" w:cs="Arial"/>
          <w:sz w:val="24"/>
          <w:szCs w:val="24"/>
          <w:lang w:val="en-GB"/>
        </w:rPr>
        <w:t xml:space="preserve">the </w:t>
      </w:r>
      <w:r w:rsidRPr="006D2E3A">
        <w:rPr>
          <w:rFonts w:ascii="Arial" w:eastAsia="CMBX12" w:hAnsi="Arial" w:cs="Arial"/>
          <w:sz w:val="24"/>
          <w:szCs w:val="24"/>
          <w:lang w:val="en-GB"/>
        </w:rPr>
        <w:t>Social and Environmental Research Institute, there</w:t>
      </w:r>
      <w:r w:rsidR="00FD1F19" w:rsidRPr="006D2E3A">
        <w:rPr>
          <w:rFonts w:ascii="Arial" w:eastAsia="CMBX12" w:hAnsi="Arial" w:cs="Arial"/>
          <w:sz w:val="24"/>
          <w:szCs w:val="24"/>
          <w:lang w:val="en-GB"/>
        </w:rPr>
        <w:t xml:space="preserve"> are</w:t>
      </w:r>
      <w:r w:rsidRPr="006D2E3A">
        <w:rPr>
          <w:rFonts w:ascii="Arial" w:eastAsia="CMBX12" w:hAnsi="Arial" w:cs="Arial"/>
          <w:sz w:val="24"/>
          <w:szCs w:val="24"/>
          <w:lang w:val="en-GB"/>
        </w:rPr>
        <w:t xml:space="preserve"> four different </w:t>
      </w:r>
      <w:del w:id="69" w:author="Veltri GiuseppeAlessandro" w:date="2021-02-04T19:20:00Z">
        <w:r w:rsidRPr="006D2E3A" w:rsidDel="00FF0DD6">
          <w:rPr>
            <w:rFonts w:ascii="Arial" w:eastAsia="CMBX12" w:hAnsi="Arial" w:cs="Arial"/>
            <w:sz w:val="24"/>
            <w:szCs w:val="24"/>
            <w:lang w:val="en-GB"/>
          </w:rPr>
          <w:delText xml:space="preserve">types of environmental </w:delText>
        </w:r>
        <w:r w:rsidR="00703FFD" w:rsidDel="00FF0DD6">
          <w:rPr>
            <w:rFonts w:ascii="Arial" w:eastAsia="CMBX12" w:hAnsi="Arial" w:cs="Arial"/>
            <w:sz w:val="24"/>
            <w:szCs w:val="24"/>
            <w:lang w:val="en-GB"/>
          </w:rPr>
          <w:delText>behaviour</w:delText>
        </w:r>
      </w:del>
      <w:ins w:id="70" w:author="Veltri GiuseppeAlessandro" w:date="2021-02-04T19:20:00Z">
        <w:r w:rsidR="00FF0DD6">
          <w:rPr>
            <w:rFonts w:ascii="Arial" w:eastAsia="CMBX12" w:hAnsi="Arial" w:cs="Arial"/>
            <w:sz w:val="24"/>
            <w:szCs w:val="24"/>
            <w:lang w:val="en-GB"/>
          </w:rPr>
          <w:t>environmental behaviour types</w:t>
        </w:r>
      </w:ins>
      <w:r w:rsidR="00296EC7" w:rsidRPr="006D2E3A">
        <w:rPr>
          <w:rFonts w:ascii="Arial" w:eastAsia="CMBX12" w:hAnsi="Arial" w:cs="Arial"/>
          <w:sz w:val="24"/>
          <w:szCs w:val="24"/>
          <w:lang w:val="en-GB"/>
        </w:rPr>
        <w:t xml:space="preserve">: environmental activism, nonactivist </w:t>
      </w:r>
      <w:r w:rsidR="00703FFD">
        <w:rPr>
          <w:rFonts w:ascii="Arial" w:eastAsia="CMBX12" w:hAnsi="Arial" w:cs="Arial"/>
          <w:sz w:val="24"/>
          <w:szCs w:val="24"/>
          <w:lang w:val="en-GB"/>
        </w:rPr>
        <w:t>behaviour</w:t>
      </w:r>
      <w:r w:rsidR="007F4AFF" w:rsidRPr="006D2E3A">
        <w:rPr>
          <w:rFonts w:ascii="Arial" w:eastAsia="CMBX12" w:hAnsi="Arial" w:cs="Arial"/>
          <w:sz w:val="24"/>
          <w:szCs w:val="24"/>
          <w:lang w:val="en-GB"/>
        </w:rPr>
        <w:t>s</w:t>
      </w:r>
      <w:r w:rsidR="00296EC7" w:rsidRPr="006D2E3A">
        <w:rPr>
          <w:rFonts w:ascii="Arial" w:eastAsia="CMBX12" w:hAnsi="Arial" w:cs="Arial"/>
          <w:sz w:val="24"/>
          <w:szCs w:val="24"/>
          <w:lang w:val="en-GB"/>
        </w:rPr>
        <w:t xml:space="preserve"> in the public sphere, private-sphere environmentalism, other environmentally significant </w:t>
      </w:r>
      <w:r w:rsidR="00703FFD">
        <w:rPr>
          <w:rFonts w:ascii="Arial" w:eastAsia="CMBX12" w:hAnsi="Arial" w:cs="Arial"/>
          <w:sz w:val="24"/>
          <w:szCs w:val="24"/>
          <w:lang w:val="en-GB"/>
        </w:rPr>
        <w:t>behaviour</w:t>
      </w:r>
      <w:r w:rsidR="007F4AFF" w:rsidRPr="006D2E3A">
        <w:rPr>
          <w:rFonts w:ascii="Arial" w:eastAsia="CMBX12" w:hAnsi="Arial" w:cs="Arial"/>
          <w:sz w:val="24"/>
          <w:szCs w:val="24"/>
          <w:lang w:val="en-GB"/>
        </w:rPr>
        <w:t>s</w:t>
      </w:r>
      <w:r w:rsidR="00296EC7" w:rsidRPr="006D2E3A">
        <w:rPr>
          <w:rFonts w:ascii="Arial" w:eastAsia="CMBX12" w:hAnsi="Arial" w:cs="Arial"/>
          <w:sz w:val="24"/>
          <w:szCs w:val="24"/>
          <w:lang w:val="en-GB"/>
        </w:rPr>
        <w:t>.</w:t>
      </w:r>
    </w:p>
    <w:p w14:paraId="0243688B" w14:textId="5D242E92" w:rsidR="0019470D" w:rsidRPr="006D2E3A" w:rsidRDefault="00133CB2" w:rsidP="00DF517C">
      <w:pPr>
        <w:spacing w:before="240" w:line="360" w:lineRule="auto"/>
        <w:ind w:firstLine="709"/>
        <w:jc w:val="both"/>
        <w:rPr>
          <w:rFonts w:ascii="Arial" w:eastAsia="CMBX12" w:hAnsi="Arial" w:cs="Arial"/>
          <w:sz w:val="24"/>
          <w:szCs w:val="24"/>
          <w:lang w:val="en-GB"/>
        </w:rPr>
      </w:pPr>
      <w:r w:rsidRPr="006D2E3A">
        <w:rPr>
          <w:rFonts w:ascii="Arial" w:eastAsia="CMBX12" w:hAnsi="Arial" w:cs="Arial"/>
          <w:sz w:val="24"/>
          <w:szCs w:val="24"/>
          <w:lang w:val="en-GB"/>
        </w:rPr>
        <w:t xml:space="preserve">Environmental activism </w:t>
      </w:r>
      <w:r w:rsidR="00FD1F19" w:rsidRPr="006D2E3A">
        <w:rPr>
          <w:rFonts w:ascii="Arial" w:eastAsia="CMBX12" w:hAnsi="Arial" w:cs="Arial"/>
          <w:sz w:val="24"/>
          <w:szCs w:val="24"/>
          <w:lang w:val="en-GB"/>
        </w:rPr>
        <w:t>concern</w:t>
      </w:r>
      <w:del w:id="71" w:author="Veltri GiuseppeAlessandro" w:date="2021-02-04T19:21:00Z">
        <w:r w:rsidR="00296EC7" w:rsidRPr="006D2E3A" w:rsidDel="00FF0DD6">
          <w:rPr>
            <w:rFonts w:ascii="Arial" w:eastAsia="CMBX12" w:hAnsi="Arial" w:cs="Arial"/>
            <w:sz w:val="24"/>
            <w:szCs w:val="24"/>
            <w:lang w:val="en-GB"/>
          </w:rPr>
          <w:delText xml:space="preserve"> the active involvement</w:delText>
        </w:r>
        <w:r w:rsidR="00FD1F19" w:rsidRPr="006D2E3A" w:rsidDel="00FF0DD6">
          <w:rPr>
            <w:rFonts w:ascii="Arial" w:eastAsia="CMBX12" w:hAnsi="Arial" w:cs="Arial"/>
            <w:sz w:val="24"/>
            <w:szCs w:val="24"/>
            <w:lang w:val="en-GB"/>
          </w:rPr>
          <w:delText xml:space="preserve"> of citizens</w:delText>
        </w:r>
      </w:del>
      <w:ins w:id="72" w:author="Veltri GiuseppeAlessandro" w:date="2021-02-04T19:21:00Z">
        <w:r w:rsidR="00FF0DD6">
          <w:rPr>
            <w:rFonts w:ascii="Arial" w:eastAsia="CMBX12" w:hAnsi="Arial" w:cs="Arial"/>
            <w:sz w:val="24"/>
            <w:szCs w:val="24"/>
            <w:lang w:val="en-GB"/>
          </w:rPr>
          <w:t>s citizens' active involvement</w:t>
        </w:r>
      </w:ins>
      <w:r w:rsidR="00296EC7" w:rsidRPr="006D2E3A">
        <w:rPr>
          <w:rFonts w:ascii="Arial" w:eastAsia="CMBX12" w:hAnsi="Arial" w:cs="Arial"/>
          <w:sz w:val="24"/>
          <w:szCs w:val="24"/>
          <w:lang w:val="en-GB"/>
        </w:rPr>
        <w:t xml:space="preserve"> in manifestation and organizations </w:t>
      </w:r>
      <w:r w:rsidR="00296EC7" w:rsidRPr="006D2E3A">
        <w:rPr>
          <w:rFonts w:ascii="Arial" w:eastAsia="CMBX12" w:hAnsi="Arial" w:cs="Arial"/>
          <w:sz w:val="24"/>
          <w:szCs w:val="24"/>
          <w:lang w:val="en-GB"/>
        </w:rPr>
        <w:fldChar w:fldCharType="begin"/>
      </w:r>
      <w:r w:rsidR="00296EC7" w:rsidRPr="006D2E3A">
        <w:rPr>
          <w:rFonts w:ascii="Arial" w:eastAsia="CMBX12" w:hAnsi="Arial" w:cs="Arial"/>
          <w:sz w:val="24"/>
          <w:szCs w:val="24"/>
          <w:lang w:val="en-GB"/>
        </w:rPr>
        <w:instrText xml:space="preserve"> ADDIN ZOTERO_ITEM CSL_CITATION {"citationID":"0v5xsgUI","properties":{"formattedCitation":"(Dono et al., 2010; Stern, 2000)","plainCitation":"(Dono et al., 2010; Stern, 2000)","noteIndex":0},"citationItems":[{"id":139,"uris":["http://zotero.org/users/local/pE4cGXV6/items/SQM6SWP7"],"uri":["http://zotero.org/users/local/pE4cGXV6/items/SQM6SWP7"],"itemData":{"id":139,"type":"article-journal","container-title":"Journal of Environmental Psychology","DOI":"10.1016/j.jenvp.2009.11.006","ISSN":"02724944","issue":"2","journalAbbreviation":"Journal of Environmental Psychology","language":"en","page":"178-186","source":"DOI.org (Crossref)","title":"The relationship between environmental activism, pro-environmental behaviour and social identity","volume":"30","author":[{"family":"Dono","given":"Joanne"},{"family":"Webb","given":"Janine"},{"family":"Richardson","given":"Ben"}],"issued":{"date-parts":[["2010",6]]}}},{"id":141,"uris":["http://zotero.org/users/local/pE4cGXV6/items/BZ8DNPN9"],"uri":["http://zotero.org/users/local/pE4cGXV6/items/BZ8DNPN9"],"itemData":{"id":141,"type":"article-journal","container-title":"Journal of Social Issues","DOI":"10.1111/0022-4537.00175","ISSN":"0022-4537, 1540-4560","issue":"3","journalAbbreviation":"J Social Isssues","language":"en","page":"407-424","source":"DOI.org (Crossref)","title":"New Environmental Theories: Toward a Coherent Theory of Environmentally Significant Behavior","title-short":"New Environmental Theories","volume":"56","author":[{"family":"Stern","given":"Paul C."}],"issued":{"date-parts":[["2000",1]]}}}],"schema":"https://github.com/citation-style-language/schema/raw/master/csl-citation.json"} </w:instrText>
      </w:r>
      <w:r w:rsidR="00296EC7" w:rsidRPr="006D2E3A">
        <w:rPr>
          <w:rFonts w:ascii="Arial" w:eastAsia="CMBX12" w:hAnsi="Arial" w:cs="Arial"/>
          <w:sz w:val="24"/>
          <w:szCs w:val="24"/>
          <w:lang w:val="en-GB"/>
        </w:rPr>
        <w:fldChar w:fldCharType="separate"/>
      </w:r>
      <w:r w:rsidR="00296EC7" w:rsidRPr="006D2E3A">
        <w:rPr>
          <w:rFonts w:ascii="Arial" w:hAnsi="Arial" w:cs="Arial"/>
          <w:sz w:val="24"/>
          <w:szCs w:val="24"/>
          <w:lang w:val="en-GB"/>
        </w:rPr>
        <w:t>(Dono et al., 2010; Stern, 2000)</w:t>
      </w:r>
      <w:r w:rsidR="00296EC7" w:rsidRPr="006D2E3A">
        <w:rPr>
          <w:rFonts w:ascii="Arial" w:eastAsia="CMBX12" w:hAnsi="Arial" w:cs="Arial"/>
          <w:sz w:val="24"/>
          <w:szCs w:val="24"/>
          <w:lang w:val="en-GB"/>
        </w:rPr>
        <w:fldChar w:fldCharType="end"/>
      </w:r>
      <w:r w:rsidR="0019470D" w:rsidRPr="006D2E3A">
        <w:rPr>
          <w:rFonts w:ascii="Arial" w:eastAsia="CMBX12" w:hAnsi="Arial" w:cs="Arial"/>
          <w:sz w:val="24"/>
          <w:szCs w:val="24"/>
          <w:lang w:val="en-GB"/>
        </w:rPr>
        <w:t xml:space="preserve">.  </w:t>
      </w:r>
    </w:p>
    <w:p w14:paraId="4AF8D8ED" w14:textId="0960A91F" w:rsidR="0019470D" w:rsidRPr="006D2E3A" w:rsidRDefault="0019470D" w:rsidP="00DF517C">
      <w:pPr>
        <w:spacing w:before="240" w:line="360" w:lineRule="auto"/>
        <w:ind w:firstLine="709"/>
        <w:jc w:val="both"/>
        <w:rPr>
          <w:rFonts w:ascii="Arial" w:eastAsia="CMBX12" w:hAnsi="Arial" w:cs="Arial"/>
          <w:sz w:val="24"/>
          <w:szCs w:val="24"/>
          <w:lang w:val="en-GB"/>
        </w:rPr>
      </w:pPr>
      <w:r w:rsidRPr="006D2E3A">
        <w:rPr>
          <w:rFonts w:ascii="Arial" w:eastAsia="CMBX12" w:hAnsi="Arial" w:cs="Arial"/>
          <w:sz w:val="24"/>
          <w:szCs w:val="24"/>
          <w:lang w:val="en-GB"/>
        </w:rPr>
        <w:t xml:space="preserve">Nonactivist </w:t>
      </w:r>
      <w:r w:rsidR="00703FFD">
        <w:rPr>
          <w:rFonts w:ascii="Arial" w:eastAsia="CMBX12" w:hAnsi="Arial" w:cs="Arial"/>
          <w:sz w:val="24"/>
          <w:szCs w:val="24"/>
          <w:lang w:val="en-GB"/>
        </w:rPr>
        <w:t>behaviour</w:t>
      </w:r>
      <w:r w:rsidR="007F4AFF" w:rsidRPr="006D2E3A">
        <w:rPr>
          <w:rFonts w:ascii="Arial" w:eastAsia="CMBX12" w:hAnsi="Arial" w:cs="Arial"/>
          <w:sz w:val="24"/>
          <w:szCs w:val="24"/>
          <w:lang w:val="en-GB"/>
        </w:rPr>
        <w:t>s</w:t>
      </w:r>
      <w:r w:rsidRPr="006D2E3A">
        <w:rPr>
          <w:rFonts w:ascii="Arial" w:eastAsia="CMBX12" w:hAnsi="Arial" w:cs="Arial"/>
          <w:sz w:val="24"/>
          <w:szCs w:val="24"/>
          <w:lang w:val="en-GB"/>
        </w:rPr>
        <w:t xml:space="preserve"> in the public sphere</w:t>
      </w:r>
      <w:r w:rsidRPr="006D2E3A">
        <w:rPr>
          <w:rFonts w:ascii="Arial" w:eastAsia="CMBX12" w:hAnsi="Arial" w:cs="Arial"/>
          <w:b/>
          <w:bCs/>
          <w:sz w:val="24"/>
          <w:szCs w:val="24"/>
          <w:lang w:val="en-GB"/>
        </w:rPr>
        <w:t xml:space="preserve"> </w:t>
      </w:r>
      <w:r w:rsidR="00FD1F19" w:rsidRPr="006D2E3A">
        <w:rPr>
          <w:rFonts w:ascii="Arial" w:eastAsia="CMBX12" w:hAnsi="Arial" w:cs="Arial"/>
          <w:sz w:val="24"/>
          <w:szCs w:val="24"/>
          <w:lang w:val="en-GB"/>
        </w:rPr>
        <w:t>concern individuals who</w:t>
      </w:r>
      <w:r w:rsidRPr="006D2E3A">
        <w:rPr>
          <w:rFonts w:ascii="Arial" w:eastAsia="CMBX12" w:hAnsi="Arial" w:cs="Arial"/>
          <w:sz w:val="24"/>
          <w:szCs w:val="24"/>
          <w:lang w:val="en-GB"/>
        </w:rPr>
        <w:t xml:space="preserve"> support public policies or environmental citizenship, their actions have a positive, but indirect, impact on</w:t>
      </w:r>
      <w:r w:rsidR="006844CB">
        <w:rPr>
          <w:rFonts w:ascii="Arial" w:eastAsia="CMBX12" w:hAnsi="Arial" w:cs="Arial"/>
          <w:sz w:val="24"/>
          <w:szCs w:val="24"/>
          <w:lang w:val="en-GB"/>
        </w:rPr>
        <w:t xml:space="preserve"> the</w:t>
      </w:r>
      <w:r w:rsidRPr="006D2E3A">
        <w:rPr>
          <w:rFonts w:ascii="Arial" w:eastAsia="CMBX12" w:hAnsi="Arial" w:cs="Arial"/>
          <w:sz w:val="24"/>
          <w:szCs w:val="24"/>
          <w:lang w:val="en-GB"/>
        </w:rPr>
        <w:t xml:space="preserve"> environment </w:t>
      </w:r>
      <w:r w:rsidRPr="006D2E3A">
        <w:rPr>
          <w:rFonts w:ascii="Arial" w:eastAsia="CMBX12" w:hAnsi="Arial" w:cs="Arial"/>
          <w:sz w:val="24"/>
          <w:szCs w:val="24"/>
          <w:lang w:val="en-GB"/>
        </w:rPr>
        <w:fldChar w:fldCharType="begin"/>
      </w:r>
      <w:r w:rsidRPr="006D2E3A">
        <w:rPr>
          <w:rFonts w:ascii="Arial" w:eastAsia="CMBX12" w:hAnsi="Arial" w:cs="Arial"/>
          <w:sz w:val="24"/>
          <w:szCs w:val="24"/>
          <w:lang w:val="en-GB"/>
        </w:rPr>
        <w:instrText xml:space="preserve"> ADDIN ZOTERO_ITEM CSL_CITATION {"citationID":"OZiv8gwH","properties":{"formattedCitation":"(Stern, 2000)","plainCitation":"(Stern, 2000)","noteIndex":0},"citationItems":[{"id":141,"uris":["http://zotero.org/users/local/pE4cGXV6/items/BZ8DNPN9"],"uri":["http://zotero.org/users/local/pE4cGXV6/items/BZ8DNPN9"],"itemData":{"id":141,"type":"article-journal","container-title":"Journal of Social Issues","DOI":"10.1111/0022-4537.00175","ISSN":"0022-4537, 1540-4560","issue":"3","journalAbbreviation":"J Social Isssues","language":"en","page":"407-424","source":"DOI.org (Crossref)","title":"New Environmental Theories: Toward a Coherent Theory of Environmentally Significant Behavior","title-short":"New Environmental Theories","volume":"56","author":[{"family":"Stern","given":"Paul C."}],"issued":{"date-parts":[["2000",1]]}}}],"schema":"https://github.com/citation-style-language/schema/raw/master/csl-citation.json"} </w:instrText>
      </w:r>
      <w:r w:rsidRPr="006D2E3A">
        <w:rPr>
          <w:rFonts w:ascii="Arial" w:eastAsia="CMBX12" w:hAnsi="Arial" w:cs="Arial"/>
          <w:sz w:val="24"/>
          <w:szCs w:val="24"/>
          <w:lang w:val="en-GB"/>
        </w:rPr>
        <w:fldChar w:fldCharType="separate"/>
      </w:r>
      <w:r w:rsidRPr="006D2E3A">
        <w:rPr>
          <w:rFonts w:ascii="Arial" w:hAnsi="Arial" w:cs="Arial"/>
          <w:sz w:val="24"/>
          <w:szCs w:val="24"/>
          <w:lang w:val="en-GB"/>
        </w:rPr>
        <w:t>(Stern, 2000)</w:t>
      </w:r>
      <w:r w:rsidRPr="006D2E3A">
        <w:rPr>
          <w:rFonts w:ascii="Arial" w:eastAsia="CMBX12" w:hAnsi="Arial" w:cs="Arial"/>
          <w:sz w:val="24"/>
          <w:szCs w:val="24"/>
          <w:lang w:val="en-GB"/>
        </w:rPr>
        <w:fldChar w:fldCharType="end"/>
      </w:r>
      <w:r w:rsidRPr="006D2E3A">
        <w:rPr>
          <w:rFonts w:ascii="Arial" w:eastAsia="CMBX12" w:hAnsi="Arial" w:cs="Arial"/>
          <w:sz w:val="24"/>
          <w:szCs w:val="24"/>
          <w:lang w:val="en-GB"/>
        </w:rPr>
        <w:t xml:space="preserve">. </w:t>
      </w:r>
    </w:p>
    <w:p w14:paraId="75AE9A59" w14:textId="693147E5" w:rsidR="00712DA5" w:rsidRPr="006D2E3A" w:rsidRDefault="0019470D" w:rsidP="00DF517C">
      <w:pPr>
        <w:spacing w:before="240" w:line="360" w:lineRule="auto"/>
        <w:ind w:firstLine="709"/>
        <w:jc w:val="both"/>
        <w:rPr>
          <w:rFonts w:ascii="Arial" w:eastAsia="CMBX12" w:hAnsi="Arial" w:cs="Arial"/>
          <w:sz w:val="24"/>
          <w:szCs w:val="24"/>
          <w:lang w:val="en-GB"/>
        </w:rPr>
      </w:pPr>
      <w:r w:rsidRPr="006D2E3A">
        <w:rPr>
          <w:rFonts w:ascii="Arial" w:eastAsia="CMBX12" w:hAnsi="Arial" w:cs="Arial"/>
          <w:sz w:val="24"/>
          <w:szCs w:val="24"/>
          <w:lang w:val="en-GB"/>
        </w:rPr>
        <w:lastRenderedPageBreak/>
        <w:t>Private-sphere environmentalism</w:t>
      </w:r>
      <w:r w:rsidRPr="006D2E3A">
        <w:rPr>
          <w:rFonts w:ascii="Arial" w:eastAsia="CMBX12" w:hAnsi="Arial" w:cs="Arial"/>
          <w:b/>
          <w:bCs/>
          <w:sz w:val="24"/>
          <w:szCs w:val="24"/>
          <w:lang w:val="en-GB"/>
        </w:rPr>
        <w:t xml:space="preserve"> </w:t>
      </w:r>
      <w:r w:rsidRPr="006D2E3A">
        <w:rPr>
          <w:rFonts w:ascii="Arial" w:eastAsia="CMBX12" w:hAnsi="Arial" w:cs="Arial"/>
          <w:sz w:val="24"/>
          <w:szCs w:val="24"/>
          <w:lang w:val="en-GB"/>
        </w:rPr>
        <w:t xml:space="preserve">refers </w:t>
      </w:r>
      <w:r w:rsidR="00FD1F19" w:rsidRPr="006D2E3A">
        <w:rPr>
          <w:rFonts w:ascii="Arial" w:eastAsia="CMBX12" w:hAnsi="Arial" w:cs="Arial"/>
          <w:sz w:val="24"/>
          <w:szCs w:val="24"/>
          <w:lang w:val="en-GB"/>
        </w:rPr>
        <w:t xml:space="preserve">simply </w:t>
      </w:r>
      <w:r w:rsidRPr="006D2E3A">
        <w:rPr>
          <w:rFonts w:ascii="Arial" w:eastAsia="CMBX12" w:hAnsi="Arial" w:cs="Arial"/>
          <w:sz w:val="24"/>
          <w:szCs w:val="24"/>
          <w:lang w:val="en-GB"/>
        </w:rPr>
        <w:t>to green consumer</w:t>
      </w:r>
      <w:r w:rsidR="006844CB">
        <w:rPr>
          <w:rFonts w:ascii="Arial" w:eastAsia="CMBX12" w:hAnsi="Arial" w:cs="Arial"/>
          <w:sz w:val="24"/>
          <w:szCs w:val="24"/>
          <w:lang w:val="en-GB"/>
        </w:rPr>
        <w:t>s</w:t>
      </w:r>
      <w:r w:rsidR="00390634">
        <w:rPr>
          <w:rFonts w:ascii="Arial" w:eastAsia="CMBX12" w:hAnsi="Arial" w:cs="Arial"/>
          <w:sz w:val="24"/>
          <w:szCs w:val="24"/>
          <w:lang w:val="en-GB"/>
        </w:rPr>
        <w:t xml:space="preserve"> </w:t>
      </w:r>
      <w:r w:rsidR="00390634" w:rsidRPr="00390634">
        <w:rPr>
          <w:rFonts w:ascii="Arial" w:eastAsia="CMBX12" w:hAnsi="Arial" w:cs="Arial"/>
          <w:sz w:val="24"/>
          <w:szCs w:val="24"/>
          <w:lang w:val="en-GB"/>
        </w:rPr>
        <w:t>in the home and personal field.</w:t>
      </w:r>
      <w:r w:rsidR="00390634">
        <w:rPr>
          <w:rFonts w:ascii="Arial" w:eastAsia="CMBX12" w:hAnsi="Arial" w:cs="Arial"/>
          <w:sz w:val="24"/>
          <w:szCs w:val="24"/>
          <w:lang w:val="en-GB"/>
        </w:rPr>
        <w:t xml:space="preserve"> </w:t>
      </w:r>
      <w:r w:rsidR="00FD1F19" w:rsidRPr="006D2E3A">
        <w:rPr>
          <w:rFonts w:ascii="Arial" w:eastAsia="CMBX12" w:hAnsi="Arial" w:cs="Arial"/>
          <w:sz w:val="24"/>
          <w:szCs w:val="24"/>
          <w:lang w:val="en-GB"/>
        </w:rPr>
        <w:t xml:space="preserve"> </w:t>
      </w:r>
      <w:r w:rsidR="00FD1F19" w:rsidRPr="006D2E3A">
        <w:rPr>
          <w:rFonts w:ascii="Arial" w:eastAsia="CMBX12" w:hAnsi="Arial" w:cs="Arial"/>
          <w:sz w:val="24"/>
          <w:szCs w:val="24"/>
          <w:lang w:val="en-GB"/>
        </w:rPr>
        <w:fldChar w:fldCharType="begin"/>
      </w:r>
      <w:r w:rsidR="0094394B" w:rsidRPr="006D2E3A">
        <w:rPr>
          <w:rFonts w:ascii="Arial" w:eastAsia="CMBX12" w:hAnsi="Arial" w:cs="Arial"/>
          <w:sz w:val="24"/>
          <w:szCs w:val="24"/>
          <w:lang w:val="en-GB"/>
        </w:rPr>
        <w:instrText xml:space="preserve"> ADDIN ZOTERO_ITEM CSL_CITATION {"citationID":"1uQsgyj3","properties":{"formattedCitation":"(Stern, 2000)","plainCitation":"(Stern, 2000)","noteIndex":0},"citationItems":[{"id":141,"uris":["http://zotero.org/users/local/pE4cGXV6/items/BZ8DNPN9"],"uri":["http://zotero.org/users/local/pE4cGXV6/items/BZ8DNPN9"],"itemData":{"id":141,"type":"article-journal","container-title":"Journal of Social Issues","DOI":"10.1111/0022-4537.00175","ISSN":"0022-4537, 1540-4560","issue":"3","journalAbbreviation":"J Social Isssues","language":"en","page":"407-424","source":"DOI.org (Crossref)","title":"New Environmental Theories: Toward a Coherent Theory of Environmentally Significant Behavior","title-short":"New Environmental Theories","volume":"56","author":[{"family":"Stern","given":"Paul C."}],"issued":{"date-parts":[["2000",1]]}}}],"schema":"https://github.com/citation-style-language/schema/raw/master/csl-citation.json"} </w:instrText>
      </w:r>
      <w:r w:rsidR="00FD1F19" w:rsidRPr="006D2E3A">
        <w:rPr>
          <w:rFonts w:ascii="Arial" w:eastAsia="CMBX12" w:hAnsi="Arial" w:cs="Arial"/>
          <w:sz w:val="24"/>
          <w:szCs w:val="24"/>
          <w:lang w:val="en-GB"/>
        </w:rPr>
        <w:fldChar w:fldCharType="separate"/>
      </w:r>
      <w:r w:rsidR="00FD1F19" w:rsidRPr="006D2E3A">
        <w:rPr>
          <w:rFonts w:ascii="Arial" w:hAnsi="Arial" w:cs="Arial"/>
          <w:sz w:val="24"/>
          <w:szCs w:val="24"/>
          <w:lang w:val="en-GB"/>
        </w:rPr>
        <w:t>(Stern, 2000)</w:t>
      </w:r>
      <w:r w:rsidR="00FD1F19" w:rsidRPr="006D2E3A">
        <w:rPr>
          <w:rFonts w:ascii="Arial" w:eastAsia="CMBX12" w:hAnsi="Arial" w:cs="Arial"/>
          <w:sz w:val="24"/>
          <w:szCs w:val="24"/>
          <w:lang w:val="en-GB"/>
        </w:rPr>
        <w:fldChar w:fldCharType="end"/>
      </w:r>
      <w:r w:rsidR="00FD1F19" w:rsidRPr="006D2E3A">
        <w:rPr>
          <w:rFonts w:ascii="Arial" w:eastAsia="CMBX12" w:hAnsi="Arial" w:cs="Arial"/>
          <w:sz w:val="24"/>
          <w:szCs w:val="24"/>
          <w:lang w:val="en-GB"/>
        </w:rPr>
        <w:t>.</w:t>
      </w:r>
    </w:p>
    <w:p w14:paraId="507B9DB2" w14:textId="017E7427" w:rsidR="0041467D" w:rsidRPr="00B266B9" w:rsidRDefault="00FD1F19" w:rsidP="00B266B9">
      <w:pPr>
        <w:spacing w:before="240" w:line="360" w:lineRule="auto"/>
        <w:ind w:firstLine="709"/>
        <w:jc w:val="both"/>
        <w:rPr>
          <w:rFonts w:ascii="Arial" w:eastAsia="CMBX12" w:hAnsi="Arial" w:cs="Arial"/>
          <w:sz w:val="24"/>
          <w:szCs w:val="24"/>
          <w:lang w:val="en-GB"/>
        </w:rPr>
      </w:pPr>
      <w:r w:rsidRPr="006D2E3A">
        <w:rPr>
          <w:rFonts w:ascii="Arial" w:eastAsia="CMBX12" w:hAnsi="Arial" w:cs="Arial"/>
          <w:sz w:val="24"/>
          <w:szCs w:val="24"/>
          <w:lang w:val="en-GB"/>
        </w:rPr>
        <w:t xml:space="preserve">Lastly, other environmentally significant </w:t>
      </w:r>
      <w:r w:rsidR="00703FFD">
        <w:rPr>
          <w:rFonts w:ascii="Arial" w:eastAsia="CMBX12" w:hAnsi="Arial" w:cs="Arial"/>
          <w:sz w:val="24"/>
          <w:szCs w:val="24"/>
          <w:lang w:val="en-GB"/>
        </w:rPr>
        <w:t>behaviour</w:t>
      </w:r>
      <w:r w:rsidR="007F4AFF" w:rsidRPr="006D2E3A">
        <w:rPr>
          <w:rFonts w:ascii="Arial" w:eastAsia="CMBX12" w:hAnsi="Arial" w:cs="Arial"/>
          <w:sz w:val="24"/>
          <w:szCs w:val="24"/>
          <w:lang w:val="en-GB"/>
        </w:rPr>
        <w:t>s</w:t>
      </w:r>
      <w:r w:rsidRPr="006D2E3A">
        <w:rPr>
          <w:rFonts w:ascii="Arial" w:eastAsia="CMBX12" w:hAnsi="Arial" w:cs="Arial"/>
          <w:sz w:val="24"/>
          <w:szCs w:val="24"/>
          <w:lang w:val="en-GB"/>
        </w:rPr>
        <w:t xml:space="preserve"> refer to individuals who </w:t>
      </w:r>
      <w:del w:id="73" w:author="Veltri GiuseppeAlessandro" w:date="2021-02-04T19:21:00Z">
        <w:r w:rsidRPr="006D2E3A" w:rsidDel="00FF0DD6">
          <w:rPr>
            <w:rFonts w:ascii="Arial" w:eastAsia="CMBX12" w:hAnsi="Arial" w:cs="Arial"/>
            <w:sz w:val="24"/>
            <w:szCs w:val="24"/>
            <w:lang w:val="en-GB"/>
          </w:rPr>
          <w:delText xml:space="preserve">have a positive impact on </w:delText>
        </w:r>
        <w:r w:rsidR="006844CB" w:rsidDel="00FF0DD6">
          <w:rPr>
            <w:rFonts w:ascii="Arial" w:eastAsia="CMBX12" w:hAnsi="Arial" w:cs="Arial"/>
            <w:sz w:val="24"/>
            <w:szCs w:val="24"/>
            <w:lang w:val="en-GB"/>
          </w:rPr>
          <w:delText xml:space="preserve">the </w:delText>
        </w:r>
        <w:r w:rsidRPr="006D2E3A" w:rsidDel="00FF0DD6">
          <w:rPr>
            <w:rFonts w:ascii="Arial" w:eastAsia="CMBX12" w:hAnsi="Arial" w:cs="Arial"/>
            <w:sz w:val="24"/>
            <w:szCs w:val="24"/>
            <w:lang w:val="en-GB"/>
          </w:rPr>
          <w:delText xml:space="preserve">environment even if though other </w:delText>
        </w:r>
        <w:r w:rsidR="00703FFD" w:rsidDel="00FF0DD6">
          <w:rPr>
            <w:rFonts w:ascii="Arial" w:eastAsia="CMBX12" w:hAnsi="Arial" w:cs="Arial"/>
            <w:sz w:val="24"/>
            <w:szCs w:val="24"/>
            <w:lang w:val="en-GB"/>
          </w:rPr>
          <w:delText>behaviour</w:delText>
        </w:r>
        <w:r w:rsidR="007F4AFF" w:rsidRPr="006D2E3A" w:rsidDel="00FF0DD6">
          <w:rPr>
            <w:rFonts w:ascii="Arial" w:eastAsia="CMBX12" w:hAnsi="Arial" w:cs="Arial"/>
            <w:sz w:val="24"/>
            <w:szCs w:val="24"/>
            <w:lang w:val="en-GB"/>
          </w:rPr>
          <w:delText>s</w:delText>
        </w:r>
        <w:r w:rsidRPr="006D2E3A" w:rsidDel="00FF0DD6">
          <w:rPr>
            <w:rFonts w:ascii="Arial" w:eastAsia="CMBX12" w:hAnsi="Arial" w:cs="Arial"/>
            <w:sz w:val="24"/>
            <w:szCs w:val="24"/>
            <w:lang w:val="en-GB"/>
          </w:rPr>
          <w:delText>, such as a worker</w:delText>
        </w:r>
      </w:del>
      <w:ins w:id="74" w:author="Veltri GiuseppeAlessandro" w:date="2021-02-04T19:21:00Z">
        <w:r w:rsidR="00FF0DD6">
          <w:rPr>
            <w:rFonts w:ascii="Arial" w:eastAsia="CMBX12" w:hAnsi="Arial" w:cs="Arial"/>
            <w:sz w:val="24"/>
            <w:szCs w:val="24"/>
            <w:lang w:val="en-GB"/>
          </w:rPr>
          <w:t>positively impact the environment even if other behaviours, such as a worker,</w:t>
        </w:r>
      </w:ins>
      <w:r w:rsidRPr="006D2E3A">
        <w:rPr>
          <w:rFonts w:ascii="Arial" w:eastAsia="CMBX12" w:hAnsi="Arial" w:cs="Arial"/>
          <w:sz w:val="24"/>
          <w:szCs w:val="24"/>
          <w:lang w:val="en-GB"/>
        </w:rPr>
        <w:t xml:space="preserve"> can influence pro-environmental action</w:t>
      </w:r>
      <w:r w:rsidR="006844CB">
        <w:rPr>
          <w:rFonts w:ascii="Arial" w:eastAsia="CMBX12" w:hAnsi="Arial" w:cs="Arial"/>
          <w:sz w:val="24"/>
          <w:szCs w:val="24"/>
          <w:lang w:val="en-GB"/>
        </w:rPr>
        <w:t>s</w:t>
      </w:r>
      <w:r w:rsidRPr="006D2E3A">
        <w:rPr>
          <w:rFonts w:ascii="Arial" w:eastAsia="CMBX12" w:hAnsi="Arial" w:cs="Arial"/>
          <w:sz w:val="24"/>
          <w:szCs w:val="24"/>
          <w:lang w:val="en-GB"/>
        </w:rPr>
        <w:t xml:space="preserve"> of </w:t>
      </w:r>
      <w:r w:rsidR="006844CB">
        <w:rPr>
          <w:rFonts w:ascii="Arial" w:eastAsia="CMBX12" w:hAnsi="Arial" w:cs="Arial"/>
          <w:sz w:val="24"/>
          <w:szCs w:val="24"/>
          <w:lang w:val="en-GB"/>
        </w:rPr>
        <w:t xml:space="preserve">the </w:t>
      </w:r>
      <w:r w:rsidRPr="006D2E3A">
        <w:rPr>
          <w:rFonts w:ascii="Arial" w:eastAsia="CMBX12" w:hAnsi="Arial" w:cs="Arial"/>
          <w:sz w:val="24"/>
          <w:szCs w:val="24"/>
          <w:lang w:val="en-GB"/>
        </w:rPr>
        <w:t>organization</w:t>
      </w:r>
      <w:r w:rsidR="004C545F" w:rsidRPr="006D2E3A">
        <w:rPr>
          <w:sz w:val="24"/>
          <w:szCs w:val="24"/>
          <w:lang w:val="en-GB"/>
        </w:rPr>
        <w:t xml:space="preserve"> </w:t>
      </w:r>
      <w:r w:rsidR="004C545F" w:rsidRPr="006D2E3A">
        <w:rPr>
          <w:rFonts w:ascii="Arial" w:eastAsia="CMBX12" w:hAnsi="Arial" w:cs="Arial"/>
          <w:sz w:val="24"/>
          <w:szCs w:val="24"/>
          <w:lang w:val="en-GB"/>
        </w:rPr>
        <w:t>to which he/she belongs</w:t>
      </w:r>
      <w:r w:rsidRPr="006D2E3A">
        <w:rPr>
          <w:rFonts w:ascii="Arial" w:eastAsia="CMBX12" w:hAnsi="Arial" w:cs="Arial"/>
          <w:sz w:val="24"/>
          <w:szCs w:val="24"/>
          <w:lang w:val="en-GB"/>
        </w:rPr>
        <w:t xml:space="preserve"> </w:t>
      </w:r>
      <w:r w:rsidRPr="006D2E3A">
        <w:rPr>
          <w:rFonts w:ascii="Arial" w:eastAsia="CMBX12" w:hAnsi="Arial" w:cs="Arial"/>
          <w:sz w:val="24"/>
          <w:szCs w:val="24"/>
          <w:lang w:val="en-GB"/>
        </w:rPr>
        <w:fldChar w:fldCharType="begin"/>
      </w:r>
      <w:r w:rsidR="0094394B" w:rsidRPr="006D2E3A">
        <w:rPr>
          <w:rFonts w:ascii="Arial" w:eastAsia="CMBX12" w:hAnsi="Arial" w:cs="Arial"/>
          <w:sz w:val="24"/>
          <w:szCs w:val="24"/>
          <w:lang w:val="en-GB"/>
        </w:rPr>
        <w:instrText xml:space="preserve"> ADDIN ZOTERO_ITEM CSL_CITATION {"citationID":"EQ1Egmor","properties":{"formattedCitation":"(Stern, 2000)","plainCitation":"(Stern, 2000)","noteIndex":0},"citationItems":[{"id":141,"uris":["http://zotero.org/users/local/pE4cGXV6/items/BZ8DNPN9"],"uri":["http://zotero.org/users/local/pE4cGXV6/items/BZ8DNPN9"],"itemData":{"id":141,"type":"article-journal","container-title":"Journal of Social Issues","DOI":"10.1111/0022-4537.00175","ISSN":"0022-4537, 1540-4560","issue":"3","journalAbbreviation":"J Social Isssues","language":"en","page":"407-424","source":"DOI.org (Crossref)","title":"New Environmental Theories: Toward a Coherent Theory of Environmentally Significant Behavior","title-short":"New Environmental Theories","volume":"56","author":[{"family":"Stern","given":"Paul C."}],"issued":{"date-parts":[["2000",1]]}}}],"schema":"https://github.com/citation-style-language/schema/raw/master/csl-citation.json"} </w:instrText>
      </w:r>
      <w:r w:rsidRPr="006D2E3A">
        <w:rPr>
          <w:rFonts w:ascii="Arial" w:eastAsia="CMBX12" w:hAnsi="Arial" w:cs="Arial"/>
          <w:sz w:val="24"/>
          <w:szCs w:val="24"/>
          <w:lang w:val="en-GB"/>
        </w:rPr>
        <w:fldChar w:fldCharType="separate"/>
      </w:r>
      <w:r w:rsidRPr="006D2E3A">
        <w:rPr>
          <w:rFonts w:ascii="Arial" w:hAnsi="Arial" w:cs="Arial"/>
          <w:sz w:val="24"/>
          <w:szCs w:val="24"/>
          <w:lang w:val="en-GB"/>
        </w:rPr>
        <w:t>(Stern, 2000)</w:t>
      </w:r>
      <w:r w:rsidRPr="006D2E3A">
        <w:rPr>
          <w:rFonts w:ascii="Arial" w:eastAsia="CMBX12" w:hAnsi="Arial" w:cs="Arial"/>
          <w:sz w:val="24"/>
          <w:szCs w:val="24"/>
          <w:lang w:val="en-GB"/>
        </w:rPr>
        <w:fldChar w:fldCharType="end"/>
      </w:r>
      <w:r w:rsidRPr="006D2E3A">
        <w:rPr>
          <w:rFonts w:ascii="Arial" w:eastAsia="CMBX12" w:hAnsi="Arial" w:cs="Arial"/>
          <w:sz w:val="24"/>
          <w:szCs w:val="24"/>
          <w:lang w:val="en-GB"/>
        </w:rPr>
        <w:t>.</w:t>
      </w:r>
    </w:p>
    <w:p w14:paraId="3BC54C28" w14:textId="7F81FFEA" w:rsidR="00712DA5" w:rsidRPr="006D2E3A" w:rsidRDefault="00712DA5" w:rsidP="00DF517C">
      <w:pPr>
        <w:pStyle w:val="Paragrafoelenco"/>
        <w:numPr>
          <w:ilvl w:val="2"/>
          <w:numId w:val="9"/>
        </w:numPr>
        <w:spacing w:before="240" w:line="360" w:lineRule="auto"/>
        <w:jc w:val="both"/>
        <w:outlineLvl w:val="2"/>
        <w:rPr>
          <w:rFonts w:ascii="Arial" w:eastAsia="CMBX12" w:hAnsi="Arial" w:cs="Arial"/>
          <w:b/>
          <w:bCs/>
          <w:sz w:val="24"/>
          <w:szCs w:val="24"/>
          <w:lang w:val="en-GB"/>
        </w:rPr>
      </w:pPr>
      <w:bookmarkStart w:id="75" w:name="_Toc63265903"/>
      <w:r w:rsidRPr="006D2E3A">
        <w:rPr>
          <w:rFonts w:ascii="Arial" w:eastAsia="CMBX12" w:hAnsi="Arial" w:cs="Arial"/>
          <w:b/>
          <w:bCs/>
          <w:sz w:val="24"/>
          <w:szCs w:val="24"/>
          <w:lang w:val="en-GB"/>
        </w:rPr>
        <w:t xml:space="preserve">Factors influencing </w:t>
      </w:r>
      <w:r w:rsidR="004B1164">
        <w:rPr>
          <w:rFonts w:ascii="Arial" w:eastAsia="CMBX12" w:hAnsi="Arial" w:cs="Arial"/>
          <w:b/>
          <w:bCs/>
          <w:sz w:val="24"/>
          <w:szCs w:val="24"/>
          <w:lang w:val="en-GB"/>
        </w:rPr>
        <w:t>Pro-e</w:t>
      </w:r>
      <w:r w:rsidR="004B1164" w:rsidRPr="006D2E3A">
        <w:rPr>
          <w:rFonts w:ascii="Arial" w:eastAsia="CMBX12" w:hAnsi="Arial" w:cs="Arial"/>
          <w:b/>
          <w:bCs/>
          <w:sz w:val="24"/>
          <w:szCs w:val="24"/>
          <w:lang w:val="en-GB"/>
        </w:rPr>
        <w:t xml:space="preserve">nvironmental </w:t>
      </w:r>
      <w:proofErr w:type="gramStart"/>
      <w:r w:rsidR="00703FFD">
        <w:rPr>
          <w:rFonts w:ascii="Arial" w:eastAsia="CMBX12" w:hAnsi="Arial" w:cs="Arial"/>
          <w:b/>
          <w:bCs/>
          <w:sz w:val="24"/>
          <w:szCs w:val="24"/>
          <w:lang w:val="en-GB"/>
        </w:rPr>
        <w:t>Behaviour</w:t>
      </w:r>
      <w:bookmarkEnd w:id="75"/>
      <w:proofErr w:type="gramEnd"/>
      <w:r w:rsidR="004B1164" w:rsidRPr="006D2E3A">
        <w:rPr>
          <w:rFonts w:ascii="Arial" w:eastAsia="CMBX12" w:hAnsi="Arial" w:cs="Arial"/>
          <w:b/>
          <w:bCs/>
          <w:sz w:val="24"/>
          <w:szCs w:val="24"/>
          <w:lang w:val="en-GB"/>
        </w:rPr>
        <w:t xml:space="preserve"> </w:t>
      </w:r>
    </w:p>
    <w:p w14:paraId="50BBA236" w14:textId="44DE1460" w:rsidR="00EA15A6" w:rsidRPr="006D2E3A" w:rsidRDefault="00712DA5" w:rsidP="00DF517C">
      <w:pPr>
        <w:spacing w:before="240" w:line="360" w:lineRule="auto"/>
        <w:ind w:firstLine="709"/>
        <w:jc w:val="both"/>
        <w:rPr>
          <w:rFonts w:ascii="Arial" w:eastAsia="CMBX12" w:hAnsi="Arial" w:cs="Arial"/>
          <w:sz w:val="24"/>
          <w:szCs w:val="24"/>
          <w:lang w:val="en-GB"/>
        </w:rPr>
      </w:pPr>
      <w:r w:rsidRPr="006D2E3A">
        <w:rPr>
          <w:rFonts w:ascii="Arial" w:eastAsia="CMBX12" w:hAnsi="Arial" w:cs="Arial"/>
          <w:sz w:val="24"/>
          <w:szCs w:val="24"/>
          <w:lang w:val="en-GB"/>
        </w:rPr>
        <w:t xml:space="preserve">Sociologists suggest that pro-environmental </w:t>
      </w:r>
      <w:r w:rsidR="00703FFD">
        <w:rPr>
          <w:rFonts w:ascii="Arial" w:eastAsia="CMBX12" w:hAnsi="Arial" w:cs="Arial"/>
          <w:sz w:val="24"/>
          <w:szCs w:val="24"/>
          <w:lang w:val="en-GB"/>
        </w:rPr>
        <w:t>behaviour</w:t>
      </w:r>
      <w:r w:rsidRPr="006D2E3A">
        <w:rPr>
          <w:rFonts w:ascii="Arial" w:eastAsia="CMBX12" w:hAnsi="Arial" w:cs="Arial"/>
          <w:sz w:val="24"/>
          <w:szCs w:val="24"/>
          <w:lang w:val="en-GB"/>
        </w:rPr>
        <w:t xml:space="preserve"> is not only motivated by environmental attitudes</w:t>
      </w:r>
      <w:r w:rsidR="00AE0AC3" w:rsidRPr="006D2E3A">
        <w:rPr>
          <w:rFonts w:ascii="Arial" w:eastAsia="CMBX12" w:hAnsi="Arial" w:cs="Arial"/>
          <w:sz w:val="24"/>
          <w:szCs w:val="24"/>
          <w:lang w:val="en-GB"/>
        </w:rPr>
        <w:t xml:space="preserve"> </w:t>
      </w:r>
      <w:r w:rsidR="00AE0AC3" w:rsidRPr="00D93F4A">
        <w:rPr>
          <w:rFonts w:ascii="Arial" w:eastAsia="CMBX12" w:hAnsi="Arial" w:cs="Arial"/>
          <w:sz w:val="24"/>
          <w:szCs w:val="24"/>
          <w:lang w:val="en-GB"/>
        </w:rPr>
        <w:fldChar w:fldCharType="begin"/>
      </w:r>
      <w:r w:rsidR="00AE0AC3" w:rsidRPr="00D93F4A">
        <w:rPr>
          <w:rFonts w:ascii="Arial" w:eastAsia="CMBX12" w:hAnsi="Arial" w:cs="Arial"/>
          <w:sz w:val="24"/>
          <w:szCs w:val="24"/>
          <w:lang w:val="en-GB"/>
        </w:rPr>
        <w:instrText xml:space="preserve"> ADDIN ZOTERO_ITEM CSL_CITATION {"citationID":"Nm66flmd","properties":{"formattedCitation":"(Stern, 2000)","plainCitation":"(Stern, 2000)","noteIndex":0},"citationItems":[{"id":141,"uris":["http://zotero.org/users/local/pE4cGXV6/items/BZ8DNPN9"],"uri":["http://zotero.org/users/local/pE4cGXV6/items/BZ8DNPN9"],"itemData":{"id":141,"type":"article-journal","container-title":"Journal of Social Issues","DOI":"10.1111/0022-4537.00175","ISSN":"0022-4537, 1540-4560","issue":"3","journalAbbreviation":"J Social Isssues","language":"en","page":"407-424","source":"DOI.org (Crossref)","title":"New Environmental Theories: Toward a Coherent Theory of Environmentally Significant Behavior","title-short":"New Environmental Theories","volume":"56","author":[{"family":"Stern","given":"Paul C."}],"issued":{"date-parts":[["2000",1]]}}}],"schema":"https://github.com/citation-style-language/schema/raw/master/csl-citation.json"} </w:instrText>
      </w:r>
      <w:r w:rsidR="00AE0AC3" w:rsidRPr="00D93F4A">
        <w:rPr>
          <w:rFonts w:ascii="Arial" w:eastAsia="CMBX12" w:hAnsi="Arial" w:cs="Arial"/>
          <w:sz w:val="24"/>
          <w:szCs w:val="24"/>
          <w:lang w:val="en-GB"/>
        </w:rPr>
        <w:fldChar w:fldCharType="separate"/>
      </w:r>
      <w:r w:rsidR="00AE0AC3" w:rsidRPr="00D93F4A">
        <w:rPr>
          <w:rFonts w:ascii="Arial" w:hAnsi="Arial" w:cs="Arial"/>
          <w:sz w:val="24"/>
          <w:szCs w:val="24"/>
          <w:lang w:val="en-GB"/>
        </w:rPr>
        <w:t>(Stern, 2000)</w:t>
      </w:r>
      <w:r w:rsidR="00AE0AC3" w:rsidRPr="00D93F4A">
        <w:rPr>
          <w:rFonts w:ascii="Arial" w:eastAsia="CMBX12" w:hAnsi="Arial" w:cs="Arial"/>
          <w:sz w:val="24"/>
          <w:szCs w:val="24"/>
          <w:lang w:val="en-GB"/>
        </w:rPr>
        <w:fldChar w:fldCharType="end"/>
      </w:r>
      <w:r w:rsidR="00AE0AC3" w:rsidRPr="00D93F4A">
        <w:rPr>
          <w:rFonts w:ascii="Arial" w:eastAsia="CMBX12" w:hAnsi="Arial" w:cs="Arial"/>
          <w:sz w:val="24"/>
          <w:szCs w:val="24"/>
          <w:lang w:val="en-GB"/>
        </w:rPr>
        <w:t>.</w:t>
      </w:r>
      <w:r w:rsidR="00AE0AC3" w:rsidRPr="006D2E3A">
        <w:rPr>
          <w:rFonts w:ascii="Arial" w:eastAsia="CMBX12" w:hAnsi="Arial" w:cs="Arial"/>
          <w:sz w:val="24"/>
          <w:szCs w:val="24"/>
          <w:lang w:val="en-GB"/>
        </w:rPr>
        <w:t xml:space="preserve"> There are also psychological, social</w:t>
      </w:r>
      <w:r w:rsidR="006844CB">
        <w:rPr>
          <w:rFonts w:ascii="Arial" w:eastAsia="CMBX12" w:hAnsi="Arial" w:cs="Arial"/>
          <w:sz w:val="24"/>
          <w:szCs w:val="24"/>
          <w:lang w:val="en-GB"/>
        </w:rPr>
        <w:t xml:space="preserve">, </w:t>
      </w:r>
      <w:r w:rsidR="00AE0AC3" w:rsidRPr="006D2E3A">
        <w:rPr>
          <w:rFonts w:ascii="Arial" w:eastAsia="CMBX12" w:hAnsi="Arial" w:cs="Arial"/>
          <w:sz w:val="24"/>
          <w:szCs w:val="24"/>
          <w:lang w:val="en-GB"/>
        </w:rPr>
        <w:t xml:space="preserve">and economic factors that can influence and mitigate </w:t>
      </w:r>
      <w:r w:rsidR="00703FFD">
        <w:rPr>
          <w:rFonts w:ascii="Arial" w:eastAsia="CMBX12" w:hAnsi="Arial" w:cs="Arial"/>
          <w:sz w:val="24"/>
          <w:szCs w:val="24"/>
          <w:lang w:val="en-GB"/>
        </w:rPr>
        <w:t>behaviour</w:t>
      </w:r>
      <w:r w:rsidR="00AE0AC3" w:rsidRPr="006D2E3A">
        <w:rPr>
          <w:rFonts w:ascii="Arial" w:eastAsia="CMBX12" w:hAnsi="Arial" w:cs="Arial"/>
          <w:sz w:val="24"/>
          <w:szCs w:val="24"/>
          <w:lang w:val="en-GB"/>
        </w:rPr>
        <w:t xml:space="preserve"> </w:t>
      </w:r>
      <w:r w:rsidR="00AE0AC3" w:rsidRPr="006D2E3A">
        <w:rPr>
          <w:rFonts w:ascii="Arial" w:eastAsia="CMBX12" w:hAnsi="Arial" w:cs="Arial"/>
          <w:sz w:val="24"/>
          <w:szCs w:val="24"/>
          <w:lang w:val="en-GB"/>
        </w:rPr>
        <w:fldChar w:fldCharType="begin"/>
      </w:r>
      <w:r w:rsidR="00AE0AC3" w:rsidRPr="006D2E3A">
        <w:rPr>
          <w:rFonts w:ascii="Arial" w:eastAsia="CMBX12" w:hAnsi="Arial" w:cs="Arial"/>
          <w:sz w:val="24"/>
          <w:szCs w:val="24"/>
          <w:lang w:val="en-GB"/>
        </w:rPr>
        <w:instrText xml:space="preserve"> ADDIN ZOTERO_ITEM CSL_CITATION {"citationID":"GvDecRF8","properties":{"formattedCitation":"(Whitmarsh &amp; O\\uc0\\u8217{}Neill, 2010)","plainCitation":"(Whitmarsh &amp; O’Neill, 2010)","noteIndex":0},"citationItems":[{"id":142,"uris":["http://zotero.org/users/local/pE4cGXV6/items/IC637PYW"],"uri":["http://zotero.org/users/local/pE4cGXV6/items/IC637PYW"],"itemData":{"id":142,"type":"article-journal","container-title":"Journal of Environmental Psychology","DOI":"10.1016/j.jenvp.2010.01.003","ISSN":"02724944","issue":"3","journalAbbreviation":"Journal of Environmental Psychology","language":"en","page":"305-314","source":"DOI.org (Crossref)","title":"Green identity, green living? The role of pro-environmental self-identity in determining consistency across diverse pro-environmental behaviours","title-short":"Green identity, green living?","volume":"30","author":[{"family":"Whitmarsh","given":"Lorraine"},{"family":"O'Neill","given":"Saffron"}],"issued":{"date-parts":[["2010",9]]}}}],"schema":"https://github.com/citation-style-language/schema/raw/master/csl-citation.json"} </w:instrText>
      </w:r>
      <w:r w:rsidR="00AE0AC3" w:rsidRPr="006D2E3A">
        <w:rPr>
          <w:rFonts w:ascii="Arial" w:eastAsia="CMBX12" w:hAnsi="Arial" w:cs="Arial"/>
          <w:sz w:val="24"/>
          <w:szCs w:val="24"/>
          <w:lang w:val="en-GB"/>
        </w:rPr>
        <w:fldChar w:fldCharType="separate"/>
      </w:r>
      <w:r w:rsidR="00AE0AC3" w:rsidRPr="006D2E3A">
        <w:rPr>
          <w:rFonts w:ascii="Arial" w:hAnsi="Arial" w:cs="Arial"/>
          <w:sz w:val="24"/>
          <w:szCs w:val="24"/>
          <w:lang w:val="en-GB"/>
        </w:rPr>
        <w:t>(Whitmarsh &amp; O’Neill, 2010)</w:t>
      </w:r>
      <w:r w:rsidR="00AE0AC3" w:rsidRPr="006D2E3A">
        <w:rPr>
          <w:rFonts w:ascii="Arial" w:eastAsia="CMBX12" w:hAnsi="Arial" w:cs="Arial"/>
          <w:sz w:val="24"/>
          <w:szCs w:val="24"/>
          <w:lang w:val="en-GB"/>
        </w:rPr>
        <w:fldChar w:fldCharType="end"/>
      </w:r>
      <w:r w:rsidR="00AE0AC3" w:rsidRPr="006D2E3A">
        <w:rPr>
          <w:rFonts w:ascii="Arial" w:eastAsia="CMBX12" w:hAnsi="Arial" w:cs="Arial"/>
          <w:sz w:val="24"/>
          <w:szCs w:val="24"/>
          <w:lang w:val="en-GB"/>
        </w:rPr>
        <w:t xml:space="preserve">. We can </w:t>
      </w:r>
      <w:r w:rsidR="007E67F4" w:rsidRPr="006D2E3A">
        <w:rPr>
          <w:rFonts w:ascii="Arial" w:eastAsia="CMBX12" w:hAnsi="Arial" w:cs="Arial"/>
          <w:sz w:val="24"/>
          <w:szCs w:val="24"/>
          <w:lang w:val="en-GB"/>
        </w:rPr>
        <w:t xml:space="preserve">organize these factors into </w:t>
      </w:r>
      <w:r w:rsidR="002870C4" w:rsidRPr="006D2E3A">
        <w:rPr>
          <w:rFonts w:ascii="Arial" w:eastAsia="CMBX12" w:hAnsi="Arial" w:cs="Arial"/>
          <w:sz w:val="24"/>
          <w:szCs w:val="24"/>
          <w:lang w:val="en-GB"/>
        </w:rPr>
        <w:t>three</w:t>
      </w:r>
      <w:r w:rsidR="007E67F4" w:rsidRPr="006D2E3A">
        <w:rPr>
          <w:rFonts w:ascii="Arial" w:eastAsia="CMBX12" w:hAnsi="Arial" w:cs="Arial"/>
          <w:sz w:val="24"/>
          <w:szCs w:val="24"/>
          <w:lang w:val="en-GB"/>
        </w:rPr>
        <w:t xml:space="preserve"> main group</w:t>
      </w:r>
      <w:r w:rsidR="006844CB">
        <w:rPr>
          <w:rFonts w:ascii="Arial" w:eastAsia="CMBX12" w:hAnsi="Arial" w:cs="Arial"/>
          <w:sz w:val="24"/>
          <w:szCs w:val="24"/>
          <w:lang w:val="en-GB"/>
        </w:rPr>
        <w:t>s</w:t>
      </w:r>
      <w:r w:rsidR="007E67F4" w:rsidRPr="006D2E3A">
        <w:rPr>
          <w:rFonts w:ascii="Arial" w:eastAsia="CMBX12" w:hAnsi="Arial" w:cs="Arial"/>
          <w:sz w:val="24"/>
          <w:szCs w:val="24"/>
          <w:lang w:val="en-GB"/>
        </w:rPr>
        <w:t>: internal</w:t>
      </w:r>
      <w:r w:rsidR="00BD1584" w:rsidRPr="006D2E3A">
        <w:rPr>
          <w:rFonts w:ascii="Arial" w:eastAsia="CMBX12" w:hAnsi="Arial" w:cs="Arial"/>
          <w:sz w:val="24"/>
          <w:szCs w:val="24"/>
          <w:lang w:val="en-GB"/>
        </w:rPr>
        <w:t xml:space="preserve">, </w:t>
      </w:r>
      <w:r w:rsidR="007E67F4" w:rsidRPr="006D2E3A">
        <w:rPr>
          <w:rFonts w:ascii="Arial" w:eastAsia="CMBX12" w:hAnsi="Arial" w:cs="Arial"/>
          <w:sz w:val="24"/>
          <w:szCs w:val="24"/>
          <w:lang w:val="en-GB"/>
        </w:rPr>
        <w:t>external factors</w:t>
      </w:r>
      <w:r w:rsidR="006844CB">
        <w:rPr>
          <w:rFonts w:ascii="Arial" w:eastAsia="CMBX12" w:hAnsi="Arial" w:cs="Arial"/>
          <w:sz w:val="24"/>
          <w:szCs w:val="24"/>
          <w:lang w:val="en-GB"/>
        </w:rPr>
        <w:t>,</w:t>
      </w:r>
      <w:r w:rsidR="002870C4" w:rsidRPr="006D2E3A">
        <w:rPr>
          <w:rFonts w:ascii="Arial" w:eastAsia="CMBX12" w:hAnsi="Arial" w:cs="Arial"/>
          <w:sz w:val="24"/>
          <w:szCs w:val="24"/>
          <w:lang w:val="en-GB"/>
        </w:rPr>
        <w:t xml:space="preserve"> and again</w:t>
      </w:r>
      <w:r w:rsidR="00D93F4A">
        <w:rPr>
          <w:rFonts w:ascii="Arial" w:eastAsia="CMBX12" w:hAnsi="Arial" w:cs="Arial"/>
          <w:sz w:val="24"/>
          <w:szCs w:val="24"/>
          <w:lang w:val="en-GB"/>
        </w:rPr>
        <w:t>,</w:t>
      </w:r>
      <w:r w:rsidR="002870C4" w:rsidRPr="006D2E3A">
        <w:rPr>
          <w:rFonts w:ascii="Arial" w:eastAsia="CMBX12" w:hAnsi="Arial" w:cs="Arial"/>
          <w:sz w:val="24"/>
          <w:szCs w:val="24"/>
          <w:lang w:val="en-GB"/>
        </w:rPr>
        <w:t xml:space="preserve"> socio</w:t>
      </w:r>
      <w:del w:id="76" w:author="Veltri GiuseppeAlessandro" w:date="2021-02-04T19:17:00Z">
        <w:r w:rsidR="002870C4" w:rsidRPr="006D2E3A" w:rsidDel="00FF0DD6">
          <w:rPr>
            <w:rFonts w:ascii="Arial" w:eastAsia="CMBX12" w:hAnsi="Arial" w:cs="Arial"/>
            <w:sz w:val="24"/>
            <w:szCs w:val="24"/>
            <w:lang w:val="en-GB"/>
          </w:rPr>
          <w:delText>-</w:delText>
        </w:r>
      </w:del>
      <w:r w:rsidR="002870C4" w:rsidRPr="006D2E3A">
        <w:rPr>
          <w:rFonts w:ascii="Arial" w:eastAsia="CMBX12" w:hAnsi="Arial" w:cs="Arial"/>
          <w:sz w:val="24"/>
          <w:szCs w:val="24"/>
          <w:lang w:val="en-GB"/>
        </w:rPr>
        <w:t>demographic</w:t>
      </w:r>
      <w:r w:rsidR="007E67F4" w:rsidRPr="006D2E3A">
        <w:rPr>
          <w:rFonts w:ascii="Arial" w:eastAsia="CMBX12" w:hAnsi="Arial" w:cs="Arial"/>
          <w:sz w:val="24"/>
          <w:szCs w:val="24"/>
          <w:lang w:val="en-GB"/>
        </w:rPr>
        <w:t xml:space="preserve">. </w:t>
      </w:r>
      <w:r w:rsidR="00AE0AC3" w:rsidRPr="006D2E3A">
        <w:rPr>
          <w:rFonts w:ascii="Arial" w:eastAsia="CMBX12" w:hAnsi="Arial" w:cs="Arial"/>
          <w:sz w:val="24"/>
          <w:szCs w:val="24"/>
          <w:lang w:val="en-GB"/>
        </w:rPr>
        <w:t xml:space="preserve"> </w:t>
      </w:r>
    </w:p>
    <w:p w14:paraId="7DB1FB33" w14:textId="77777777" w:rsidR="002870C4" w:rsidRPr="006D2E3A" w:rsidRDefault="002870C4" w:rsidP="00DF517C">
      <w:pPr>
        <w:spacing w:before="240" w:line="360" w:lineRule="auto"/>
        <w:jc w:val="both"/>
        <w:rPr>
          <w:rFonts w:ascii="Arial" w:eastAsia="CMBX12" w:hAnsi="Arial" w:cs="Arial"/>
          <w:sz w:val="24"/>
          <w:szCs w:val="24"/>
          <w:lang w:val="en-GB"/>
        </w:rPr>
      </w:pPr>
    </w:p>
    <w:p w14:paraId="2C5CBB44" w14:textId="2FFED993" w:rsidR="007E67F4" w:rsidRPr="006D2E3A" w:rsidRDefault="007E67F4" w:rsidP="00DF517C">
      <w:pPr>
        <w:spacing w:before="240" w:line="360" w:lineRule="auto"/>
        <w:jc w:val="both"/>
        <w:rPr>
          <w:rFonts w:ascii="Arial" w:eastAsia="CMBX12" w:hAnsi="Arial" w:cs="Arial"/>
          <w:b/>
          <w:bCs/>
          <w:i/>
          <w:iCs/>
          <w:sz w:val="24"/>
          <w:szCs w:val="24"/>
          <w:lang w:val="en-GB"/>
        </w:rPr>
      </w:pPr>
      <w:r w:rsidRPr="006D2E3A">
        <w:rPr>
          <w:rFonts w:ascii="Arial" w:eastAsia="CMBX12" w:hAnsi="Arial" w:cs="Arial"/>
          <w:b/>
          <w:bCs/>
          <w:i/>
          <w:iCs/>
          <w:sz w:val="24"/>
          <w:szCs w:val="24"/>
          <w:lang w:val="en-GB"/>
        </w:rPr>
        <w:t xml:space="preserve">Internal Factors  </w:t>
      </w:r>
    </w:p>
    <w:p w14:paraId="11AC9309" w14:textId="3EAACD6D" w:rsidR="001D7DA3" w:rsidRPr="006D2E3A" w:rsidRDefault="002870C4" w:rsidP="00DF517C">
      <w:pPr>
        <w:spacing w:before="240" w:line="360" w:lineRule="auto"/>
        <w:ind w:firstLine="709"/>
        <w:jc w:val="both"/>
        <w:rPr>
          <w:rFonts w:ascii="Arial" w:eastAsia="CMBX12" w:hAnsi="Arial" w:cs="Arial"/>
          <w:sz w:val="24"/>
          <w:szCs w:val="24"/>
          <w:lang w:val="en-GB"/>
        </w:rPr>
      </w:pPr>
      <w:r w:rsidRPr="006D2E3A">
        <w:rPr>
          <w:rFonts w:ascii="Arial" w:eastAsia="CMBX12" w:hAnsi="Arial" w:cs="Arial"/>
          <w:sz w:val="24"/>
          <w:szCs w:val="24"/>
          <w:lang w:val="en-GB"/>
        </w:rPr>
        <w:t xml:space="preserve">Internal factors are </w:t>
      </w:r>
      <w:r w:rsidRPr="00EF779D">
        <w:rPr>
          <w:rFonts w:ascii="Arial" w:eastAsia="CMBX12" w:hAnsi="Arial" w:cs="Arial"/>
          <w:sz w:val="24"/>
          <w:szCs w:val="24"/>
          <w:lang w:val="en-GB"/>
        </w:rPr>
        <w:t>motivation, environmental knowledge, attitudes, emotion</w:t>
      </w:r>
      <w:r w:rsidRPr="006D2E3A">
        <w:rPr>
          <w:rFonts w:ascii="Arial" w:eastAsia="CMBX12" w:hAnsi="Arial" w:cs="Arial"/>
          <w:sz w:val="24"/>
          <w:szCs w:val="24"/>
          <w:lang w:val="en-GB"/>
        </w:rPr>
        <w:t xml:space="preserve"> </w:t>
      </w:r>
      <w:r w:rsidRPr="006D2E3A">
        <w:rPr>
          <w:rFonts w:ascii="Arial" w:eastAsia="CMBX12" w:hAnsi="Arial" w:cs="Arial"/>
          <w:sz w:val="24"/>
          <w:szCs w:val="24"/>
          <w:lang w:val="en-GB"/>
        </w:rPr>
        <w:fldChar w:fldCharType="begin"/>
      </w:r>
      <w:r w:rsidRPr="006D2E3A">
        <w:rPr>
          <w:rFonts w:ascii="Arial" w:eastAsia="CMBX12" w:hAnsi="Arial" w:cs="Arial"/>
          <w:sz w:val="24"/>
          <w:szCs w:val="24"/>
          <w:lang w:val="en-GB"/>
        </w:rPr>
        <w:instrText xml:space="preserve"> ADDIN ZOTERO_ITEM CSL_CITATION {"citationID":"cAK7wcgT","properties":{"formattedCitation":"(Kollmuss &amp; Agyeman, 2002)","plainCitation":"(Kollmuss &amp; Agyeman, 2002)","noteIndex":0},"citationItems":[{"id":144,"uris":["http://zotero.org/users/local/pE4cGXV6/items/4EFIN67T"],"uri":["http://zotero.org/users/local/pE4cGXV6/items/4EFIN67T"],"itemData":{"id":144,"type":"article-journal","container-title":"Environmental Education Research","DOI":"10.1080/13504620220145401","ISSN":"1350-4622, 1469-5871","issue":"3","journalAbbreviation":"Environmental Education Research","language":"en","page":"239-260","source":"DOI.org (Crossref)","title":"Mind the Gap: Why do people act environmentally and what are the barriers to pro-environmental behavior?","title-short":"Mind the Gap","volume":"8","author":[{"family":"Kollmuss","given":"Anja"},{"family":"Agyeman","given":"Julian"}],"issued":{"date-parts":[["2002",8]]}}}],"schema":"https://github.com/citation-style-language/schema/raw/master/csl-citation.json"} </w:instrText>
      </w:r>
      <w:r w:rsidRPr="006D2E3A">
        <w:rPr>
          <w:rFonts w:ascii="Arial" w:eastAsia="CMBX12" w:hAnsi="Arial" w:cs="Arial"/>
          <w:sz w:val="24"/>
          <w:szCs w:val="24"/>
          <w:lang w:val="en-GB"/>
        </w:rPr>
        <w:fldChar w:fldCharType="separate"/>
      </w:r>
      <w:r w:rsidRPr="006D2E3A">
        <w:rPr>
          <w:rFonts w:ascii="Arial" w:hAnsi="Arial" w:cs="Arial"/>
          <w:sz w:val="24"/>
          <w:szCs w:val="24"/>
          <w:lang w:val="en-GB"/>
        </w:rPr>
        <w:t>(Kollmuss &amp; Agyeman, 2002)</w:t>
      </w:r>
      <w:r w:rsidRPr="006D2E3A">
        <w:rPr>
          <w:rFonts w:ascii="Arial" w:eastAsia="CMBX12" w:hAnsi="Arial" w:cs="Arial"/>
          <w:sz w:val="24"/>
          <w:szCs w:val="24"/>
          <w:lang w:val="en-GB"/>
        </w:rPr>
        <w:fldChar w:fldCharType="end"/>
      </w:r>
      <w:r w:rsidRPr="006D2E3A">
        <w:rPr>
          <w:rFonts w:ascii="Arial" w:eastAsia="CMBX12" w:hAnsi="Arial" w:cs="Arial"/>
          <w:sz w:val="24"/>
          <w:szCs w:val="24"/>
          <w:lang w:val="en-GB"/>
        </w:rPr>
        <w:t xml:space="preserve">. </w:t>
      </w:r>
      <w:r w:rsidR="000F4D95" w:rsidRPr="006D2E3A">
        <w:rPr>
          <w:rFonts w:ascii="Arial" w:eastAsia="CMBX12" w:hAnsi="Arial" w:cs="Arial"/>
          <w:sz w:val="24"/>
          <w:szCs w:val="24"/>
          <w:lang w:val="en-GB"/>
        </w:rPr>
        <w:t xml:space="preserve">One of the most important theories which aim to predict </w:t>
      </w:r>
      <w:r w:rsidR="00703FFD">
        <w:rPr>
          <w:rFonts w:ascii="Arial" w:eastAsia="CMBX12" w:hAnsi="Arial" w:cs="Arial"/>
          <w:sz w:val="24"/>
          <w:szCs w:val="24"/>
          <w:lang w:val="en-GB"/>
        </w:rPr>
        <w:t>behaviour</w:t>
      </w:r>
      <w:r w:rsidR="000F4D95" w:rsidRPr="006D2E3A">
        <w:rPr>
          <w:rFonts w:ascii="Arial" w:eastAsia="CMBX12" w:hAnsi="Arial" w:cs="Arial"/>
          <w:sz w:val="24"/>
          <w:szCs w:val="24"/>
          <w:lang w:val="en-GB"/>
        </w:rPr>
        <w:t xml:space="preserve"> is</w:t>
      </w:r>
      <w:r w:rsidR="006844CB">
        <w:rPr>
          <w:rFonts w:ascii="Arial" w:eastAsia="CMBX12" w:hAnsi="Arial" w:cs="Arial"/>
          <w:sz w:val="24"/>
          <w:szCs w:val="24"/>
          <w:lang w:val="en-GB"/>
        </w:rPr>
        <w:t xml:space="preserve"> </w:t>
      </w:r>
      <w:r w:rsidR="00ED0996">
        <w:rPr>
          <w:rFonts w:ascii="Arial" w:eastAsia="CMBX12" w:hAnsi="Arial" w:cs="Arial"/>
          <w:sz w:val="24"/>
          <w:szCs w:val="24"/>
          <w:lang w:val="en-GB"/>
        </w:rPr>
        <w:t xml:space="preserve">the </w:t>
      </w:r>
      <w:r w:rsidR="004E3742">
        <w:rPr>
          <w:rFonts w:ascii="Arial" w:eastAsia="CMBX12" w:hAnsi="Arial" w:cs="Arial"/>
          <w:sz w:val="24"/>
          <w:szCs w:val="24"/>
          <w:lang w:val="en-GB"/>
        </w:rPr>
        <w:t>t</w:t>
      </w:r>
      <w:r w:rsidR="007E67F4" w:rsidRPr="006D2E3A">
        <w:rPr>
          <w:rFonts w:ascii="Arial" w:eastAsia="CMBX12" w:hAnsi="Arial" w:cs="Arial"/>
          <w:sz w:val="24"/>
          <w:szCs w:val="24"/>
          <w:lang w:val="en-GB"/>
        </w:rPr>
        <w:t xml:space="preserve">heory of </w:t>
      </w:r>
      <w:r w:rsidR="004E3742">
        <w:rPr>
          <w:rFonts w:ascii="Arial" w:eastAsia="CMBX12" w:hAnsi="Arial" w:cs="Arial"/>
          <w:sz w:val="24"/>
          <w:szCs w:val="24"/>
          <w:lang w:val="en-GB"/>
        </w:rPr>
        <w:t>p</w:t>
      </w:r>
      <w:r w:rsidR="007E67F4" w:rsidRPr="006D2E3A">
        <w:rPr>
          <w:rFonts w:ascii="Arial" w:eastAsia="CMBX12" w:hAnsi="Arial" w:cs="Arial"/>
          <w:sz w:val="24"/>
          <w:szCs w:val="24"/>
          <w:lang w:val="en-GB"/>
        </w:rPr>
        <w:t xml:space="preserve">lanned </w:t>
      </w:r>
      <w:r w:rsidR="004E3742">
        <w:rPr>
          <w:rFonts w:ascii="Arial" w:eastAsia="CMBX12" w:hAnsi="Arial" w:cs="Arial"/>
          <w:sz w:val="24"/>
          <w:szCs w:val="24"/>
          <w:lang w:val="en-GB"/>
        </w:rPr>
        <w:t>b</w:t>
      </w:r>
      <w:r w:rsidR="00703FFD">
        <w:rPr>
          <w:rFonts w:ascii="Arial" w:eastAsia="CMBX12" w:hAnsi="Arial" w:cs="Arial"/>
          <w:sz w:val="24"/>
          <w:szCs w:val="24"/>
          <w:lang w:val="en-GB"/>
        </w:rPr>
        <w:t>ehaviour</w:t>
      </w:r>
      <w:r w:rsidR="00ED0996">
        <w:rPr>
          <w:rFonts w:ascii="Arial" w:eastAsia="CMBX12" w:hAnsi="Arial" w:cs="Arial"/>
          <w:sz w:val="24"/>
          <w:szCs w:val="24"/>
          <w:lang w:val="en-GB"/>
        </w:rPr>
        <w:t xml:space="preserve"> </w:t>
      </w:r>
      <w:r w:rsidR="007E67F4" w:rsidRPr="006D2E3A">
        <w:rPr>
          <w:rFonts w:ascii="Arial" w:eastAsia="CMBX12" w:hAnsi="Arial" w:cs="Arial"/>
          <w:sz w:val="24"/>
          <w:szCs w:val="24"/>
          <w:lang w:val="en-GB"/>
        </w:rPr>
        <w:t>(TPB)</w:t>
      </w:r>
      <w:r w:rsidR="000F4D95" w:rsidRPr="006D2E3A">
        <w:rPr>
          <w:rFonts w:ascii="Arial" w:eastAsia="CMBX12" w:hAnsi="Arial" w:cs="Arial"/>
          <w:sz w:val="24"/>
          <w:szCs w:val="24"/>
          <w:lang w:val="en-GB"/>
        </w:rPr>
        <w:t xml:space="preserve">. It </w:t>
      </w:r>
      <w:r w:rsidR="007E67F4" w:rsidRPr="006D2E3A">
        <w:rPr>
          <w:rFonts w:ascii="Arial" w:eastAsia="CMBX12" w:hAnsi="Arial" w:cs="Arial"/>
          <w:sz w:val="24"/>
          <w:szCs w:val="24"/>
          <w:lang w:val="en-GB"/>
        </w:rPr>
        <w:t xml:space="preserve">affirms </w:t>
      </w:r>
      <w:r w:rsidR="00703FFD">
        <w:rPr>
          <w:rFonts w:ascii="Arial" w:eastAsia="CMBX12" w:hAnsi="Arial" w:cs="Arial"/>
          <w:sz w:val="24"/>
          <w:szCs w:val="24"/>
          <w:lang w:val="en-GB"/>
        </w:rPr>
        <w:t>behaviour</w:t>
      </w:r>
      <w:r w:rsidR="007E67F4" w:rsidRPr="006D2E3A">
        <w:rPr>
          <w:rFonts w:ascii="Arial" w:eastAsia="CMBX12" w:hAnsi="Arial" w:cs="Arial"/>
          <w:sz w:val="24"/>
          <w:szCs w:val="24"/>
          <w:lang w:val="en-GB"/>
        </w:rPr>
        <w:t xml:space="preserve"> is determined by</w:t>
      </w:r>
      <w:r w:rsidR="006844CB">
        <w:rPr>
          <w:rFonts w:ascii="Arial" w:eastAsia="CMBX12" w:hAnsi="Arial" w:cs="Arial"/>
          <w:sz w:val="24"/>
          <w:szCs w:val="24"/>
          <w:lang w:val="en-GB"/>
        </w:rPr>
        <w:t xml:space="preserve"> </w:t>
      </w:r>
      <w:r w:rsidR="007E67F4" w:rsidRPr="006D2E3A">
        <w:rPr>
          <w:rFonts w:ascii="Arial" w:eastAsia="CMBX12" w:hAnsi="Arial" w:cs="Arial"/>
          <w:sz w:val="24"/>
          <w:szCs w:val="24"/>
          <w:lang w:val="en-GB"/>
        </w:rPr>
        <w:t>attitudes</w:t>
      </w:r>
      <w:r w:rsidR="000F4D95" w:rsidRPr="006D2E3A">
        <w:rPr>
          <w:rFonts w:ascii="Arial" w:eastAsia="CMBX12" w:hAnsi="Arial" w:cs="Arial"/>
          <w:sz w:val="24"/>
          <w:szCs w:val="24"/>
          <w:lang w:val="en-GB"/>
        </w:rPr>
        <w:t xml:space="preserve"> towards that action</w:t>
      </w:r>
      <w:r w:rsidR="007E67F4" w:rsidRPr="006D2E3A">
        <w:rPr>
          <w:rFonts w:ascii="Arial" w:eastAsia="CMBX12" w:hAnsi="Arial" w:cs="Arial"/>
          <w:sz w:val="24"/>
          <w:szCs w:val="24"/>
          <w:lang w:val="en-GB"/>
        </w:rPr>
        <w:t>, subjective norms</w:t>
      </w:r>
      <w:r w:rsidR="006844CB">
        <w:rPr>
          <w:rFonts w:ascii="Arial" w:eastAsia="CMBX12" w:hAnsi="Arial" w:cs="Arial"/>
          <w:sz w:val="24"/>
          <w:szCs w:val="24"/>
          <w:lang w:val="en-GB"/>
        </w:rPr>
        <w:t>,</w:t>
      </w:r>
      <w:r w:rsidR="007E67F4" w:rsidRPr="006D2E3A">
        <w:rPr>
          <w:rFonts w:ascii="Arial" w:eastAsia="CMBX12" w:hAnsi="Arial" w:cs="Arial"/>
          <w:sz w:val="24"/>
          <w:szCs w:val="24"/>
          <w:lang w:val="en-GB"/>
        </w:rPr>
        <w:t xml:space="preserve"> and perceived </w:t>
      </w:r>
      <w:r w:rsidR="00703FFD">
        <w:rPr>
          <w:rFonts w:ascii="Arial" w:eastAsia="CMBX12" w:hAnsi="Arial" w:cs="Arial"/>
          <w:sz w:val="24"/>
          <w:szCs w:val="24"/>
          <w:lang w:val="en-GB"/>
        </w:rPr>
        <w:t>behaviour</w:t>
      </w:r>
      <w:r w:rsidR="007E67F4" w:rsidRPr="006D2E3A">
        <w:rPr>
          <w:rFonts w:ascii="Arial" w:eastAsia="CMBX12" w:hAnsi="Arial" w:cs="Arial"/>
          <w:sz w:val="24"/>
          <w:szCs w:val="24"/>
          <w:lang w:val="en-GB"/>
        </w:rPr>
        <w:t xml:space="preserve">al control </w:t>
      </w:r>
      <w:r w:rsidR="007E67F4" w:rsidRPr="006D2E3A">
        <w:rPr>
          <w:rFonts w:ascii="Arial" w:eastAsia="CMBX12" w:hAnsi="Arial" w:cs="Arial"/>
          <w:sz w:val="24"/>
          <w:szCs w:val="24"/>
          <w:lang w:val="en-GB"/>
        </w:rPr>
        <w:fldChar w:fldCharType="begin"/>
      </w:r>
      <w:r w:rsidR="000F4D95" w:rsidRPr="006D2E3A">
        <w:rPr>
          <w:rFonts w:ascii="Arial" w:eastAsia="CMBX12" w:hAnsi="Arial" w:cs="Arial"/>
          <w:sz w:val="24"/>
          <w:szCs w:val="24"/>
          <w:lang w:val="en-GB"/>
        </w:rPr>
        <w:instrText xml:space="preserve"> ADDIN ZOTERO_ITEM CSL_CITATION {"citationID":"uLUt58LE","properties":{"formattedCitation":"(Oreg &amp; Katz-Gerro, 2006; Whitmarsh &amp; O\\uc0\\u8217{}Neill, 2010)","plainCitation":"(Oreg &amp; Katz-Gerro, 2006; Whitmarsh &amp; O’Neill, 2010)","noteIndex":0},"citationItems":[{"id":146,"uris":["http://zotero.org/users/local/pE4cGXV6/items/S289UVVT"],"uri":["http://zotero.org/users/local/pE4cGXV6/items/S289UVVT"],"itemData":{"id":146,"type":"article-journal","container-title":"Environment and Behavior","DOI":"10.1177/0013916505286012","ISSN":"0013-9165, 1552-390X","issue":"4","journalAbbreviation":"Environment and Behavior","language":"en","page":"462-483","source":"DOI.org (Crossref)","title":"Predicting Proenvironmental Behavior Cross-Nationally: Values, the Theory of Planned Behavior, and Value-Belief-Norm Theory","title-short":"Predicting Proenvironmental Behavior Cross-Nationally","volume":"38","author":[{"family":"Oreg","given":"Shaul"},{"family":"Katz-Gerro","given":"Tally"}],"issued":{"date-parts":[["2006",7]]}}},{"id":142,"uris":["http://zotero.org/users/local/pE4cGXV6/items/IC637PYW"],"uri":["http://zotero.org/users/local/pE4cGXV6/items/IC637PYW"],"itemData":{"id":142,"type":"article-journal","container-title":"Journal of Environmental Psychology","DOI":"10.1016/j.jenvp.2010.01.003","ISSN":"02724944","issue":"3","journalAbbreviation":"Journal of Environmental Psychology","language":"en","page":"305-314","source":"DOI.org (Crossref)","title":"Green identity, green living? The role of pro-environmental self-identity in determining consistency across diverse pro-environmental behaviours","title-short":"Green identity, green living?","volume":"30","author":[{"family":"Whitmarsh","given":"Lorraine"},{"family":"O'Neill","given":"Saffron"}],"issued":{"date-parts":[["2010",9]]}}}],"schema":"https://github.com/citation-style-language/schema/raw/master/csl-citation.json"} </w:instrText>
      </w:r>
      <w:r w:rsidR="007E67F4" w:rsidRPr="006D2E3A">
        <w:rPr>
          <w:rFonts w:ascii="Arial" w:eastAsia="CMBX12" w:hAnsi="Arial" w:cs="Arial"/>
          <w:sz w:val="24"/>
          <w:szCs w:val="24"/>
          <w:lang w:val="en-GB"/>
        </w:rPr>
        <w:fldChar w:fldCharType="separate"/>
      </w:r>
      <w:r w:rsidR="000F4D95" w:rsidRPr="006D2E3A">
        <w:rPr>
          <w:rFonts w:ascii="Arial" w:hAnsi="Arial" w:cs="Arial"/>
          <w:sz w:val="24"/>
          <w:szCs w:val="24"/>
          <w:lang w:val="en-GB"/>
        </w:rPr>
        <w:t>(Oreg &amp; Katz-Gerro, 2006; Whitmarsh &amp; O’Neill, 2010)</w:t>
      </w:r>
      <w:r w:rsidR="007E67F4" w:rsidRPr="006D2E3A">
        <w:rPr>
          <w:rFonts w:ascii="Arial" w:eastAsia="CMBX12" w:hAnsi="Arial" w:cs="Arial"/>
          <w:sz w:val="24"/>
          <w:szCs w:val="24"/>
          <w:lang w:val="en-GB"/>
        </w:rPr>
        <w:fldChar w:fldCharType="end"/>
      </w:r>
      <w:r w:rsidR="007E67F4" w:rsidRPr="006D2E3A">
        <w:rPr>
          <w:rFonts w:ascii="Arial" w:eastAsia="CMBX12" w:hAnsi="Arial" w:cs="Arial"/>
          <w:sz w:val="24"/>
          <w:szCs w:val="24"/>
          <w:lang w:val="en-GB"/>
        </w:rPr>
        <w:t>.</w:t>
      </w:r>
      <w:r w:rsidR="000F4D95" w:rsidRPr="006D2E3A">
        <w:rPr>
          <w:rFonts w:ascii="Arial" w:eastAsia="CMBX12" w:hAnsi="Arial" w:cs="Arial"/>
          <w:sz w:val="24"/>
          <w:szCs w:val="24"/>
          <w:lang w:val="en-GB"/>
        </w:rPr>
        <w:t xml:space="preserve"> Therefore, </w:t>
      </w:r>
      <w:r w:rsidR="00422F05" w:rsidRPr="006D2E3A">
        <w:rPr>
          <w:rFonts w:ascii="Arial" w:eastAsia="CMBX12" w:hAnsi="Arial" w:cs="Arial"/>
          <w:sz w:val="24"/>
          <w:szCs w:val="24"/>
          <w:lang w:val="en-GB"/>
        </w:rPr>
        <w:t xml:space="preserve">actual </w:t>
      </w:r>
      <w:r w:rsidR="00703FFD">
        <w:rPr>
          <w:rFonts w:ascii="Arial" w:eastAsia="CMBX12" w:hAnsi="Arial" w:cs="Arial"/>
          <w:sz w:val="24"/>
          <w:szCs w:val="24"/>
          <w:lang w:val="en-GB"/>
        </w:rPr>
        <w:t>behaviour</w:t>
      </w:r>
      <w:r w:rsidR="00422F05" w:rsidRPr="006D2E3A">
        <w:rPr>
          <w:rFonts w:ascii="Arial" w:eastAsia="CMBX12" w:hAnsi="Arial" w:cs="Arial"/>
          <w:sz w:val="24"/>
          <w:szCs w:val="24"/>
          <w:lang w:val="en-GB"/>
        </w:rPr>
        <w:t xml:space="preserve"> is determined by </w:t>
      </w:r>
      <w:r w:rsidR="00703FFD">
        <w:rPr>
          <w:rFonts w:ascii="Arial" w:eastAsia="CMBX12" w:hAnsi="Arial" w:cs="Arial"/>
          <w:sz w:val="24"/>
          <w:szCs w:val="24"/>
          <w:lang w:val="en-GB"/>
        </w:rPr>
        <w:t>behaviour</w:t>
      </w:r>
      <w:r w:rsidR="00422F05" w:rsidRPr="006D2E3A">
        <w:rPr>
          <w:rFonts w:ascii="Arial" w:eastAsia="CMBX12" w:hAnsi="Arial" w:cs="Arial"/>
          <w:sz w:val="24"/>
          <w:szCs w:val="24"/>
          <w:lang w:val="en-GB"/>
        </w:rPr>
        <w:t xml:space="preserve">al intention, which has its turn is influenced by both attitudes and social, or normative, pressures </w:t>
      </w:r>
      <w:r w:rsidR="00422F05" w:rsidRPr="006D2E3A">
        <w:rPr>
          <w:rFonts w:ascii="Arial" w:eastAsia="CMBX12" w:hAnsi="Arial" w:cs="Arial"/>
          <w:sz w:val="24"/>
          <w:szCs w:val="24"/>
          <w:lang w:val="en-GB"/>
        </w:rPr>
        <w:fldChar w:fldCharType="begin"/>
      </w:r>
      <w:r w:rsidR="00422F05" w:rsidRPr="006D2E3A">
        <w:rPr>
          <w:rFonts w:ascii="Arial" w:eastAsia="CMBX12" w:hAnsi="Arial" w:cs="Arial"/>
          <w:sz w:val="24"/>
          <w:szCs w:val="24"/>
          <w:lang w:val="en-GB"/>
        </w:rPr>
        <w:instrText xml:space="preserve"> ADDIN ZOTERO_ITEM CSL_CITATION {"citationID":"z5drTp7y","properties":{"formattedCitation":"(Kollmuss &amp; Agyeman, 2002)","plainCitation":"(Kollmuss &amp; Agyeman, 2002)","noteIndex":0},"citationItems":[{"id":144,"uris":["http://zotero.org/users/local/pE4cGXV6/items/4EFIN67T"],"uri":["http://zotero.org/users/local/pE4cGXV6/items/4EFIN67T"],"itemData":{"id":144,"type":"article-journal","container-title":"Environmental Education Research","DOI":"10.1080/13504620220145401","ISSN":"1350-4622, 1469-5871","issue":"3","journalAbbreviation":"Environmental Education Research","language":"en","page":"239-260","source":"DOI.org (Crossref)","title":"Mind the Gap: Why do people act environmentally and what are the barriers to pro-environmental behavior?","title-short":"Mind the Gap","volume":"8","author":[{"family":"Kollmuss","given":"Anja"},{"family":"Agyeman","given":"Julian"}],"issued":{"date-parts":[["2002",8]]}}}],"schema":"https://github.com/citation-style-language/schema/raw/master/csl-citation.json"} </w:instrText>
      </w:r>
      <w:r w:rsidR="00422F05" w:rsidRPr="006D2E3A">
        <w:rPr>
          <w:rFonts w:ascii="Arial" w:eastAsia="CMBX12" w:hAnsi="Arial" w:cs="Arial"/>
          <w:sz w:val="24"/>
          <w:szCs w:val="24"/>
          <w:lang w:val="en-GB"/>
        </w:rPr>
        <w:fldChar w:fldCharType="separate"/>
      </w:r>
      <w:r w:rsidR="00422F05" w:rsidRPr="006D2E3A">
        <w:rPr>
          <w:rFonts w:ascii="Arial" w:hAnsi="Arial" w:cs="Arial"/>
          <w:sz w:val="24"/>
          <w:szCs w:val="24"/>
          <w:lang w:val="en-GB"/>
        </w:rPr>
        <w:t>(Kollmuss &amp; Agyeman, 2002)</w:t>
      </w:r>
      <w:r w:rsidR="00422F05" w:rsidRPr="006D2E3A">
        <w:rPr>
          <w:rFonts w:ascii="Arial" w:eastAsia="CMBX12" w:hAnsi="Arial" w:cs="Arial"/>
          <w:sz w:val="24"/>
          <w:szCs w:val="24"/>
          <w:lang w:val="en-GB"/>
        </w:rPr>
        <w:fldChar w:fldCharType="end"/>
      </w:r>
      <w:r w:rsidR="00422F05" w:rsidRPr="006D2E3A">
        <w:rPr>
          <w:rFonts w:ascii="Arial" w:eastAsia="CMBX12" w:hAnsi="Arial" w:cs="Arial"/>
          <w:sz w:val="24"/>
          <w:szCs w:val="24"/>
          <w:lang w:val="en-GB"/>
        </w:rPr>
        <w:t xml:space="preserve">.  </w:t>
      </w:r>
    </w:p>
    <w:p w14:paraId="3BE8A833" w14:textId="2CC53572" w:rsidR="008D3B2D" w:rsidRPr="006D2E3A" w:rsidRDefault="001D7DA3" w:rsidP="00DF517C">
      <w:pPr>
        <w:spacing w:before="240" w:line="360" w:lineRule="auto"/>
        <w:ind w:firstLine="709"/>
        <w:jc w:val="both"/>
        <w:rPr>
          <w:rFonts w:ascii="Arial" w:eastAsia="CMBX12" w:hAnsi="Arial" w:cs="Arial"/>
          <w:sz w:val="24"/>
          <w:szCs w:val="24"/>
          <w:lang w:val="en-GB"/>
        </w:rPr>
      </w:pPr>
      <w:r w:rsidRPr="006D2E3A">
        <w:rPr>
          <w:rFonts w:ascii="Arial" w:eastAsia="CMBX12" w:hAnsi="Arial" w:cs="Arial"/>
          <w:sz w:val="24"/>
          <w:szCs w:val="24"/>
          <w:lang w:val="en-GB"/>
        </w:rPr>
        <w:t>Generally, as just show</w:t>
      </w:r>
      <w:r w:rsidR="009141C3">
        <w:rPr>
          <w:rFonts w:ascii="Arial" w:eastAsia="CMBX12" w:hAnsi="Arial" w:cs="Arial"/>
          <w:sz w:val="24"/>
          <w:szCs w:val="24"/>
          <w:lang w:val="en-GB"/>
        </w:rPr>
        <w:t>n</w:t>
      </w:r>
      <w:r w:rsidRPr="006D2E3A">
        <w:rPr>
          <w:rFonts w:ascii="Arial" w:eastAsia="CMBX12" w:hAnsi="Arial" w:cs="Arial"/>
          <w:sz w:val="24"/>
          <w:szCs w:val="24"/>
          <w:lang w:val="en-GB"/>
        </w:rPr>
        <w:t xml:space="preserve"> with the theory, motivation, </w:t>
      </w:r>
      <w:r w:rsidR="000278F1" w:rsidRPr="006D2E3A">
        <w:rPr>
          <w:rFonts w:ascii="Arial" w:eastAsia="CMBX12" w:hAnsi="Arial" w:cs="Arial"/>
          <w:sz w:val="24"/>
          <w:szCs w:val="24"/>
          <w:lang w:val="en-GB"/>
        </w:rPr>
        <w:t>values</w:t>
      </w:r>
      <w:r w:rsidRPr="006D2E3A">
        <w:rPr>
          <w:rFonts w:ascii="Arial" w:eastAsia="CMBX12" w:hAnsi="Arial" w:cs="Arial"/>
          <w:sz w:val="24"/>
          <w:szCs w:val="24"/>
          <w:lang w:val="en-GB"/>
        </w:rPr>
        <w:t>, knowledge are interconnected. Motivation (unconscious or conscious) drives action</w:t>
      </w:r>
      <w:ins w:id="77" w:author="Veltri GiuseppeAlessandro" w:date="2021-02-04T19:21:00Z">
        <w:r w:rsidR="00FF0DD6">
          <w:rPr>
            <w:rFonts w:ascii="Arial" w:eastAsia="CMBX12" w:hAnsi="Arial" w:cs="Arial"/>
            <w:sz w:val="24"/>
            <w:szCs w:val="24"/>
            <w:lang w:val="en-GB"/>
          </w:rPr>
          <w:t>,</w:t>
        </w:r>
      </w:ins>
      <w:r w:rsidRPr="006D2E3A">
        <w:rPr>
          <w:rFonts w:ascii="Arial" w:eastAsia="CMBX12" w:hAnsi="Arial" w:cs="Arial"/>
          <w:sz w:val="24"/>
          <w:szCs w:val="24"/>
          <w:lang w:val="en-GB"/>
        </w:rPr>
        <w:t xml:space="preserve"> and it could be shaped and </w:t>
      </w:r>
      <w:del w:id="78" w:author="Veltri GiuseppeAlessandro" w:date="2021-02-04T19:21:00Z">
        <w:r w:rsidRPr="006D2E3A" w:rsidDel="00FF0DD6">
          <w:rPr>
            <w:rFonts w:ascii="Arial" w:eastAsia="CMBX12" w:hAnsi="Arial" w:cs="Arial"/>
            <w:sz w:val="24"/>
            <w:szCs w:val="24"/>
            <w:lang w:val="en-GB"/>
          </w:rPr>
          <w:delText>linked also</w:delText>
        </w:r>
      </w:del>
      <w:ins w:id="79" w:author="Veltri GiuseppeAlessandro" w:date="2021-02-04T19:21:00Z">
        <w:r w:rsidR="00FF0DD6">
          <w:rPr>
            <w:rFonts w:ascii="Arial" w:eastAsia="CMBX12" w:hAnsi="Arial" w:cs="Arial"/>
            <w:sz w:val="24"/>
            <w:szCs w:val="24"/>
            <w:lang w:val="en-GB"/>
          </w:rPr>
          <w:t>also linked</w:t>
        </w:r>
      </w:ins>
      <w:r w:rsidRPr="006D2E3A">
        <w:rPr>
          <w:rFonts w:ascii="Arial" w:eastAsia="CMBX12" w:hAnsi="Arial" w:cs="Arial"/>
          <w:sz w:val="24"/>
          <w:szCs w:val="24"/>
          <w:lang w:val="en-GB"/>
        </w:rPr>
        <w:t xml:space="preserve"> by environmental knowledge and awareness </w:t>
      </w:r>
      <w:r w:rsidRPr="006D2E3A">
        <w:rPr>
          <w:rFonts w:ascii="Arial" w:eastAsia="CMBX12" w:hAnsi="Arial" w:cs="Arial"/>
          <w:sz w:val="24"/>
          <w:szCs w:val="24"/>
          <w:lang w:val="en-GB"/>
        </w:rPr>
        <w:fldChar w:fldCharType="begin"/>
      </w:r>
      <w:r w:rsidRPr="006D2E3A">
        <w:rPr>
          <w:rFonts w:ascii="Arial" w:eastAsia="CMBX12" w:hAnsi="Arial" w:cs="Arial"/>
          <w:sz w:val="24"/>
          <w:szCs w:val="24"/>
          <w:lang w:val="en-GB"/>
        </w:rPr>
        <w:instrText xml:space="preserve"> ADDIN ZOTERO_ITEM CSL_CITATION {"citationID":"254Iic6G","properties":{"formattedCitation":"(Kollmuss &amp; Agyeman, 2002)","plainCitation":"(Kollmuss &amp; Agyeman, 2002)","noteIndex":0},"citationItems":[{"id":144,"uris":["http://zotero.org/users/local/pE4cGXV6/items/4EFIN67T"],"uri":["http://zotero.org/users/local/pE4cGXV6/items/4EFIN67T"],"itemData":{"id":144,"type":"article-journal","container-title":"Environmental Education Research","DOI":"10.1080/13504620220145401","ISSN":"1350-4622, 1469-5871","issue":"3","journalAbbreviation":"Environmental Education Research","language":"en","page":"239-260","source":"DOI.org (Crossref)","title":"Mind the Gap: Why do people act environmentally and what are the barriers to pro-environmental behavior?","title-short":"Mind the Gap","volume":"8","author":[{"family":"Kollmuss","given":"Anja"},{"family":"Agyeman","given":"Julian"}],"issued":{"date-parts":[["2002",8]]}}}],"schema":"https://github.com/citation-style-language/schema/raw/master/csl-citation.json"} </w:instrText>
      </w:r>
      <w:r w:rsidRPr="006D2E3A">
        <w:rPr>
          <w:rFonts w:ascii="Arial" w:eastAsia="CMBX12" w:hAnsi="Arial" w:cs="Arial"/>
          <w:sz w:val="24"/>
          <w:szCs w:val="24"/>
          <w:lang w:val="en-GB"/>
        </w:rPr>
        <w:fldChar w:fldCharType="separate"/>
      </w:r>
      <w:r w:rsidRPr="006D2E3A">
        <w:rPr>
          <w:rFonts w:ascii="Arial" w:hAnsi="Arial" w:cs="Arial"/>
          <w:sz w:val="24"/>
          <w:szCs w:val="24"/>
          <w:lang w:val="en-GB"/>
        </w:rPr>
        <w:t>(Kollmuss &amp; Agyeman, 2002)</w:t>
      </w:r>
      <w:r w:rsidRPr="006D2E3A">
        <w:rPr>
          <w:rFonts w:ascii="Arial" w:eastAsia="CMBX12" w:hAnsi="Arial" w:cs="Arial"/>
          <w:sz w:val="24"/>
          <w:szCs w:val="24"/>
          <w:lang w:val="en-GB"/>
        </w:rPr>
        <w:fldChar w:fldCharType="end"/>
      </w:r>
      <w:r w:rsidRPr="006D2E3A">
        <w:rPr>
          <w:rFonts w:ascii="Arial" w:eastAsia="CMBX12" w:hAnsi="Arial" w:cs="Arial"/>
          <w:sz w:val="24"/>
          <w:szCs w:val="24"/>
          <w:lang w:val="en-GB"/>
        </w:rPr>
        <w:t>. Also</w:t>
      </w:r>
      <w:r w:rsidR="009141C3">
        <w:rPr>
          <w:rFonts w:ascii="Arial" w:eastAsia="CMBX12" w:hAnsi="Arial" w:cs="Arial"/>
          <w:sz w:val="24"/>
          <w:szCs w:val="24"/>
          <w:lang w:val="en-GB"/>
        </w:rPr>
        <w:t>,</w:t>
      </w:r>
      <w:r w:rsidRPr="006D2E3A">
        <w:rPr>
          <w:rFonts w:ascii="Arial" w:eastAsia="CMBX12" w:hAnsi="Arial" w:cs="Arial"/>
          <w:sz w:val="24"/>
          <w:szCs w:val="24"/>
          <w:lang w:val="en-GB"/>
        </w:rPr>
        <w:t xml:space="preserve"> values, influenced by </w:t>
      </w:r>
      <w:r w:rsidR="00454509" w:rsidRPr="006D2E3A">
        <w:rPr>
          <w:rFonts w:ascii="Arial" w:eastAsia="CMBX12" w:hAnsi="Arial" w:cs="Arial"/>
          <w:sz w:val="24"/>
          <w:szCs w:val="24"/>
          <w:lang w:val="en-GB"/>
        </w:rPr>
        <w:t>social network</w:t>
      </w:r>
      <w:r w:rsidR="009141C3">
        <w:rPr>
          <w:rFonts w:ascii="Arial" w:eastAsia="CMBX12" w:hAnsi="Arial" w:cs="Arial"/>
          <w:sz w:val="24"/>
          <w:szCs w:val="24"/>
          <w:lang w:val="en-GB"/>
        </w:rPr>
        <w:t>s</w:t>
      </w:r>
      <w:r w:rsidR="00454509" w:rsidRPr="006D2E3A">
        <w:rPr>
          <w:rFonts w:ascii="Arial" w:eastAsia="CMBX12" w:hAnsi="Arial" w:cs="Arial"/>
          <w:sz w:val="24"/>
          <w:szCs w:val="24"/>
          <w:lang w:val="en-GB"/>
        </w:rPr>
        <w:t xml:space="preserve"> (family, peer-groups, education), </w:t>
      </w:r>
      <w:r w:rsidRPr="006D2E3A">
        <w:rPr>
          <w:rFonts w:ascii="Arial" w:eastAsia="CMBX12" w:hAnsi="Arial" w:cs="Arial"/>
          <w:sz w:val="24"/>
          <w:szCs w:val="24"/>
          <w:lang w:val="en-GB"/>
        </w:rPr>
        <w:t>shape motivation</w:t>
      </w:r>
      <w:r w:rsidR="000278F1" w:rsidRPr="006D2E3A">
        <w:rPr>
          <w:rFonts w:ascii="Arial" w:eastAsia="CMBX12" w:hAnsi="Arial" w:cs="Arial"/>
          <w:sz w:val="24"/>
          <w:szCs w:val="24"/>
          <w:lang w:val="en-GB"/>
        </w:rPr>
        <w:t xml:space="preserve"> and </w:t>
      </w:r>
      <w:del w:id="80" w:author="Veltri GiuseppeAlessandro" w:date="2021-02-04T19:21:00Z">
        <w:r w:rsidR="000278F1" w:rsidRPr="006D2E3A" w:rsidDel="00FF0DD6">
          <w:rPr>
            <w:rFonts w:ascii="Arial" w:eastAsia="CMBX12" w:hAnsi="Arial" w:cs="Arial"/>
            <w:sz w:val="24"/>
            <w:szCs w:val="24"/>
            <w:lang w:val="en-GB"/>
          </w:rPr>
          <w:delText xml:space="preserve">then </w:delText>
        </w:r>
      </w:del>
      <w:r w:rsidR="00703FFD">
        <w:rPr>
          <w:rFonts w:ascii="Arial" w:eastAsia="CMBX12" w:hAnsi="Arial" w:cs="Arial"/>
          <w:sz w:val="24"/>
          <w:szCs w:val="24"/>
          <w:lang w:val="en-GB"/>
        </w:rPr>
        <w:t>behaviour</w:t>
      </w:r>
      <w:r w:rsidR="00454509" w:rsidRPr="006D2E3A">
        <w:rPr>
          <w:rFonts w:ascii="Arial" w:eastAsia="CMBX12" w:hAnsi="Arial" w:cs="Arial"/>
          <w:sz w:val="24"/>
          <w:szCs w:val="24"/>
          <w:lang w:val="en-GB"/>
        </w:rPr>
        <w:t>.</w:t>
      </w:r>
      <w:r w:rsidR="00BD1584" w:rsidRPr="006D2E3A">
        <w:rPr>
          <w:rFonts w:ascii="Arial" w:eastAsia="CMBX12" w:hAnsi="Arial" w:cs="Arial"/>
          <w:sz w:val="24"/>
          <w:szCs w:val="24"/>
          <w:lang w:val="en-GB"/>
        </w:rPr>
        <w:t xml:space="preserve"> </w:t>
      </w:r>
      <w:r w:rsidR="000278F1" w:rsidRPr="006D2E3A">
        <w:rPr>
          <w:rFonts w:ascii="Arial" w:eastAsia="CMBX12" w:hAnsi="Arial" w:cs="Arial"/>
          <w:sz w:val="24"/>
          <w:szCs w:val="24"/>
          <w:lang w:val="en-GB"/>
        </w:rPr>
        <w:lastRenderedPageBreak/>
        <w:t xml:space="preserve">“The more strongly individuals subscribe to values beyond their </w:t>
      </w:r>
      <w:del w:id="81" w:author="Veltri GiuseppeAlessandro" w:date="2021-02-04T19:21:00Z">
        <w:r w:rsidR="000278F1" w:rsidRPr="006D2E3A" w:rsidDel="00FF0DD6">
          <w:rPr>
            <w:rFonts w:ascii="Arial" w:eastAsia="CMBX12" w:hAnsi="Arial" w:cs="Arial"/>
            <w:sz w:val="24"/>
            <w:szCs w:val="24"/>
            <w:lang w:val="en-GB"/>
          </w:rPr>
          <w:delText>immediate own</w:delText>
        </w:r>
      </w:del>
      <w:ins w:id="82" w:author="Veltri GiuseppeAlessandro" w:date="2021-02-04T19:21:00Z">
        <w:r w:rsidR="00FF0DD6">
          <w:rPr>
            <w:rFonts w:ascii="Arial" w:eastAsia="CMBX12" w:hAnsi="Arial" w:cs="Arial"/>
            <w:sz w:val="24"/>
            <w:szCs w:val="24"/>
            <w:lang w:val="en-GB"/>
          </w:rPr>
          <w:t>own immediate</w:t>
        </w:r>
      </w:ins>
      <w:r w:rsidR="000278F1" w:rsidRPr="006D2E3A">
        <w:rPr>
          <w:rFonts w:ascii="Arial" w:eastAsia="CMBX12" w:hAnsi="Arial" w:cs="Arial"/>
          <w:sz w:val="24"/>
          <w:szCs w:val="24"/>
          <w:lang w:val="en-GB"/>
        </w:rPr>
        <w:t xml:space="preserve"> interests, that is, self-transcendent, prosocial, altruistic or </w:t>
      </w:r>
      <w:proofErr w:type="spellStart"/>
      <w:r w:rsidR="000278F1" w:rsidRPr="006D2E3A">
        <w:rPr>
          <w:rFonts w:ascii="Arial" w:eastAsia="CMBX12" w:hAnsi="Arial" w:cs="Arial"/>
          <w:sz w:val="24"/>
          <w:szCs w:val="24"/>
          <w:lang w:val="en-GB"/>
        </w:rPr>
        <w:t>biospheric</w:t>
      </w:r>
      <w:proofErr w:type="spellEnd"/>
      <w:r w:rsidR="000278F1" w:rsidRPr="006D2E3A">
        <w:rPr>
          <w:rFonts w:ascii="Arial" w:eastAsia="CMBX12" w:hAnsi="Arial" w:cs="Arial"/>
          <w:sz w:val="24"/>
          <w:szCs w:val="24"/>
          <w:lang w:val="en-GB"/>
        </w:rPr>
        <w:t xml:space="preserve"> values, the more likely they are to engage in pro-environmental </w:t>
      </w:r>
      <w:r w:rsidR="00703FFD">
        <w:rPr>
          <w:rFonts w:ascii="Arial" w:eastAsia="CMBX12" w:hAnsi="Arial" w:cs="Arial"/>
          <w:sz w:val="24"/>
          <w:szCs w:val="24"/>
          <w:lang w:val="en-GB"/>
        </w:rPr>
        <w:t>behaviour</w:t>
      </w:r>
      <w:r w:rsidR="000278F1" w:rsidRPr="006D2E3A">
        <w:rPr>
          <w:rFonts w:ascii="Arial" w:eastAsia="CMBX12" w:hAnsi="Arial" w:cs="Arial"/>
          <w:sz w:val="24"/>
          <w:szCs w:val="24"/>
          <w:lang w:val="en-GB"/>
        </w:rPr>
        <w:t xml:space="preserve">” </w:t>
      </w:r>
      <w:r w:rsidR="000278F1" w:rsidRPr="006D2E3A">
        <w:rPr>
          <w:rFonts w:ascii="Arial" w:eastAsia="CMBX12" w:hAnsi="Arial" w:cs="Arial"/>
          <w:sz w:val="24"/>
          <w:szCs w:val="24"/>
          <w:lang w:val="en-GB"/>
        </w:rPr>
        <w:fldChar w:fldCharType="begin"/>
      </w:r>
      <w:r w:rsidR="000278F1" w:rsidRPr="006D2E3A">
        <w:rPr>
          <w:rFonts w:ascii="Arial" w:eastAsia="CMBX12" w:hAnsi="Arial" w:cs="Arial"/>
          <w:sz w:val="24"/>
          <w:szCs w:val="24"/>
          <w:lang w:val="en-GB"/>
        </w:rPr>
        <w:instrText xml:space="preserve"> ADDIN ZOTERO_ITEM CSL_CITATION {"citationID":"VW7cQApY","properties":{"formattedCitation":"(Steg &amp; Vlek, 2009, pag. 311)","plainCitation":"(Steg &amp; Vlek, 2009, pag. 311)","noteIndex":0},"citationItems":[{"id":151,"uris":["http://zotero.org/users/local/pE4cGXV6/items/CD4QPP5J"],"uri":["http://zotero.org/users/local/pE4cGXV6/items/CD4QPP5J"],"itemData":{"id":151,"type":"article-journal","container-title":"Journal of Environmental Psychology","DOI":"10.1016/j.jenvp.2008.10.004","ISSN":"02724944","issue":"3","journalAbbreviation":"Journal of Environmental Psychology","language":"en","page":"309-317","source":"DOI.org (Crossref)","title":"Encouraging pro-environmental behaviour: An integrative review and research agenda","title-short":"Encouraging pro-environmental behaviour","volume":"29","author":[{"family":"Steg","given":"Linda"},{"family":"Vlek","given":"Charles"}],"issued":{"date-parts":[["2009",9]]}},"locator":"311"}],"schema":"https://github.com/citation-style-language/schema/raw/master/csl-citation.json"} </w:instrText>
      </w:r>
      <w:r w:rsidR="000278F1" w:rsidRPr="006D2E3A">
        <w:rPr>
          <w:rFonts w:ascii="Arial" w:eastAsia="CMBX12" w:hAnsi="Arial" w:cs="Arial"/>
          <w:sz w:val="24"/>
          <w:szCs w:val="24"/>
          <w:lang w:val="en-GB"/>
        </w:rPr>
        <w:fldChar w:fldCharType="separate"/>
      </w:r>
      <w:r w:rsidR="000278F1" w:rsidRPr="006D2E3A">
        <w:rPr>
          <w:rFonts w:ascii="Arial" w:hAnsi="Arial" w:cs="Arial"/>
          <w:sz w:val="24"/>
          <w:szCs w:val="24"/>
          <w:lang w:val="en-GB"/>
        </w:rPr>
        <w:t xml:space="preserve">(Steg &amp; Vlek, 2009, </w:t>
      </w:r>
      <w:r w:rsidR="00C46517">
        <w:rPr>
          <w:rFonts w:ascii="Arial" w:hAnsi="Arial" w:cs="Arial"/>
          <w:sz w:val="24"/>
          <w:szCs w:val="24"/>
          <w:lang w:val="en-GB"/>
        </w:rPr>
        <w:t>p.</w:t>
      </w:r>
      <w:r w:rsidR="000278F1" w:rsidRPr="006D2E3A">
        <w:rPr>
          <w:rFonts w:ascii="Arial" w:hAnsi="Arial" w:cs="Arial"/>
          <w:sz w:val="24"/>
          <w:szCs w:val="24"/>
          <w:lang w:val="en-GB"/>
        </w:rPr>
        <w:t xml:space="preserve"> 311)</w:t>
      </w:r>
      <w:r w:rsidR="000278F1" w:rsidRPr="006D2E3A">
        <w:rPr>
          <w:rFonts w:ascii="Arial" w:eastAsia="CMBX12" w:hAnsi="Arial" w:cs="Arial"/>
          <w:sz w:val="24"/>
          <w:szCs w:val="24"/>
          <w:lang w:val="en-GB"/>
        </w:rPr>
        <w:fldChar w:fldCharType="end"/>
      </w:r>
      <w:r w:rsidR="000278F1" w:rsidRPr="006D2E3A">
        <w:rPr>
          <w:rFonts w:ascii="Arial" w:eastAsia="CMBX12" w:hAnsi="Arial" w:cs="Arial"/>
          <w:sz w:val="24"/>
          <w:szCs w:val="24"/>
          <w:lang w:val="en-GB"/>
        </w:rPr>
        <w:t>.</w:t>
      </w:r>
      <w:r w:rsidR="009954B7" w:rsidRPr="006D2E3A">
        <w:rPr>
          <w:rFonts w:ascii="Arial" w:eastAsia="CMBX12" w:hAnsi="Arial" w:cs="Arial"/>
          <w:sz w:val="24"/>
          <w:szCs w:val="24"/>
          <w:lang w:val="en-GB"/>
        </w:rPr>
        <w:t xml:space="preserve"> </w:t>
      </w:r>
      <w:r w:rsidR="00BD1584" w:rsidRPr="006D2E3A">
        <w:rPr>
          <w:rFonts w:ascii="Arial" w:eastAsia="CMBX12" w:hAnsi="Arial" w:cs="Arial"/>
          <w:sz w:val="24"/>
          <w:szCs w:val="24"/>
          <w:lang w:val="en-GB"/>
        </w:rPr>
        <w:t xml:space="preserve">Finally, emotions. Emotional involvement </w:t>
      </w:r>
      <w:r w:rsidR="009141C3">
        <w:rPr>
          <w:rFonts w:ascii="Arial" w:eastAsia="CMBX12" w:hAnsi="Arial" w:cs="Arial"/>
          <w:sz w:val="24"/>
          <w:szCs w:val="24"/>
          <w:lang w:val="en-GB"/>
        </w:rPr>
        <w:t>is</w:t>
      </w:r>
      <w:r w:rsidR="00BD1584" w:rsidRPr="006D2E3A">
        <w:rPr>
          <w:rFonts w:ascii="Arial" w:eastAsia="CMBX12" w:hAnsi="Arial" w:cs="Arial"/>
          <w:sz w:val="24"/>
          <w:szCs w:val="24"/>
          <w:lang w:val="en-GB"/>
        </w:rPr>
        <w:t xml:space="preserve"> shaped by knowledge about the topic since as we have already shown, climate change is an abstract and complex problem </w:t>
      </w:r>
      <w:r w:rsidR="00BD1584" w:rsidRPr="006D2E3A">
        <w:rPr>
          <w:rFonts w:ascii="Arial" w:eastAsia="CMBX12" w:hAnsi="Arial" w:cs="Arial"/>
          <w:sz w:val="24"/>
          <w:szCs w:val="24"/>
          <w:lang w:val="en-GB"/>
        </w:rPr>
        <w:fldChar w:fldCharType="begin"/>
      </w:r>
      <w:r w:rsidR="00BD1584" w:rsidRPr="006D2E3A">
        <w:rPr>
          <w:rFonts w:ascii="Arial" w:eastAsia="CMBX12" w:hAnsi="Arial" w:cs="Arial"/>
          <w:sz w:val="24"/>
          <w:szCs w:val="24"/>
          <w:lang w:val="en-GB"/>
        </w:rPr>
        <w:instrText xml:space="preserve"> ADDIN ZOTERO_ITEM CSL_CITATION {"citationID":"VCZPEaMq","properties":{"formattedCitation":"(Kollmuss &amp; Agyeman, 2002)","plainCitation":"(Kollmuss &amp; Agyeman, 2002)","noteIndex":0},"citationItems":[{"id":144,"uris":["http://zotero.org/users/local/pE4cGXV6/items/4EFIN67T"],"uri":["http://zotero.org/users/local/pE4cGXV6/items/4EFIN67T"],"itemData":{"id":144,"type":"article-journal","container-title":"Environmental Education Research","DOI":"10.1080/13504620220145401","ISSN":"1350-4622, 1469-5871","issue":"3","journalAbbreviation":"Environmental Education Research","language":"en","page":"239-260","source":"DOI.org (Crossref)","title":"Mind the Gap: Why do people act environmentally and what are the barriers to pro-environmental behavior?","title-short":"Mind the Gap","volume":"8","author":[{"family":"Kollmuss","given":"Anja"},{"family":"Agyeman","given":"Julian"}],"issued":{"date-parts":[["2002",8]]}}}],"schema":"https://github.com/citation-style-language/schema/raw/master/csl-citation.json"} </w:instrText>
      </w:r>
      <w:r w:rsidR="00BD1584" w:rsidRPr="006D2E3A">
        <w:rPr>
          <w:rFonts w:ascii="Arial" w:eastAsia="CMBX12" w:hAnsi="Arial" w:cs="Arial"/>
          <w:sz w:val="24"/>
          <w:szCs w:val="24"/>
          <w:lang w:val="en-GB"/>
        </w:rPr>
        <w:fldChar w:fldCharType="separate"/>
      </w:r>
      <w:r w:rsidR="00BD1584" w:rsidRPr="006D2E3A">
        <w:rPr>
          <w:rFonts w:ascii="Arial" w:hAnsi="Arial" w:cs="Arial"/>
          <w:sz w:val="24"/>
          <w:szCs w:val="24"/>
          <w:lang w:val="en-GB"/>
        </w:rPr>
        <w:t>(Kollmuss &amp; Agyeman, 2002)</w:t>
      </w:r>
      <w:r w:rsidR="00BD1584" w:rsidRPr="006D2E3A">
        <w:rPr>
          <w:rFonts w:ascii="Arial" w:eastAsia="CMBX12" w:hAnsi="Arial" w:cs="Arial"/>
          <w:sz w:val="24"/>
          <w:szCs w:val="24"/>
          <w:lang w:val="en-GB"/>
        </w:rPr>
        <w:fldChar w:fldCharType="end"/>
      </w:r>
      <w:r w:rsidR="00AB182D" w:rsidRPr="006D2E3A">
        <w:rPr>
          <w:rFonts w:ascii="Arial" w:eastAsia="CMBX12" w:hAnsi="Arial" w:cs="Arial"/>
          <w:sz w:val="24"/>
          <w:szCs w:val="24"/>
          <w:lang w:val="en-GB"/>
        </w:rPr>
        <w:t xml:space="preserve">. However, some individuals experience </w:t>
      </w:r>
      <w:del w:id="83" w:author="Veltri GiuseppeAlessandro" w:date="2021-02-04T19:21:00Z">
        <w:r w:rsidR="00AB182D" w:rsidRPr="006D2E3A" w:rsidDel="00FF0DD6">
          <w:rPr>
            <w:rFonts w:ascii="Arial" w:eastAsia="CMBX12" w:hAnsi="Arial" w:cs="Arial"/>
            <w:sz w:val="24"/>
            <w:szCs w:val="24"/>
            <w:lang w:val="en-GB"/>
          </w:rPr>
          <w:delText>directly</w:delText>
        </w:r>
        <w:r w:rsidR="009141C3" w:rsidDel="00FF0DD6">
          <w:rPr>
            <w:rFonts w:ascii="Arial" w:eastAsia="CMBX12" w:hAnsi="Arial" w:cs="Arial"/>
            <w:sz w:val="24"/>
            <w:szCs w:val="24"/>
            <w:lang w:val="en-GB"/>
          </w:rPr>
          <w:delText xml:space="preserve"> </w:delText>
        </w:r>
        <w:r w:rsidR="00AB182D" w:rsidRPr="006D2E3A" w:rsidDel="00FF0DD6">
          <w:rPr>
            <w:rFonts w:ascii="Arial" w:eastAsia="CMBX12" w:hAnsi="Arial" w:cs="Arial"/>
            <w:sz w:val="24"/>
            <w:szCs w:val="24"/>
            <w:lang w:val="en-GB"/>
          </w:rPr>
          <w:delText>climate change (extreme atmospheric phenomena)</w:delText>
        </w:r>
      </w:del>
      <w:ins w:id="84" w:author="Veltri GiuseppeAlessandro" w:date="2021-02-04T19:21:00Z">
        <w:r w:rsidR="00FF0DD6">
          <w:rPr>
            <w:rFonts w:ascii="Arial" w:eastAsia="CMBX12" w:hAnsi="Arial" w:cs="Arial"/>
            <w:sz w:val="24"/>
            <w:szCs w:val="24"/>
            <w:lang w:val="en-GB"/>
          </w:rPr>
          <w:t>climate change (extreme atmospheric phenomena)climate change (extreme atmospheric phenomena) directly directly</w:t>
        </w:r>
      </w:ins>
      <w:r w:rsidR="00AB182D" w:rsidRPr="006D2E3A">
        <w:rPr>
          <w:rFonts w:ascii="Arial" w:eastAsia="CMBX12" w:hAnsi="Arial" w:cs="Arial"/>
          <w:sz w:val="24"/>
          <w:szCs w:val="24"/>
          <w:lang w:val="en-GB"/>
        </w:rPr>
        <w:t xml:space="preserve"> and then they feel fear, anger, guilt </w:t>
      </w:r>
      <w:r w:rsidR="00AB182D" w:rsidRPr="006D2E3A">
        <w:rPr>
          <w:rFonts w:ascii="Arial" w:eastAsia="CMBX12" w:hAnsi="Arial" w:cs="Arial"/>
          <w:sz w:val="24"/>
          <w:szCs w:val="24"/>
          <w:lang w:val="en-GB"/>
        </w:rPr>
        <w:fldChar w:fldCharType="begin"/>
      </w:r>
      <w:r w:rsidR="00AB182D" w:rsidRPr="006D2E3A">
        <w:rPr>
          <w:rFonts w:ascii="Arial" w:eastAsia="CMBX12" w:hAnsi="Arial" w:cs="Arial"/>
          <w:sz w:val="24"/>
          <w:szCs w:val="24"/>
          <w:lang w:val="en-GB"/>
        </w:rPr>
        <w:instrText xml:space="preserve"> ADDIN ZOTERO_ITEM CSL_CITATION {"citationID":"CMPZTldo","properties":{"formattedCitation":"(Kollmuss &amp; Agyeman, 2002)","plainCitation":"(Kollmuss &amp; Agyeman, 2002)","noteIndex":0},"citationItems":[{"id":144,"uris":["http://zotero.org/users/local/pE4cGXV6/items/4EFIN67T"],"uri":["http://zotero.org/users/local/pE4cGXV6/items/4EFIN67T"],"itemData":{"id":144,"type":"article-journal","container-title":"Environmental Education Research","DOI":"10.1080/13504620220145401","ISSN":"1350-4622, 1469-5871","issue":"3","journalAbbreviation":"Environmental Education Research","language":"en","page":"239-260","source":"DOI.org (Crossref)","title":"Mind the Gap: Why do people act environmentally and what are the barriers to pro-environmental behavior?","title-short":"Mind the Gap","volume":"8","author":[{"family":"Kollmuss","given":"Anja"},{"family":"Agyeman","given":"Julian"}],"issued":{"date-parts":[["2002",8]]}}}],"schema":"https://github.com/citation-style-language/schema/raw/master/csl-citation.json"} </w:instrText>
      </w:r>
      <w:r w:rsidR="00AB182D" w:rsidRPr="006D2E3A">
        <w:rPr>
          <w:rFonts w:ascii="Arial" w:eastAsia="CMBX12" w:hAnsi="Arial" w:cs="Arial"/>
          <w:sz w:val="24"/>
          <w:szCs w:val="24"/>
          <w:lang w:val="en-GB"/>
        </w:rPr>
        <w:fldChar w:fldCharType="separate"/>
      </w:r>
      <w:r w:rsidR="00AB182D" w:rsidRPr="006D2E3A">
        <w:rPr>
          <w:rFonts w:ascii="Arial" w:hAnsi="Arial" w:cs="Arial"/>
          <w:sz w:val="24"/>
          <w:szCs w:val="24"/>
          <w:lang w:val="en-GB"/>
        </w:rPr>
        <w:t>(Kollmuss &amp; Agyeman, 2002)</w:t>
      </w:r>
      <w:r w:rsidR="00AB182D" w:rsidRPr="006D2E3A">
        <w:rPr>
          <w:rFonts w:ascii="Arial" w:eastAsia="CMBX12" w:hAnsi="Arial" w:cs="Arial"/>
          <w:sz w:val="24"/>
          <w:szCs w:val="24"/>
          <w:lang w:val="en-GB"/>
        </w:rPr>
        <w:fldChar w:fldCharType="end"/>
      </w:r>
      <w:r w:rsidR="00AB182D" w:rsidRPr="006D2E3A">
        <w:rPr>
          <w:rFonts w:ascii="Arial" w:eastAsia="CMBX12" w:hAnsi="Arial" w:cs="Arial"/>
          <w:sz w:val="24"/>
          <w:szCs w:val="24"/>
          <w:lang w:val="en-GB"/>
        </w:rPr>
        <w:t>. These</w:t>
      </w:r>
      <w:r w:rsidR="00065821">
        <w:rPr>
          <w:rFonts w:ascii="Arial" w:eastAsia="CMBX12" w:hAnsi="Arial" w:cs="Arial"/>
          <w:sz w:val="24"/>
          <w:szCs w:val="24"/>
          <w:lang w:val="en-GB"/>
        </w:rPr>
        <w:t xml:space="preserve"> extreme</w:t>
      </w:r>
      <w:r w:rsidR="00AB182D" w:rsidRPr="006D2E3A">
        <w:rPr>
          <w:rFonts w:ascii="Arial" w:eastAsia="CMBX12" w:hAnsi="Arial" w:cs="Arial"/>
          <w:sz w:val="24"/>
          <w:szCs w:val="24"/>
          <w:lang w:val="en-GB"/>
        </w:rPr>
        <w:t xml:space="preserve"> negative feelings can lead to refus</w:t>
      </w:r>
      <w:r w:rsidR="009141C3">
        <w:rPr>
          <w:rFonts w:ascii="Arial" w:eastAsia="CMBX12" w:hAnsi="Arial" w:cs="Arial"/>
          <w:sz w:val="24"/>
          <w:szCs w:val="24"/>
          <w:lang w:val="en-GB"/>
        </w:rPr>
        <w:t>al</w:t>
      </w:r>
      <w:r w:rsidR="00AB182D" w:rsidRPr="006D2E3A">
        <w:rPr>
          <w:rFonts w:ascii="Arial" w:eastAsia="CMBX12" w:hAnsi="Arial" w:cs="Arial"/>
          <w:sz w:val="24"/>
          <w:szCs w:val="24"/>
          <w:lang w:val="en-GB"/>
        </w:rPr>
        <w:t xml:space="preserve"> to accept reality, rational distancing from </w:t>
      </w:r>
      <w:r w:rsidR="009141C3">
        <w:rPr>
          <w:rFonts w:ascii="Arial" w:eastAsia="CMBX12" w:hAnsi="Arial" w:cs="Arial"/>
          <w:sz w:val="24"/>
          <w:szCs w:val="24"/>
          <w:lang w:val="en-GB"/>
        </w:rPr>
        <w:t xml:space="preserve">the </w:t>
      </w:r>
      <w:r w:rsidR="00AB182D" w:rsidRPr="006D2E3A">
        <w:rPr>
          <w:rFonts w:ascii="Arial" w:eastAsia="CMBX12" w:hAnsi="Arial" w:cs="Arial"/>
          <w:sz w:val="24"/>
          <w:szCs w:val="24"/>
          <w:lang w:val="en-GB"/>
        </w:rPr>
        <w:t>problem, apathy, and delegation</w:t>
      </w:r>
      <w:r w:rsidR="00ED0996">
        <w:rPr>
          <w:rFonts w:ascii="Arial" w:eastAsia="CMBX12" w:hAnsi="Arial" w:cs="Arial"/>
          <w:sz w:val="24"/>
          <w:szCs w:val="24"/>
          <w:lang w:val="en-GB"/>
        </w:rPr>
        <w:t xml:space="preserve"> of</w:t>
      </w:r>
      <w:r w:rsidR="00AB182D" w:rsidRPr="006D2E3A">
        <w:rPr>
          <w:rFonts w:ascii="Arial" w:eastAsia="CMBX12" w:hAnsi="Arial" w:cs="Arial"/>
          <w:sz w:val="24"/>
          <w:szCs w:val="24"/>
          <w:lang w:val="en-GB"/>
        </w:rPr>
        <w:t xml:space="preserve"> personal responsibility </w:t>
      </w:r>
      <w:r w:rsidR="00AB182D" w:rsidRPr="006D2E3A">
        <w:rPr>
          <w:rFonts w:ascii="Arial" w:eastAsia="CMBX12" w:hAnsi="Arial" w:cs="Arial"/>
          <w:sz w:val="24"/>
          <w:szCs w:val="24"/>
          <w:lang w:val="en-GB"/>
        </w:rPr>
        <w:fldChar w:fldCharType="begin"/>
      </w:r>
      <w:r w:rsidR="00AB182D" w:rsidRPr="006D2E3A">
        <w:rPr>
          <w:rFonts w:ascii="Arial" w:eastAsia="CMBX12" w:hAnsi="Arial" w:cs="Arial"/>
          <w:sz w:val="24"/>
          <w:szCs w:val="24"/>
          <w:lang w:val="en-GB"/>
        </w:rPr>
        <w:instrText xml:space="preserve"> ADDIN ZOTERO_ITEM CSL_CITATION {"citationID":"cYRiQMNI","properties":{"formattedCitation":"(Kollmuss &amp; Agyeman, 2002)","plainCitation":"(Kollmuss &amp; Agyeman, 2002)","noteIndex":0},"citationItems":[{"id":144,"uris":["http://zotero.org/users/local/pE4cGXV6/items/4EFIN67T"],"uri":["http://zotero.org/users/local/pE4cGXV6/items/4EFIN67T"],"itemData":{"id":144,"type":"article-journal","container-title":"Environmental Education Research","DOI":"10.1080/13504620220145401","ISSN":"1350-4622, 1469-5871","issue":"3","journalAbbreviation":"Environmental Education Research","language":"en","page":"239-260","source":"DOI.org (Crossref)","title":"Mind the Gap: Why do people act environmentally and what are the barriers to pro-environmental behavior?","title-short":"Mind the Gap","volume":"8","author":[{"family":"Kollmuss","given":"Anja"},{"family":"Agyeman","given":"Julian"}],"issued":{"date-parts":[["2002",8]]}}}],"schema":"https://github.com/citation-style-language/schema/raw/master/csl-citation.json"} </w:instrText>
      </w:r>
      <w:r w:rsidR="00AB182D" w:rsidRPr="006D2E3A">
        <w:rPr>
          <w:rFonts w:ascii="Arial" w:eastAsia="CMBX12" w:hAnsi="Arial" w:cs="Arial"/>
          <w:sz w:val="24"/>
          <w:szCs w:val="24"/>
          <w:lang w:val="en-GB"/>
        </w:rPr>
        <w:fldChar w:fldCharType="separate"/>
      </w:r>
      <w:r w:rsidR="00AB182D" w:rsidRPr="006D2E3A">
        <w:rPr>
          <w:rFonts w:ascii="Arial" w:hAnsi="Arial" w:cs="Arial"/>
          <w:sz w:val="24"/>
          <w:szCs w:val="24"/>
          <w:lang w:val="en-GB"/>
        </w:rPr>
        <w:t>(Kollmuss &amp; Agyeman, 2002)</w:t>
      </w:r>
      <w:r w:rsidR="00AB182D" w:rsidRPr="006D2E3A">
        <w:rPr>
          <w:rFonts w:ascii="Arial" w:eastAsia="CMBX12" w:hAnsi="Arial" w:cs="Arial"/>
          <w:sz w:val="24"/>
          <w:szCs w:val="24"/>
          <w:lang w:val="en-GB"/>
        </w:rPr>
        <w:fldChar w:fldCharType="end"/>
      </w:r>
      <w:r w:rsidR="00AB182D" w:rsidRPr="006D2E3A">
        <w:rPr>
          <w:rFonts w:ascii="Arial" w:eastAsia="CMBX12" w:hAnsi="Arial" w:cs="Arial"/>
          <w:sz w:val="24"/>
          <w:szCs w:val="24"/>
          <w:lang w:val="en-GB"/>
        </w:rPr>
        <w:t>. Therefore, whether the emotion is too strong and extreme</w:t>
      </w:r>
      <w:del w:id="85" w:author="Veltri GiuseppeAlessandro" w:date="2021-02-04T19:22:00Z">
        <w:r w:rsidR="00AB182D" w:rsidRPr="006D2E3A" w:rsidDel="00FF0DD6">
          <w:rPr>
            <w:rFonts w:ascii="Arial" w:eastAsia="CMBX12" w:hAnsi="Arial" w:cs="Arial"/>
            <w:sz w:val="24"/>
            <w:szCs w:val="24"/>
            <w:lang w:val="en-GB"/>
          </w:rPr>
          <w:delText>, it can lead to</w:delText>
        </w:r>
      </w:del>
      <w:ins w:id="86" w:author="Veltri GiuseppeAlessandro" w:date="2021-02-04T19:22:00Z">
        <w:r w:rsidR="00FF0DD6">
          <w:rPr>
            <w:rFonts w:ascii="Arial" w:eastAsia="CMBX12" w:hAnsi="Arial" w:cs="Arial"/>
            <w:sz w:val="24"/>
            <w:szCs w:val="24"/>
            <w:lang w:val="en-GB"/>
          </w:rPr>
          <w:t xml:space="preserve"> can</w:t>
        </w:r>
      </w:ins>
      <w:r w:rsidR="00AB182D" w:rsidRPr="006D2E3A">
        <w:rPr>
          <w:rFonts w:ascii="Arial" w:eastAsia="CMBX12" w:hAnsi="Arial" w:cs="Arial"/>
          <w:sz w:val="24"/>
          <w:szCs w:val="24"/>
          <w:lang w:val="en-GB"/>
        </w:rPr>
        <w:t xml:space="preserve"> prevent and block </w:t>
      </w:r>
      <w:r w:rsidR="00703FFD">
        <w:rPr>
          <w:rFonts w:ascii="Arial" w:eastAsia="CMBX12" w:hAnsi="Arial" w:cs="Arial"/>
          <w:sz w:val="24"/>
          <w:szCs w:val="24"/>
          <w:lang w:val="en-GB"/>
        </w:rPr>
        <w:t>behaviour</w:t>
      </w:r>
      <w:r w:rsidR="00AB182D" w:rsidRPr="006D2E3A">
        <w:rPr>
          <w:rFonts w:ascii="Arial" w:eastAsia="CMBX12" w:hAnsi="Arial" w:cs="Arial"/>
          <w:sz w:val="24"/>
          <w:szCs w:val="24"/>
          <w:lang w:val="en-GB"/>
        </w:rPr>
        <w:t xml:space="preserve">. </w:t>
      </w:r>
    </w:p>
    <w:p w14:paraId="7B68EC6F" w14:textId="3EC49FC1" w:rsidR="001D7DA3" w:rsidRPr="006D2E3A" w:rsidRDefault="008D3B2D" w:rsidP="00DF517C">
      <w:pPr>
        <w:spacing w:before="240" w:line="360" w:lineRule="auto"/>
        <w:ind w:firstLine="709"/>
        <w:jc w:val="both"/>
        <w:rPr>
          <w:rFonts w:ascii="Arial" w:eastAsia="CMBX12" w:hAnsi="Arial" w:cs="Arial"/>
          <w:sz w:val="24"/>
          <w:szCs w:val="24"/>
          <w:lang w:val="en-GB"/>
        </w:rPr>
      </w:pPr>
      <w:r w:rsidRPr="006D2E3A">
        <w:rPr>
          <w:rFonts w:ascii="Arial" w:eastAsia="CMBX12" w:hAnsi="Arial" w:cs="Arial"/>
          <w:sz w:val="24"/>
          <w:szCs w:val="24"/>
          <w:lang w:val="en-GB"/>
        </w:rPr>
        <w:t>We can summarize that mainly a</w:t>
      </w:r>
      <w:r w:rsidR="00454509" w:rsidRPr="006D2E3A">
        <w:rPr>
          <w:rFonts w:ascii="Arial" w:eastAsia="CMBX12" w:hAnsi="Arial" w:cs="Arial"/>
          <w:sz w:val="24"/>
          <w:szCs w:val="24"/>
          <w:lang w:val="en-GB"/>
        </w:rPr>
        <w:t>ttitude</w:t>
      </w:r>
      <w:r w:rsidR="00065821">
        <w:rPr>
          <w:rFonts w:ascii="Arial" w:eastAsia="CMBX12" w:hAnsi="Arial" w:cs="Arial"/>
          <w:sz w:val="24"/>
          <w:szCs w:val="24"/>
          <w:lang w:val="en-GB"/>
        </w:rPr>
        <w:t xml:space="preserve">s, </w:t>
      </w:r>
      <w:r w:rsidR="00454509" w:rsidRPr="006D2E3A">
        <w:rPr>
          <w:rFonts w:ascii="Arial" w:eastAsia="CMBX12" w:hAnsi="Arial" w:cs="Arial"/>
          <w:sz w:val="24"/>
          <w:szCs w:val="24"/>
          <w:lang w:val="en-GB"/>
        </w:rPr>
        <w:t>values</w:t>
      </w:r>
      <w:r w:rsidR="00BA572B">
        <w:rPr>
          <w:rFonts w:ascii="Arial" w:eastAsia="CMBX12" w:hAnsi="Arial" w:cs="Arial"/>
          <w:sz w:val="24"/>
          <w:szCs w:val="24"/>
          <w:lang w:val="en-GB"/>
        </w:rPr>
        <w:t xml:space="preserve">, </w:t>
      </w:r>
      <w:r w:rsidR="00065821">
        <w:rPr>
          <w:rFonts w:ascii="Arial" w:eastAsia="CMBX12" w:hAnsi="Arial" w:cs="Arial"/>
          <w:sz w:val="24"/>
          <w:szCs w:val="24"/>
          <w:lang w:val="en-GB"/>
        </w:rPr>
        <w:t>or experiences</w:t>
      </w:r>
      <w:r w:rsidR="00523F2F" w:rsidRPr="006D2E3A">
        <w:rPr>
          <w:rFonts w:ascii="Arial" w:eastAsia="CMBX12" w:hAnsi="Arial" w:cs="Arial"/>
          <w:sz w:val="24"/>
          <w:szCs w:val="24"/>
          <w:lang w:val="en-GB"/>
        </w:rPr>
        <w:t xml:space="preserve"> have a powerful influence on </w:t>
      </w:r>
      <w:r w:rsidR="00703FFD">
        <w:rPr>
          <w:rFonts w:ascii="Arial" w:eastAsia="CMBX12" w:hAnsi="Arial" w:cs="Arial"/>
          <w:sz w:val="24"/>
          <w:szCs w:val="24"/>
          <w:lang w:val="en-GB"/>
        </w:rPr>
        <w:t>behaviour</w:t>
      </w:r>
      <w:r w:rsidR="00454509" w:rsidRPr="006D2E3A">
        <w:rPr>
          <w:rFonts w:ascii="Arial" w:eastAsia="CMBX12" w:hAnsi="Arial" w:cs="Arial"/>
          <w:sz w:val="24"/>
          <w:szCs w:val="24"/>
          <w:lang w:val="en-GB"/>
        </w:rPr>
        <w:t xml:space="preserve">. </w:t>
      </w:r>
      <w:r w:rsidR="00065821">
        <w:rPr>
          <w:rFonts w:ascii="Arial" w:eastAsia="CMBX12" w:hAnsi="Arial" w:cs="Arial"/>
          <w:sz w:val="24"/>
          <w:szCs w:val="24"/>
          <w:lang w:val="en-GB"/>
        </w:rPr>
        <w:t xml:space="preserve">An extraordinary conception is that they are not always positively related to pro-environmental action. Sometimes, whether </w:t>
      </w:r>
      <w:r w:rsidR="00BA572B">
        <w:rPr>
          <w:rFonts w:ascii="Arial" w:eastAsia="CMBX12" w:hAnsi="Arial" w:cs="Arial"/>
          <w:sz w:val="24"/>
          <w:szCs w:val="24"/>
          <w:lang w:val="en-GB"/>
        </w:rPr>
        <w:t xml:space="preserve">the </w:t>
      </w:r>
      <w:r w:rsidR="00065821">
        <w:rPr>
          <w:rFonts w:ascii="Arial" w:eastAsia="CMBX12" w:hAnsi="Arial" w:cs="Arial"/>
          <w:sz w:val="24"/>
          <w:szCs w:val="24"/>
          <w:lang w:val="en-GB"/>
        </w:rPr>
        <w:t xml:space="preserve">perceived risk is too high or whether </w:t>
      </w:r>
      <w:r w:rsidR="00BA572B">
        <w:rPr>
          <w:rFonts w:ascii="Arial" w:eastAsia="CMBX12" w:hAnsi="Arial" w:cs="Arial"/>
          <w:sz w:val="24"/>
          <w:szCs w:val="24"/>
          <w:lang w:val="en-GB"/>
        </w:rPr>
        <w:t xml:space="preserve">the lived </w:t>
      </w:r>
      <w:r w:rsidR="00065821">
        <w:rPr>
          <w:rFonts w:ascii="Arial" w:eastAsia="CMBX12" w:hAnsi="Arial" w:cs="Arial"/>
          <w:sz w:val="24"/>
          <w:szCs w:val="24"/>
          <w:lang w:val="en-GB"/>
        </w:rPr>
        <w:t xml:space="preserve">experience is extremely negative, the </w:t>
      </w:r>
      <w:r w:rsidR="00BA572B">
        <w:rPr>
          <w:rFonts w:ascii="Arial" w:eastAsia="CMBX12" w:hAnsi="Arial" w:cs="Arial"/>
          <w:sz w:val="24"/>
          <w:szCs w:val="24"/>
          <w:lang w:val="en-GB"/>
        </w:rPr>
        <w:t>opposite</w:t>
      </w:r>
      <w:r w:rsidR="00065821">
        <w:rPr>
          <w:rFonts w:ascii="Arial" w:eastAsia="CMBX12" w:hAnsi="Arial" w:cs="Arial"/>
          <w:sz w:val="24"/>
          <w:szCs w:val="24"/>
          <w:lang w:val="en-GB"/>
        </w:rPr>
        <w:t xml:space="preserve"> effect is obtained. </w:t>
      </w:r>
    </w:p>
    <w:p w14:paraId="4AF2190F" w14:textId="77777777" w:rsidR="00454509" w:rsidRPr="006D2E3A" w:rsidRDefault="00454509" w:rsidP="00DF517C">
      <w:pPr>
        <w:spacing w:before="240" w:line="360" w:lineRule="auto"/>
        <w:jc w:val="both"/>
        <w:rPr>
          <w:rFonts w:ascii="Arial" w:eastAsia="CMBX12" w:hAnsi="Arial" w:cs="Arial"/>
          <w:sz w:val="24"/>
          <w:szCs w:val="24"/>
          <w:lang w:val="en-GB"/>
        </w:rPr>
      </w:pPr>
    </w:p>
    <w:p w14:paraId="548D57A8" w14:textId="0886D9C0" w:rsidR="00454509" w:rsidRPr="006D2E3A" w:rsidRDefault="00454509" w:rsidP="00DF517C">
      <w:pPr>
        <w:spacing w:before="240" w:line="360" w:lineRule="auto"/>
        <w:jc w:val="both"/>
        <w:rPr>
          <w:rFonts w:ascii="Arial" w:eastAsia="CMBX12" w:hAnsi="Arial" w:cs="Arial"/>
          <w:b/>
          <w:bCs/>
          <w:i/>
          <w:iCs/>
          <w:sz w:val="24"/>
          <w:szCs w:val="24"/>
          <w:lang w:val="en-GB"/>
        </w:rPr>
      </w:pPr>
      <w:r w:rsidRPr="006D2E3A">
        <w:rPr>
          <w:rFonts w:ascii="Arial" w:eastAsia="CMBX12" w:hAnsi="Arial" w:cs="Arial"/>
          <w:b/>
          <w:bCs/>
          <w:i/>
          <w:iCs/>
          <w:sz w:val="24"/>
          <w:szCs w:val="24"/>
          <w:lang w:val="en-GB"/>
        </w:rPr>
        <w:t xml:space="preserve">External Factors </w:t>
      </w:r>
    </w:p>
    <w:p w14:paraId="4ED16A3D" w14:textId="280E109F" w:rsidR="001D7DA3" w:rsidRPr="006D2E3A" w:rsidRDefault="009B37DB" w:rsidP="00DF517C">
      <w:pPr>
        <w:spacing w:before="240" w:line="360" w:lineRule="auto"/>
        <w:ind w:firstLine="709"/>
        <w:jc w:val="both"/>
        <w:rPr>
          <w:rFonts w:ascii="Arial" w:hAnsi="Arial" w:cs="Arial"/>
          <w:sz w:val="24"/>
          <w:szCs w:val="24"/>
          <w:lang w:val="en-GB"/>
        </w:rPr>
      </w:pPr>
      <w:r w:rsidRPr="006D2E3A">
        <w:rPr>
          <w:rFonts w:ascii="Arial" w:eastAsia="CMBX12" w:hAnsi="Arial" w:cs="Arial"/>
          <w:sz w:val="24"/>
          <w:szCs w:val="24"/>
          <w:lang w:val="en-GB"/>
        </w:rPr>
        <w:t>It is</w:t>
      </w:r>
      <w:r w:rsidR="001529C9" w:rsidRPr="006D2E3A">
        <w:rPr>
          <w:rFonts w:ascii="Arial" w:eastAsia="CMBX12" w:hAnsi="Arial" w:cs="Arial"/>
          <w:sz w:val="24"/>
          <w:szCs w:val="24"/>
          <w:lang w:val="en-GB"/>
        </w:rPr>
        <w:t xml:space="preserve"> also </w:t>
      </w:r>
      <w:r w:rsidRPr="006D2E3A">
        <w:rPr>
          <w:rFonts w:ascii="Arial" w:eastAsia="CMBX12" w:hAnsi="Arial" w:cs="Arial"/>
          <w:sz w:val="24"/>
          <w:szCs w:val="24"/>
          <w:lang w:val="en-GB"/>
        </w:rPr>
        <w:t xml:space="preserve">important to </w:t>
      </w:r>
      <w:proofErr w:type="gramStart"/>
      <w:r w:rsidRPr="006D2E3A">
        <w:rPr>
          <w:rFonts w:ascii="Arial" w:eastAsia="CMBX12" w:hAnsi="Arial" w:cs="Arial"/>
          <w:sz w:val="24"/>
          <w:szCs w:val="24"/>
          <w:lang w:val="en-GB"/>
        </w:rPr>
        <w:t>take into account</w:t>
      </w:r>
      <w:proofErr w:type="gramEnd"/>
      <w:r w:rsidRPr="006D2E3A">
        <w:rPr>
          <w:rFonts w:ascii="Arial" w:eastAsia="CMBX12" w:hAnsi="Arial" w:cs="Arial"/>
          <w:sz w:val="24"/>
          <w:szCs w:val="24"/>
          <w:lang w:val="en-GB"/>
        </w:rPr>
        <w:t xml:space="preserve"> </w:t>
      </w:r>
      <w:r w:rsidR="009141C3">
        <w:rPr>
          <w:rFonts w:ascii="Arial" w:eastAsia="CMBX12" w:hAnsi="Arial" w:cs="Arial"/>
          <w:sz w:val="24"/>
          <w:szCs w:val="24"/>
          <w:lang w:val="en-GB"/>
        </w:rPr>
        <w:t xml:space="preserve">the </w:t>
      </w:r>
      <w:r w:rsidRPr="006D2E3A">
        <w:rPr>
          <w:rFonts w:ascii="Arial" w:eastAsia="CMBX12" w:hAnsi="Arial" w:cs="Arial"/>
          <w:sz w:val="24"/>
          <w:szCs w:val="24"/>
          <w:lang w:val="en-GB"/>
        </w:rPr>
        <w:t>context where individual</w:t>
      </w:r>
      <w:r w:rsidR="001529C9" w:rsidRPr="006D2E3A">
        <w:rPr>
          <w:rFonts w:ascii="Arial" w:eastAsia="CMBX12" w:hAnsi="Arial" w:cs="Arial"/>
          <w:sz w:val="24"/>
          <w:szCs w:val="24"/>
          <w:lang w:val="en-GB"/>
        </w:rPr>
        <w:t xml:space="preserve">s are embedded. According to Kollmuss &amp; </w:t>
      </w:r>
      <w:r w:rsidR="001529C9" w:rsidRPr="006D2E3A">
        <w:rPr>
          <w:rFonts w:ascii="Arial" w:hAnsi="Arial" w:cs="Arial"/>
          <w:sz w:val="24"/>
          <w:szCs w:val="24"/>
          <w:lang w:val="en-GB"/>
        </w:rPr>
        <w:t xml:space="preserve">Agyeman (2002), institutional, economic, and socio-cultural factors influence individuals’ </w:t>
      </w:r>
      <w:r w:rsidR="00703FFD">
        <w:rPr>
          <w:rFonts w:ascii="Arial" w:hAnsi="Arial" w:cs="Arial"/>
          <w:sz w:val="24"/>
          <w:szCs w:val="24"/>
          <w:lang w:val="en-GB"/>
        </w:rPr>
        <w:t>behaviour</w:t>
      </w:r>
      <w:r w:rsidR="001529C9" w:rsidRPr="006D2E3A">
        <w:rPr>
          <w:rFonts w:ascii="Arial" w:hAnsi="Arial" w:cs="Arial"/>
          <w:sz w:val="24"/>
          <w:szCs w:val="24"/>
          <w:lang w:val="en-GB"/>
        </w:rPr>
        <w:t xml:space="preserve">. Firstly, “many pro-environmental </w:t>
      </w:r>
      <w:r w:rsidR="00703FFD">
        <w:rPr>
          <w:rFonts w:ascii="Arial" w:hAnsi="Arial" w:cs="Arial"/>
          <w:sz w:val="24"/>
          <w:szCs w:val="24"/>
          <w:lang w:val="en-GB"/>
        </w:rPr>
        <w:t>behaviour</w:t>
      </w:r>
      <w:r w:rsidR="001529C9" w:rsidRPr="006D2E3A">
        <w:rPr>
          <w:rFonts w:ascii="Arial" w:hAnsi="Arial" w:cs="Arial"/>
          <w:sz w:val="24"/>
          <w:szCs w:val="24"/>
          <w:lang w:val="en-GB"/>
        </w:rPr>
        <w:t xml:space="preserve">s can only take place if the necessary infrastructure is provided (e.g. recycling, taking public transportation)” </w:t>
      </w:r>
      <w:r w:rsidR="001529C9" w:rsidRPr="006D2E3A">
        <w:rPr>
          <w:rFonts w:ascii="Arial" w:hAnsi="Arial" w:cs="Arial"/>
          <w:sz w:val="24"/>
          <w:szCs w:val="24"/>
          <w:lang w:val="en-GB"/>
        </w:rPr>
        <w:fldChar w:fldCharType="begin"/>
      </w:r>
      <w:r w:rsidR="001529C9" w:rsidRPr="006D2E3A">
        <w:rPr>
          <w:rFonts w:ascii="Arial" w:hAnsi="Arial" w:cs="Arial"/>
          <w:sz w:val="24"/>
          <w:szCs w:val="24"/>
          <w:lang w:val="en-GB"/>
        </w:rPr>
        <w:instrText xml:space="preserve"> ADDIN ZOTERO_ITEM CSL_CITATION {"citationID":"ZDA3FYIB","properties":{"formattedCitation":"(Kollmuss &amp; Agyeman, 2002, pag. 248)","plainCitation":"(Kollmuss &amp; Agyeman, 2002, pag. 248)","noteIndex":0},"citationItems":[{"id":144,"uris":["http://zotero.org/users/local/pE4cGXV6/items/4EFIN67T"],"uri":["http://zotero.org/users/local/pE4cGXV6/items/4EFIN67T"],"itemData":{"id":144,"type":"article-journal","container-title":"Environmental Education Research","DOI":"10.1080/13504620220145401","ISSN":"1350-4622, 1469-5871","issue":"3","journalAbbreviation":"Environmental Education Research","language":"en","page":"239-260","source":"DOI.org (Crossref)","title":"Mind the Gap: Why do people act environmentally and what are the barriers to pro-environmental behavior?","title-short":"Mind the Gap","volume":"8","author":[{"family":"Kollmuss","given":"Anja"},{"family":"Agyeman","given":"Julian"}],"issued":{"date-parts":[["2002",8]]}},"locator":"248"}],"schema":"https://github.com/citation-style-language/schema/raw/master/csl-citation.json"} </w:instrText>
      </w:r>
      <w:r w:rsidR="001529C9" w:rsidRPr="006D2E3A">
        <w:rPr>
          <w:rFonts w:ascii="Arial" w:hAnsi="Arial" w:cs="Arial"/>
          <w:sz w:val="24"/>
          <w:szCs w:val="24"/>
          <w:lang w:val="en-GB"/>
        </w:rPr>
        <w:fldChar w:fldCharType="separate"/>
      </w:r>
      <w:r w:rsidR="001529C9" w:rsidRPr="006D2E3A">
        <w:rPr>
          <w:rFonts w:ascii="Arial" w:hAnsi="Arial" w:cs="Arial"/>
          <w:sz w:val="24"/>
          <w:szCs w:val="24"/>
          <w:lang w:val="en-GB"/>
        </w:rPr>
        <w:t xml:space="preserve">(Kollmuss &amp; Agyeman, 2002, </w:t>
      </w:r>
      <w:r w:rsidR="00C46517">
        <w:rPr>
          <w:rFonts w:ascii="Arial" w:hAnsi="Arial" w:cs="Arial"/>
          <w:sz w:val="24"/>
          <w:szCs w:val="24"/>
          <w:lang w:val="en-GB"/>
        </w:rPr>
        <w:t>p.</w:t>
      </w:r>
      <w:r w:rsidR="001529C9" w:rsidRPr="006D2E3A">
        <w:rPr>
          <w:rFonts w:ascii="Arial" w:hAnsi="Arial" w:cs="Arial"/>
          <w:sz w:val="24"/>
          <w:szCs w:val="24"/>
          <w:lang w:val="en-GB"/>
        </w:rPr>
        <w:t xml:space="preserve"> 248)</w:t>
      </w:r>
      <w:r w:rsidR="001529C9" w:rsidRPr="006D2E3A">
        <w:rPr>
          <w:rFonts w:ascii="Arial" w:hAnsi="Arial" w:cs="Arial"/>
          <w:sz w:val="24"/>
          <w:szCs w:val="24"/>
          <w:lang w:val="en-GB"/>
        </w:rPr>
        <w:fldChar w:fldCharType="end"/>
      </w:r>
      <w:r w:rsidR="001529C9" w:rsidRPr="006D2E3A">
        <w:rPr>
          <w:rFonts w:ascii="Arial" w:hAnsi="Arial" w:cs="Arial"/>
          <w:sz w:val="24"/>
          <w:szCs w:val="24"/>
          <w:lang w:val="en-GB"/>
        </w:rPr>
        <w:t xml:space="preserve">. It is </w:t>
      </w:r>
      <w:del w:id="87" w:author="Veltri GiuseppeAlessandro" w:date="2021-02-04T19:22:00Z">
        <w:r w:rsidR="001529C9" w:rsidRPr="006D2E3A" w:rsidDel="00FF0DD6">
          <w:rPr>
            <w:rFonts w:ascii="Arial" w:hAnsi="Arial" w:cs="Arial"/>
            <w:sz w:val="24"/>
            <w:szCs w:val="24"/>
            <w:lang w:val="en-GB"/>
          </w:rPr>
          <w:delText>obviou</w:delText>
        </w:r>
        <w:r w:rsidR="009141C3" w:rsidDel="00FF0DD6">
          <w:rPr>
            <w:rFonts w:ascii="Arial" w:hAnsi="Arial" w:cs="Arial"/>
            <w:sz w:val="24"/>
            <w:szCs w:val="24"/>
            <w:lang w:val="en-GB"/>
          </w:rPr>
          <w:delText>s</w:delText>
        </w:r>
        <w:r w:rsidR="001529C9" w:rsidRPr="006D2E3A" w:rsidDel="00FF0DD6">
          <w:rPr>
            <w:rFonts w:ascii="Arial" w:hAnsi="Arial" w:cs="Arial"/>
            <w:sz w:val="24"/>
            <w:szCs w:val="24"/>
            <w:lang w:val="en-GB"/>
          </w:rPr>
          <w:delText xml:space="preserve"> </w:delText>
        </w:r>
      </w:del>
      <w:ins w:id="88" w:author="Veltri GiuseppeAlessandro" w:date="2021-02-04T19:22:00Z">
        <w:r w:rsidR="00FF0DD6">
          <w:rPr>
            <w:rFonts w:ascii="Arial" w:hAnsi="Arial" w:cs="Arial"/>
            <w:sz w:val="24"/>
            <w:szCs w:val="24"/>
            <w:lang w:val="en-GB"/>
          </w:rPr>
          <w:t>evident</w:t>
        </w:r>
        <w:r w:rsidR="00FF0DD6" w:rsidRPr="006D2E3A">
          <w:rPr>
            <w:rFonts w:ascii="Arial" w:hAnsi="Arial" w:cs="Arial"/>
            <w:sz w:val="24"/>
            <w:szCs w:val="24"/>
            <w:lang w:val="en-GB"/>
          </w:rPr>
          <w:t xml:space="preserve"> </w:t>
        </w:r>
      </w:ins>
      <w:r w:rsidR="001529C9" w:rsidRPr="006D2E3A">
        <w:rPr>
          <w:rFonts w:ascii="Arial" w:hAnsi="Arial" w:cs="Arial"/>
          <w:sz w:val="24"/>
          <w:szCs w:val="24"/>
          <w:lang w:val="en-GB"/>
        </w:rPr>
        <w:t xml:space="preserve">that if there is no public transport, an individual </w:t>
      </w:r>
      <w:proofErr w:type="spellStart"/>
      <w:r w:rsidR="001529C9" w:rsidRPr="006D2E3A">
        <w:rPr>
          <w:rFonts w:ascii="Arial" w:hAnsi="Arial" w:cs="Arial"/>
          <w:sz w:val="24"/>
          <w:szCs w:val="24"/>
          <w:lang w:val="en-GB"/>
        </w:rPr>
        <w:t>can not</w:t>
      </w:r>
      <w:proofErr w:type="spellEnd"/>
      <w:r w:rsidR="001529C9" w:rsidRPr="006D2E3A">
        <w:rPr>
          <w:rFonts w:ascii="Arial" w:hAnsi="Arial" w:cs="Arial"/>
          <w:sz w:val="24"/>
          <w:szCs w:val="24"/>
          <w:lang w:val="en-GB"/>
        </w:rPr>
        <w:t xml:space="preserve"> take place an environmental-friendly action. Then, economic factors are essential in </w:t>
      </w:r>
      <w:r w:rsidR="00EA7414" w:rsidRPr="006D2E3A">
        <w:rPr>
          <w:rFonts w:ascii="Arial" w:hAnsi="Arial" w:cs="Arial"/>
          <w:sz w:val="24"/>
          <w:szCs w:val="24"/>
          <w:lang w:val="en-GB"/>
        </w:rPr>
        <w:t>the decision-making process</w:t>
      </w:r>
      <w:r w:rsidR="001529C9" w:rsidRPr="006D2E3A">
        <w:rPr>
          <w:rFonts w:ascii="Arial" w:hAnsi="Arial" w:cs="Arial"/>
          <w:sz w:val="24"/>
          <w:szCs w:val="24"/>
          <w:lang w:val="en-GB"/>
        </w:rPr>
        <w:t>.</w:t>
      </w:r>
      <w:r w:rsidR="00EA7414" w:rsidRPr="006D2E3A">
        <w:rPr>
          <w:rFonts w:ascii="Arial" w:hAnsi="Arial" w:cs="Arial"/>
          <w:sz w:val="24"/>
          <w:szCs w:val="24"/>
          <w:lang w:val="en-GB"/>
        </w:rPr>
        <w:t xml:space="preserve"> People could be </w:t>
      </w:r>
      <w:r w:rsidR="00EA7414" w:rsidRPr="00EF779D">
        <w:rPr>
          <w:rFonts w:ascii="Arial" w:hAnsi="Arial" w:cs="Arial"/>
          <w:sz w:val="24"/>
          <w:szCs w:val="24"/>
          <w:lang w:val="en-GB"/>
        </w:rPr>
        <w:t xml:space="preserve">partially influenced by </w:t>
      </w:r>
      <w:r w:rsidR="00EF779D" w:rsidRPr="00EF779D">
        <w:rPr>
          <w:rFonts w:ascii="Arial" w:hAnsi="Arial" w:cs="Arial"/>
          <w:sz w:val="24"/>
          <w:szCs w:val="24"/>
          <w:lang w:val="en-GB"/>
        </w:rPr>
        <w:t>monetary</w:t>
      </w:r>
      <w:r w:rsidR="00EA7414" w:rsidRPr="00EF779D">
        <w:rPr>
          <w:rFonts w:ascii="Arial" w:hAnsi="Arial" w:cs="Arial"/>
          <w:sz w:val="24"/>
          <w:szCs w:val="24"/>
          <w:lang w:val="en-GB"/>
        </w:rPr>
        <w:t xml:space="preserve"> </w:t>
      </w:r>
      <w:r w:rsidR="00EF779D" w:rsidRPr="00EF779D">
        <w:rPr>
          <w:rFonts w:ascii="Arial" w:hAnsi="Arial" w:cs="Arial"/>
          <w:sz w:val="24"/>
          <w:szCs w:val="24"/>
          <w:lang w:val="en-GB"/>
        </w:rPr>
        <w:t>motives</w:t>
      </w:r>
      <w:r w:rsidR="00EA7414" w:rsidRPr="00EF779D">
        <w:rPr>
          <w:rFonts w:ascii="Arial" w:hAnsi="Arial" w:cs="Arial"/>
          <w:sz w:val="24"/>
          <w:szCs w:val="24"/>
          <w:lang w:val="en-GB"/>
        </w:rPr>
        <w:t xml:space="preserve"> to behave pro-environmentally</w:t>
      </w:r>
      <w:r w:rsidR="00EA7414" w:rsidRPr="006D2E3A">
        <w:rPr>
          <w:rFonts w:ascii="Arial" w:hAnsi="Arial" w:cs="Arial"/>
          <w:sz w:val="24"/>
          <w:szCs w:val="24"/>
          <w:lang w:val="en-GB"/>
        </w:rPr>
        <w:t xml:space="preserve">, and therefore vice-versa for </w:t>
      </w:r>
      <w:r w:rsidR="00EA7414" w:rsidRPr="006D2E3A">
        <w:rPr>
          <w:rFonts w:ascii="Arial" w:hAnsi="Arial" w:cs="Arial"/>
          <w:sz w:val="24"/>
          <w:szCs w:val="24"/>
          <w:lang w:val="en-GB"/>
        </w:rPr>
        <w:lastRenderedPageBreak/>
        <w:t xml:space="preserve">expensive ones and </w:t>
      </w:r>
      <w:r w:rsidR="00BA572B">
        <w:rPr>
          <w:rFonts w:ascii="Arial" w:hAnsi="Arial" w:cs="Arial"/>
          <w:sz w:val="24"/>
          <w:szCs w:val="24"/>
          <w:lang w:val="en-GB"/>
        </w:rPr>
        <w:t xml:space="preserve">consequently the </w:t>
      </w:r>
      <w:r w:rsidR="00EA7414" w:rsidRPr="006D2E3A">
        <w:rPr>
          <w:rFonts w:ascii="Arial" w:hAnsi="Arial" w:cs="Arial"/>
          <w:sz w:val="24"/>
          <w:szCs w:val="24"/>
          <w:lang w:val="en-GB"/>
        </w:rPr>
        <w:t xml:space="preserve">lack of pro-environmental action. Lastly, </w:t>
      </w:r>
      <w:r w:rsidR="00EA7414" w:rsidRPr="00EF779D">
        <w:rPr>
          <w:rFonts w:ascii="Arial" w:hAnsi="Arial" w:cs="Arial"/>
          <w:sz w:val="24"/>
          <w:szCs w:val="24"/>
          <w:lang w:val="en-GB"/>
        </w:rPr>
        <w:t xml:space="preserve">cultural norms </w:t>
      </w:r>
      <w:r w:rsidR="003465AB" w:rsidRPr="00EF779D">
        <w:rPr>
          <w:rFonts w:ascii="Arial" w:hAnsi="Arial" w:cs="Arial"/>
          <w:sz w:val="24"/>
          <w:szCs w:val="24"/>
          <w:lang w:val="en-GB"/>
        </w:rPr>
        <w:t xml:space="preserve">and cross-cultural differences </w:t>
      </w:r>
      <w:r w:rsidR="00EF779D" w:rsidRPr="00EF779D">
        <w:rPr>
          <w:rFonts w:ascii="Arial" w:hAnsi="Arial" w:cs="Arial"/>
          <w:sz w:val="24"/>
          <w:szCs w:val="24"/>
          <w:lang w:val="en-GB"/>
        </w:rPr>
        <w:t>represent</w:t>
      </w:r>
      <w:r w:rsidR="00EA7414" w:rsidRPr="00EF779D">
        <w:rPr>
          <w:rFonts w:ascii="Arial" w:hAnsi="Arial" w:cs="Arial"/>
          <w:sz w:val="24"/>
          <w:szCs w:val="24"/>
          <w:lang w:val="en-GB"/>
        </w:rPr>
        <w:t xml:space="preserve"> a</w:t>
      </w:r>
      <w:r w:rsidR="00EF779D" w:rsidRPr="00EF779D">
        <w:rPr>
          <w:rFonts w:ascii="Arial" w:hAnsi="Arial" w:cs="Arial"/>
          <w:sz w:val="24"/>
          <w:szCs w:val="24"/>
          <w:lang w:val="en-GB"/>
        </w:rPr>
        <w:t xml:space="preserve">n </w:t>
      </w:r>
      <w:r w:rsidR="00EF779D">
        <w:rPr>
          <w:rFonts w:ascii="Arial" w:hAnsi="Arial" w:cs="Arial"/>
          <w:sz w:val="24"/>
          <w:szCs w:val="24"/>
          <w:lang w:val="en-GB"/>
        </w:rPr>
        <w:t>influential</w:t>
      </w:r>
      <w:r w:rsidR="00EA7414" w:rsidRPr="00EF779D">
        <w:rPr>
          <w:rFonts w:ascii="Arial" w:hAnsi="Arial" w:cs="Arial"/>
          <w:sz w:val="24"/>
          <w:szCs w:val="24"/>
          <w:lang w:val="en-GB"/>
        </w:rPr>
        <w:t xml:space="preserve"> role in shaping people’s </w:t>
      </w:r>
      <w:r w:rsidR="00EF779D">
        <w:rPr>
          <w:rFonts w:ascii="Arial" w:hAnsi="Arial" w:cs="Arial"/>
          <w:sz w:val="24"/>
          <w:szCs w:val="24"/>
          <w:lang w:val="en-GB"/>
        </w:rPr>
        <w:t xml:space="preserve">performance </w:t>
      </w:r>
      <w:r w:rsidR="003465AB" w:rsidRPr="006D2E3A">
        <w:rPr>
          <w:rFonts w:ascii="Arial" w:hAnsi="Arial" w:cs="Arial"/>
          <w:sz w:val="24"/>
          <w:szCs w:val="24"/>
          <w:lang w:val="en-GB"/>
        </w:rPr>
        <w:fldChar w:fldCharType="begin"/>
      </w:r>
      <w:r w:rsidR="003465AB" w:rsidRPr="006D2E3A">
        <w:rPr>
          <w:rFonts w:ascii="Arial" w:hAnsi="Arial" w:cs="Arial"/>
          <w:sz w:val="24"/>
          <w:szCs w:val="24"/>
          <w:lang w:val="en-GB"/>
        </w:rPr>
        <w:instrText xml:space="preserve"> ADDIN ZOTERO_ITEM CSL_CITATION {"citationID":"b4MoyN5p","properties":{"formattedCitation":"(Kollmuss &amp; Agyeman, 2002; Oreg &amp; Katz-Gerro, 2006)","plainCitation":"(Kollmuss &amp; Agyeman, 2002; Oreg &amp; Katz-Gerro, 2006)","noteIndex":0},"citationItems":[{"id":144,"uris":["http://zotero.org/users/local/pE4cGXV6/items/4EFIN67T"],"uri":["http://zotero.org/users/local/pE4cGXV6/items/4EFIN67T"],"itemData":{"id":144,"type":"article-journal","container-title":"Environmental Education Research","DOI":"10.1080/13504620220145401","ISSN":"1350-4622, 1469-5871","issue":"3","journalAbbreviation":"Environmental Education Research","language":"en","page":"239-260","source":"DOI.org (Crossref)","title":"Mind the Gap: Why do people act environmentally and what are the barriers to pro-environmental behavior?","title-short":"Mind the Gap","volume":"8","author":[{"family":"Kollmuss","given":"Anja"},{"family":"Agyeman","given":"Julian"}],"issued":{"date-parts":[["2002",8]]}}},{"id":146,"uris":["http://zotero.org/users/local/pE4cGXV6/items/S289UVVT"],"uri":["http://zotero.org/users/local/pE4cGXV6/items/S289UVVT"],"itemData":{"id":146,"type":"article-journal","container-title":"Environment and Behavior","DOI":"10.1177/0013916505286012","ISSN":"0013-9165, 1552-390X","issue":"4","journalAbbreviation":"Environment and Behavior","language":"en","page":"462-483","source":"DOI.org (Crossref)","title":"Predicting Proenvironmental Behavior Cross-Nationally: Values, the Theory of Planned Behavior, and Value-Belief-Norm Theory","title-short":"Predicting Proenvironmental Behavior Cross-Nationally","volume":"38","author":[{"family":"Oreg","given":"Shaul"},{"family":"Katz-Gerro","given":"Tally"}],"issued":{"date-parts":[["2006",7]]}}}],"schema":"https://github.com/citation-style-language/schema/raw/master/csl-citation.json"} </w:instrText>
      </w:r>
      <w:r w:rsidR="003465AB" w:rsidRPr="006D2E3A">
        <w:rPr>
          <w:rFonts w:ascii="Arial" w:hAnsi="Arial" w:cs="Arial"/>
          <w:sz w:val="24"/>
          <w:szCs w:val="24"/>
          <w:lang w:val="en-GB"/>
        </w:rPr>
        <w:fldChar w:fldCharType="separate"/>
      </w:r>
      <w:r w:rsidR="003465AB" w:rsidRPr="006D2E3A">
        <w:rPr>
          <w:rFonts w:ascii="Arial" w:hAnsi="Arial" w:cs="Arial"/>
          <w:sz w:val="24"/>
          <w:szCs w:val="24"/>
          <w:lang w:val="en-GB"/>
        </w:rPr>
        <w:t>(Kollmuss &amp; Agyeman, 2002; Oreg &amp; Katz-Gerro, 2006)</w:t>
      </w:r>
      <w:r w:rsidR="003465AB" w:rsidRPr="006D2E3A">
        <w:rPr>
          <w:rFonts w:ascii="Arial" w:hAnsi="Arial" w:cs="Arial"/>
          <w:sz w:val="24"/>
          <w:szCs w:val="24"/>
          <w:lang w:val="en-GB"/>
        </w:rPr>
        <w:fldChar w:fldCharType="end"/>
      </w:r>
      <w:r w:rsidR="003465AB" w:rsidRPr="006D2E3A">
        <w:rPr>
          <w:rFonts w:ascii="Arial" w:hAnsi="Arial" w:cs="Arial"/>
          <w:sz w:val="24"/>
          <w:szCs w:val="24"/>
          <w:lang w:val="en-GB"/>
        </w:rPr>
        <w:t xml:space="preserve">. Socially accepted </w:t>
      </w:r>
      <w:r w:rsidR="00703FFD">
        <w:rPr>
          <w:rFonts w:ascii="Arial" w:hAnsi="Arial" w:cs="Arial"/>
          <w:sz w:val="24"/>
          <w:szCs w:val="24"/>
          <w:lang w:val="en-GB"/>
        </w:rPr>
        <w:t>behaviour</w:t>
      </w:r>
      <w:r w:rsidR="003465AB" w:rsidRPr="006D2E3A">
        <w:rPr>
          <w:rFonts w:ascii="Arial" w:hAnsi="Arial" w:cs="Arial"/>
          <w:sz w:val="24"/>
          <w:szCs w:val="24"/>
          <w:lang w:val="en-GB"/>
        </w:rPr>
        <w:t xml:space="preserve"> </w:t>
      </w:r>
      <w:proofErr w:type="gramStart"/>
      <w:r w:rsidR="003465AB" w:rsidRPr="006D2E3A">
        <w:rPr>
          <w:rFonts w:ascii="Arial" w:hAnsi="Arial" w:cs="Arial"/>
          <w:sz w:val="24"/>
          <w:szCs w:val="24"/>
          <w:lang w:val="en-GB"/>
        </w:rPr>
        <w:t>vary</w:t>
      </w:r>
      <w:proofErr w:type="gramEnd"/>
      <w:r w:rsidR="003465AB" w:rsidRPr="006D2E3A">
        <w:rPr>
          <w:rFonts w:ascii="Arial" w:hAnsi="Arial" w:cs="Arial"/>
          <w:sz w:val="24"/>
          <w:szCs w:val="24"/>
          <w:lang w:val="en-GB"/>
        </w:rPr>
        <w:t xml:space="preserve"> by country and culture</w:t>
      </w:r>
      <w:r w:rsidR="000E5F17" w:rsidRPr="006D2E3A">
        <w:rPr>
          <w:rFonts w:ascii="Arial" w:hAnsi="Arial" w:cs="Arial"/>
          <w:sz w:val="24"/>
          <w:szCs w:val="24"/>
          <w:lang w:val="en-GB"/>
        </w:rPr>
        <w:t xml:space="preserve"> and can </w:t>
      </w:r>
      <w:r w:rsidR="00EF779D" w:rsidRPr="002D0BDD">
        <w:rPr>
          <w:rFonts w:ascii="Arial" w:hAnsi="Arial" w:cs="Arial"/>
          <w:sz w:val="24"/>
          <w:szCs w:val="24"/>
          <w:lang w:val="en-GB"/>
        </w:rPr>
        <w:t>impact</w:t>
      </w:r>
      <w:r w:rsidR="000E5F17" w:rsidRPr="002D0BDD">
        <w:rPr>
          <w:rFonts w:ascii="Arial" w:hAnsi="Arial" w:cs="Arial"/>
          <w:sz w:val="24"/>
          <w:szCs w:val="24"/>
          <w:lang w:val="en-GB"/>
        </w:rPr>
        <w:t xml:space="preserve"> </w:t>
      </w:r>
      <w:r w:rsidR="00703FFD">
        <w:rPr>
          <w:rFonts w:ascii="Arial" w:hAnsi="Arial" w:cs="Arial"/>
          <w:sz w:val="24"/>
          <w:szCs w:val="24"/>
          <w:lang w:val="en-GB"/>
        </w:rPr>
        <w:t>behaviour</w:t>
      </w:r>
      <w:r w:rsidR="000E5F17" w:rsidRPr="002D0BDD">
        <w:rPr>
          <w:rFonts w:ascii="Arial" w:hAnsi="Arial" w:cs="Arial"/>
          <w:sz w:val="24"/>
          <w:szCs w:val="24"/>
          <w:lang w:val="en-GB"/>
        </w:rPr>
        <w:t>al pattern</w:t>
      </w:r>
      <w:r w:rsidR="00ED0996">
        <w:rPr>
          <w:rFonts w:ascii="Arial" w:hAnsi="Arial" w:cs="Arial"/>
          <w:sz w:val="24"/>
          <w:szCs w:val="24"/>
          <w:lang w:val="en-GB"/>
        </w:rPr>
        <w:t>s</w:t>
      </w:r>
      <w:r w:rsidR="000E5F17" w:rsidRPr="002D0BDD">
        <w:rPr>
          <w:rFonts w:ascii="Arial" w:hAnsi="Arial" w:cs="Arial"/>
          <w:sz w:val="24"/>
          <w:szCs w:val="24"/>
          <w:lang w:val="en-GB"/>
        </w:rPr>
        <w:t xml:space="preserve"> at </w:t>
      </w:r>
      <w:r w:rsidR="009141C3" w:rsidRPr="002D0BDD">
        <w:rPr>
          <w:rFonts w:ascii="Arial" w:hAnsi="Arial" w:cs="Arial"/>
          <w:sz w:val="24"/>
          <w:szCs w:val="24"/>
          <w:lang w:val="en-GB"/>
        </w:rPr>
        <w:t xml:space="preserve">the </w:t>
      </w:r>
      <w:r w:rsidR="000E5F17" w:rsidRPr="002D0BDD">
        <w:rPr>
          <w:rFonts w:ascii="Arial" w:hAnsi="Arial" w:cs="Arial"/>
          <w:sz w:val="24"/>
          <w:szCs w:val="24"/>
          <w:lang w:val="en-GB"/>
        </w:rPr>
        <w:t>individual level.</w:t>
      </w:r>
      <w:r w:rsidR="000E5F17" w:rsidRPr="006D2E3A">
        <w:rPr>
          <w:rFonts w:ascii="Arial" w:hAnsi="Arial" w:cs="Arial"/>
          <w:sz w:val="24"/>
          <w:szCs w:val="24"/>
          <w:lang w:val="en-GB"/>
        </w:rPr>
        <w:t xml:space="preserve"> </w:t>
      </w:r>
    </w:p>
    <w:p w14:paraId="7957CAD8" w14:textId="380DB296" w:rsidR="003465AB" w:rsidRPr="006D2E3A" w:rsidRDefault="003465AB" w:rsidP="00DF517C">
      <w:pPr>
        <w:spacing w:before="240" w:line="360" w:lineRule="auto"/>
        <w:jc w:val="both"/>
        <w:rPr>
          <w:rFonts w:ascii="Arial" w:hAnsi="Arial" w:cs="Arial"/>
          <w:sz w:val="24"/>
          <w:szCs w:val="24"/>
          <w:lang w:val="en-GB"/>
        </w:rPr>
      </w:pPr>
    </w:p>
    <w:p w14:paraId="0088F08C" w14:textId="16C07F5F" w:rsidR="003465AB" w:rsidRPr="006D2E3A" w:rsidRDefault="003465AB" w:rsidP="00BA572B">
      <w:pPr>
        <w:rPr>
          <w:rFonts w:ascii="Arial" w:hAnsi="Arial" w:cs="Arial"/>
          <w:b/>
          <w:bCs/>
          <w:i/>
          <w:iCs/>
          <w:sz w:val="24"/>
          <w:szCs w:val="24"/>
          <w:lang w:val="en-GB"/>
        </w:rPr>
      </w:pPr>
      <w:r w:rsidRPr="006D2E3A">
        <w:rPr>
          <w:rFonts w:ascii="Arial" w:hAnsi="Arial" w:cs="Arial"/>
          <w:b/>
          <w:bCs/>
          <w:i/>
          <w:iCs/>
          <w:sz w:val="24"/>
          <w:szCs w:val="24"/>
          <w:lang w:val="en-GB"/>
        </w:rPr>
        <w:t>Socio</w:t>
      </w:r>
      <w:del w:id="89" w:author="Veltri GiuseppeAlessandro" w:date="2021-02-04T19:17:00Z">
        <w:r w:rsidRPr="006D2E3A" w:rsidDel="00FF0DD6">
          <w:rPr>
            <w:rFonts w:ascii="Arial" w:hAnsi="Arial" w:cs="Arial"/>
            <w:b/>
            <w:bCs/>
            <w:i/>
            <w:iCs/>
            <w:sz w:val="24"/>
            <w:szCs w:val="24"/>
            <w:lang w:val="en-GB"/>
          </w:rPr>
          <w:delText>-</w:delText>
        </w:r>
      </w:del>
      <w:r w:rsidRPr="006D2E3A">
        <w:rPr>
          <w:rFonts w:ascii="Arial" w:hAnsi="Arial" w:cs="Arial"/>
          <w:b/>
          <w:bCs/>
          <w:i/>
          <w:iCs/>
          <w:sz w:val="24"/>
          <w:szCs w:val="24"/>
          <w:lang w:val="en-GB"/>
        </w:rPr>
        <w:t xml:space="preserve">demographic factors </w:t>
      </w:r>
    </w:p>
    <w:p w14:paraId="3A17ADA6" w14:textId="2D0858A4" w:rsidR="00B64117" w:rsidRDefault="00B24C5D" w:rsidP="00DF517C">
      <w:pPr>
        <w:spacing w:before="240" w:line="360" w:lineRule="auto"/>
        <w:ind w:firstLine="709"/>
        <w:jc w:val="both"/>
        <w:rPr>
          <w:rFonts w:ascii="Arial" w:hAnsi="Arial" w:cs="Arial"/>
          <w:sz w:val="24"/>
          <w:szCs w:val="24"/>
          <w:lang w:val="en-GB"/>
        </w:rPr>
      </w:pPr>
      <w:r w:rsidRPr="006D2E3A">
        <w:rPr>
          <w:rFonts w:ascii="Arial" w:hAnsi="Arial" w:cs="Arial"/>
          <w:sz w:val="24"/>
          <w:szCs w:val="24"/>
          <w:lang w:val="en-GB"/>
        </w:rPr>
        <w:t xml:space="preserve">According to Larson and colleges </w:t>
      </w:r>
      <w:r w:rsidRPr="006D2E3A">
        <w:rPr>
          <w:rFonts w:ascii="Arial" w:hAnsi="Arial" w:cs="Arial"/>
          <w:sz w:val="24"/>
          <w:szCs w:val="24"/>
          <w:lang w:val="en-GB"/>
        </w:rPr>
        <w:fldChar w:fldCharType="begin"/>
      </w:r>
      <w:r w:rsidR="0094394B" w:rsidRPr="006D2E3A">
        <w:rPr>
          <w:rFonts w:ascii="Arial" w:hAnsi="Arial" w:cs="Arial"/>
          <w:sz w:val="24"/>
          <w:szCs w:val="24"/>
          <w:lang w:val="en-GB"/>
        </w:rPr>
        <w:instrText xml:space="preserve"> ADDIN ZOTERO_ITEM CSL_CITATION {"citationID":"CPT0vja9","properties":{"formattedCitation":"(Larson et al., 2011)","plainCitation":"(Larson et al., 2011)","dontUpdate":true,"noteIndex":0},"citationItems":[{"id":149,"uris":["http://zotero.org/users/local/pE4cGXV6/items/DSBR824C"],"uri":["http://zotero.org/users/local/pE4cGXV6/items/DSBR824C"],"itemData":{"id":149,"type":"article-journal","container-title":"Local Environment","DOI":"10.1080/13549839.2010.548373","ISSN":"1354-9839, 1469-6711","issue":"1","journalAbbreviation":"Local Environment","language":"en","page":"67-86","source":"DOI.org (Crossref)","title":"Exploring the influence of outdoor recreation participation on pro-environmental behaviour in a demographically diverse population","volume":"16","author":[{"family":"Larson","given":"Lincoln R."},{"family":"Whiting","given":"Jason W."},{"family":"Green","given":"Gary T."}],"issued":{"date-parts":[["2011",1]]}}}],"schema":"https://github.com/citation-style-language/schema/raw/master/csl-citation.json"} </w:instrText>
      </w:r>
      <w:r w:rsidRPr="006D2E3A">
        <w:rPr>
          <w:rFonts w:ascii="Arial" w:hAnsi="Arial" w:cs="Arial"/>
          <w:sz w:val="24"/>
          <w:szCs w:val="24"/>
          <w:lang w:val="en-GB"/>
        </w:rPr>
        <w:fldChar w:fldCharType="separate"/>
      </w:r>
      <w:r w:rsidRPr="006D2E3A">
        <w:rPr>
          <w:rFonts w:ascii="Arial" w:hAnsi="Arial" w:cs="Arial"/>
          <w:sz w:val="24"/>
          <w:szCs w:val="24"/>
          <w:lang w:val="en-GB"/>
        </w:rPr>
        <w:t>(2011)</w:t>
      </w:r>
      <w:r w:rsidRPr="006D2E3A">
        <w:rPr>
          <w:rFonts w:ascii="Arial" w:hAnsi="Arial" w:cs="Arial"/>
          <w:sz w:val="24"/>
          <w:szCs w:val="24"/>
          <w:lang w:val="en-GB"/>
        </w:rPr>
        <w:fldChar w:fldCharType="end"/>
      </w:r>
      <w:r w:rsidRPr="006D2E3A">
        <w:rPr>
          <w:rFonts w:ascii="Arial" w:hAnsi="Arial" w:cs="Arial"/>
          <w:sz w:val="24"/>
          <w:szCs w:val="24"/>
          <w:lang w:val="en-GB"/>
        </w:rPr>
        <w:t xml:space="preserve">, the </w:t>
      </w:r>
      <w:r w:rsidR="00C7426D" w:rsidRPr="006D2E3A">
        <w:rPr>
          <w:rFonts w:ascii="Arial" w:hAnsi="Arial" w:cs="Arial"/>
          <w:sz w:val="24"/>
          <w:szCs w:val="24"/>
          <w:lang w:val="en-GB"/>
        </w:rPr>
        <w:t>effect</w:t>
      </w:r>
      <w:r w:rsidRPr="006D2E3A">
        <w:rPr>
          <w:rFonts w:ascii="Arial" w:hAnsi="Arial" w:cs="Arial"/>
          <w:sz w:val="24"/>
          <w:szCs w:val="24"/>
          <w:lang w:val="en-GB"/>
        </w:rPr>
        <w:t xml:space="preserve"> of socio</w:t>
      </w:r>
      <w:del w:id="90" w:author="Veltri GiuseppeAlessandro" w:date="2021-02-04T19:17:00Z">
        <w:r w:rsidRPr="006D2E3A" w:rsidDel="00FF0DD6">
          <w:rPr>
            <w:rFonts w:ascii="Arial" w:hAnsi="Arial" w:cs="Arial"/>
            <w:sz w:val="24"/>
            <w:szCs w:val="24"/>
            <w:lang w:val="en-GB"/>
          </w:rPr>
          <w:delText>-</w:delText>
        </w:r>
      </w:del>
      <w:r w:rsidRPr="006D2E3A">
        <w:rPr>
          <w:rFonts w:ascii="Arial" w:hAnsi="Arial" w:cs="Arial"/>
          <w:sz w:val="24"/>
          <w:szCs w:val="24"/>
          <w:lang w:val="en-GB"/>
        </w:rPr>
        <w:t xml:space="preserve">demographic characteristics </w:t>
      </w:r>
      <w:r w:rsidRPr="002D0BDD">
        <w:rPr>
          <w:rFonts w:ascii="Arial" w:hAnsi="Arial" w:cs="Arial"/>
          <w:sz w:val="24"/>
          <w:szCs w:val="24"/>
          <w:lang w:val="en-GB"/>
        </w:rPr>
        <w:t xml:space="preserve">on </w:t>
      </w:r>
      <w:r w:rsidR="00BA572B">
        <w:rPr>
          <w:rFonts w:ascii="Arial" w:hAnsi="Arial" w:cs="Arial"/>
          <w:sz w:val="24"/>
          <w:szCs w:val="24"/>
          <w:lang w:val="en-GB"/>
        </w:rPr>
        <w:t>pro-environmental behaviour</w:t>
      </w:r>
      <w:r w:rsidRPr="002D0BDD">
        <w:rPr>
          <w:rFonts w:ascii="Arial" w:hAnsi="Arial" w:cs="Arial"/>
          <w:sz w:val="24"/>
          <w:szCs w:val="24"/>
          <w:lang w:val="en-GB"/>
        </w:rPr>
        <w:t xml:space="preserve"> has not been </w:t>
      </w:r>
      <w:r w:rsidR="002D0BDD" w:rsidRPr="002D0BDD">
        <w:rPr>
          <w:rFonts w:ascii="Arial" w:hAnsi="Arial" w:cs="Arial"/>
          <w:sz w:val="24"/>
          <w:szCs w:val="24"/>
          <w:lang w:val="en-GB"/>
        </w:rPr>
        <w:t>satisfactorily</w:t>
      </w:r>
      <w:r w:rsidR="002D0BDD">
        <w:rPr>
          <w:rFonts w:ascii="Arial" w:hAnsi="Arial" w:cs="Arial"/>
          <w:sz w:val="24"/>
          <w:szCs w:val="24"/>
          <w:lang w:val="en-GB"/>
        </w:rPr>
        <w:t xml:space="preserve"> investigated</w:t>
      </w:r>
      <w:del w:id="91" w:author="Veltri GiuseppeAlessandro" w:date="2021-02-04T19:22:00Z">
        <w:r w:rsidRPr="006D2E3A" w:rsidDel="00FF0DD6">
          <w:rPr>
            <w:rFonts w:ascii="Arial" w:hAnsi="Arial" w:cs="Arial"/>
            <w:sz w:val="24"/>
            <w:szCs w:val="24"/>
            <w:lang w:val="en-GB"/>
          </w:rPr>
          <w:delText>, as opposed to</w:delText>
        </w:r>
      </w:del>
      <w:ins w:id="92" w:author="Veltri GiuseppeAlessandro" w:date="2021-02-04T19:22:00Z">
        <w:r w:rsidR="00FF0DD6">
          <w:rPr>
            <w:rFonts w:ascii="Arial" w:hAnsi="Arial" w:cs="Arial"/>
            <w:sz w:val="24"/>
            <w:szCs w:val="24"/>
            <w:lang w:val="en-GB"/>
          </w:rPr>
          <w:t xml:space="preserve"> instead of</w:t>
        </w:r>
      </w:ins>
      <w:r w:rsidR="00C7426D" w:rsidRPr="006D2E3A">
        <w:rPr>
          <w:rFonts w:ascii="Arial" w:hAnsi="Arial" w:cs="Arial"/>
          <w:sz w:val="24"/>
          <w:szCs w:val="24"/>
          <w:lang w:val="en-GB"/>
        </w:rPr>
        <w:t xml:space="preserve"> the relationship on attitudes, as widely discussed above with perce</w:t>
      </w:r>
      <w:r w:rsidR="00BA572B">
        <w:rPr>
          <w:rFonts w:ascii="Arial" w:hAnsi="Arial" w:cs="Arial"/>
          <w:sz w:val="24"/>
          <w:szCs w:val="24"/>
          <w:lang w:val="en-GB"/>
        </w:rPr>
        <w:t>ived</w:t>
      </w:r>
      <w:r w:rsidR="00C7426D" w:rsidRPr="006D2E3A">
        <w:rPr>
          <w:rFonts w:ascii="Arial" w:hAnsi="Arial" w:cs="Arial"/>
          <w:sz w:val="24"/>
          <w:szCs w:val="24"/>
          <w:lang w:val="en-GB"/>
        </w:rPr>
        <w:t xml:space="preserve"> risk. Traditionally, poor, and uneducated citizens show lower </w:t>
      </w:r>
      <w:r w:rsidR="00BA572B">
        <w:rPr>
          <w:rFonts w:ascii="Arial" w:hAnsi="Arial" w:cs="Arial"/>
          <w:sz w:val="24"/>
          <w:szCs w:val="24"/>
          <w:lang w:val="en-GB"/>
        </w:rPr>
        <w:t>pro-environmental behaviour</w:t>
      </w:r>
      <w:r w:rsidR="00BA572B" w:rsidRPr="002D0BDD">
        <w:rPr>
          <w:rFonts w:ascii="Arial" w:hAnsi="Arial" w:cs="Arial"/>
          <w:sz w:val="24"/>
          <w:szCs w:val="24"/>
          <w:lang w:val="en-GB"/>
        </w:rPr>
        <w:t xml:space="preserve"> </w:t>
      </w:r>
      <w:r w:rsidR="00C7426D" w:rsidRPr="006D2E3A">
        <w:rPr>
          <w:rFonts w:ascii="Arial" w:hAnsi="Arial" w:cs="Arial"/>
          <w:sz w:val="24"/>
          <w:szCs w:val="24"/>
          <w:lang w:val="en-GB"/>
        </w:rPr>
        <w:t xml:space="preserve">than rich and highly educated ones </w:t>
      </w:r>
      <w:r w:rsidR="00C7426D" w:rsidRPr="006D2E3A">
        <w:rPr>
          <w:rFonts w:ascii="Arial" w:hAnsi="Arial" w:cs="Arial"/>
          <w:sz w:val="24"/>
          <w:szCs w:val="24"/>
          <w:lang w:val="en-GB"/>
        </w:rPr>
        <w:fldChar w:fldCharType="begin"/>
      </w:r>
      <w:r w:rsidR="00C7426D" w:rsidRPr="006D2E3A">
        <w:rPr>
          <w:rFonts w:ascii="Arial" w:hAnsi="Arial" w:cs="Arial"/>
          <w:sz w:val="24"/>
          <w:szCs w:val="24"/>
          <w:lang w:val="en-GB"/>
        </w:rPr>
        <w:instrText xml:space="preserve"> ADDIN ZOTERO_ITEM CSL_CITATION {"citationID":"iCmbmpsi","properties":{"formattedCitation":"(Larson et al., 2011)","plainCitation":"(Larson et al., 2011)","noteIndex":0},"citationItems":[{"id":149,"uris":["http://zotero.org/users/local/pE4cGXV6/items/DSBR824C"],"uri":["http://zotero.org/users/local/pE4cGXV6/items/DSBR824C"],"itemData":{"id":149,"type":"article-journal","container-title":"Local Environment","DOI":"10.1080/13549839.2010.548373","ISSN":"1354-9839, 1469-6711","issue":"1","journalAbbreviation":"Local Environment","language":"en","page":"67-86","source":"DOI.org (Crossref)","title":"Exploring the influence of outdoor recreation participation on pro-environmental behaviour in a demographically diverse population","volume":"16","author":[{"family":"Larson","given":"Lincoln R."},{"family":"Whiting","given":"Jason W."},{"family":"Green","given":"Gary T."}],"issued":{"date-parts":[["2011",1]]}}}],"schema":"https://github.com/citation-style-language/schema/raw/master/csl-citation.json"} </w:instrText>
      </w:r>
      <w:r w:rsidR="00C7426D" w:rsidRPr="006D2E3A">
        <w:rPr>
          <w:rFonts w:ascii="Arial" w:hAnsi="Arial" w:cs="Arial"/>
          <w:sz w:val="24"/>
          <w:szCs w:val="24"/>
          <w:lang w:val="en-GB"/>
        </w:rPr>
        <w:fldChar w:fldCharType="separate"/>
      </w:r>
      <w:r w:rsidR="00C7426D" w:rsidRPr="006D2E3A">
        <w:rPr>
          <w:rFonts w:ascii="Arial" w:hAnsi="Arial" w:cs="Arial"/>
          <w:sz w:val="24"/>
          <w:szCs w:val="24"/>
          <w:lang w:val="en-GB"/>
        </w:rPr>
        <w:t>(Larson et al., 2011)</w:t>
      </w:r>
      <w:r w:rsidR="00C7426D" w:rsidRPr="006D2E3A">
        <w:rPr>
          <w:rFonts w:ascii="Arial" w:hAnsi="Arial" w:cs="Arial"/>
          <w:sz w:val="24"/>
          <w:szCs w:val="24"/>
          <w:lang w:val="en-GB"/>
        </w:rPr>
        <w:fldChar w:fldCharType="end"/>
      </w:r>
      <w:r w:rsidR="00C7426D" w:rsidRPr="006D2E3A">
        <w:rPr>
          <w:rFonts w:ascii="Arial" w:hAnsi="Arial" w:cs="Arial"/>
          <w:sz w:val="24"/>
          <w:szCs w:val="24"/>
          <w:lang w:val="en-GB"/>
        </w:rPr>
        <w:t xml:space="preserve">. </w:t>
      </w:r>
      <w:del w:id="93" w:author="Veltri GiuseppeAlessandro" w:date="2021-02-04T19:22:00Z">
        <w:r w:rsidR="00C7426D" w:rsidRPr="006D2E3A" w:rsidDel="00FF0DD6">
          <w:rPr>
            <w:rFonts w:ascii="Arial" w:hAnsi="Arial" w:cs="Arial"/>
            <w:sz w:val="24"/>
            <w:szCs w:val="24"/>
            <w:lang w:val="en-GB"/>
          </w:rPr>
          <w:delText>Women, being more concerned,</w:delText>
        </w:r>
      </w:del>
      <w:ins w:id="94" w:author="Veltri GiuseppeAlessandro" w:date="2021-02-04T19:22:00Z">
        <w:r w:rsidR="00FF0DD6">
          <w:rPr>
            <w:rFonts w:ascii="Arial" w:hAnsi="Arial" w:cs="Arial"/>
            <w:sz w:val="24"/>
            <w:szCs w:val="24"/>
            <w:lang w:val="en-GB"/>
          </w:rPr>
          <w:t>Being more concerned, women</w:t>
        </w:r>
      </w:ins>
      <w:r w:rsidR="00C7426D" w:rsidRPr="006D2E3A">
        <w:rPr>
          <w:rFonts w:ascii="Arial" w:hAnsi="Arial" w:cs="Arial"/>
          <w:sz w:val="24"/>
          <w:szCs w:val="24"/>
          <w:lang w:val="en-GB"/>
        </w:rPr>
        <w:t xml:space="preserve"> are more likely to behave </w:t>
      </w:r>
      <w:r w:rsidR="009B4B48" w:rsidRPr="006D2E3A">
        <w:rPr>
          <w:rFonts w:ascii="Arial" w:hAnsi="Arial" w:cs="Arial"/>
          <w:sz w:val="24"/>
          <w:szCs w:val="24"/>
          <w:lang w:val="en-GB"/>
        </w:rPr>
        <w:t xml:space="preserve">sustainably </w:t>
      </w:r>
      <w:r w:rsidR="009B4B48" w:rsidRPr="006D2E3A">
        <w:rPr>
          <w:rFonts w:ascii="Arial" w:hAnsi="Arial" w:cs="Arial"/>
          <w:sz w:val="24"/>
          <w:szCs w:val="24"/>
          <w:lang w:val="en-GB"/>
        </w:rPr>
        <w:fldChar w:fldCharType="begin"/>
      </w:r>
      <w:r w:rsidR="005E2C8A" w:rsidRPr="006D2E3A">
        <w:rPr>
          <w:rFonts w:ascii="Arial" w:hAnsi="Arial" w:cs="Arial"/>
          <w:sz w:val="24"/>
          <w:szCs w:val="24"/>
          <w:lang w:val="en-GB"/>
        </w:rPr>
        <w:instrText xml:space="preserve"> ADDIN ZOTERO_ITEM CSL_CITATION {"citationID":"qzPlpQmL","properties":{"formattedCitation":"(Larson et al., 2011; Vicente-Molina et al., 2018)","plainCitation":"(Larson et al., 2011; Vicente-Molina et al., 2018)","noteIndex":0},"citationItems":[{"id":149,"uris":["http://zotero.org/users/local/pE4cGXV6/items/DSBR824C"],"uri":["http://zotero.org/users/local/pE4cGXV6/items/DSBR824C"],"itemData":{"id":149,"type":"article-journal","container-title":"Local Environment","DOI":"10.1080/13549839.2010.548373","ISSN":"1354-9839, 1469-6711","issue":"1","journalAbbreviation":"Local Environment","language":"en","page":"67-86","source":"DOI.org (Crossref)","title":"Exploring the influence of outdoor recreation participation on pro-environmental behaviour in a demographically diverse population","volume":"16","author":[{"family":"Larson","given":"Lincoln R."},{"family":"Whiting","given":"Jason W."},{"family":"Green","given":"Gary T."}],"issued":{"date-parts":[["2011",1]]}}},{"id":150,"uris":["http://zotero.org/users/local/pE4cGXV6/items/3JQLLSNB"],"uri":["http://zotero.org/users/local/pE4cGXV6/items/3JQLLSNB"],"itemData":{"id":150,"type":"article-journal","container-title":"Journal of Cleaner Production","DOI":"10.1016/j.jclepro.2017.12.079","ISSN":"09596526","journalAbbreviation":"Journal of Cleaner Production","language":"en","page":"89-98","source":"DOI.org (Crossref)","title":"Does gender make a difference in pro-environmental behavior? The case of the Basque Country University students","title-short":"Does gender make a difference in pro-environmental behavior?","volume":"176","author":[{"family":"Vicente-Molina","given":"M.A."},{"family":"Fernández-Sainz","given":"A."},{"family":"Izagirre-Olaizola","given":"J."}],"issued":{"date-parts":[["2018",3]]}}}],"schema":"https://github.com/citation-style-language/schema/raw/master/csl-citation.json"} </w:instrText>
      </w:r>
      <w:r w:rsidR="009B4B48" w:rsidRPr="006D2E3A">
        <w:rPr>
          <w:rFonts w:ascii="Arial" w:hAnsi="Arial" w:cs="Arial"/>
          <w:sz w:val="24"/>
          <w:szCs w:val="24"/>
          <w:lang w:val="en-GB"/>
        </w:rPr>
        <w:fldChar w:fldCharType="separate"/>
      </w:r>
      <w:r w:rsidR="005E2C8A" w:rsidRPr="006D2E3A">
        <w:rPr>
          <w:rFonts w:ascii="Arial" w:hAnsi="Arial" w:cs="Arial"/>
          <w:sz w:val="24"/>
          <w:szCs w:val="24"/>
          <w:lang w:val="en-GB"/>
        </w:rPr>
        <w:t>(Larson et al., 2011; Vicente-Molina et al., 2018)</w:t>
      </w:r>
      <w:r w:rsidR="009B4B48" w:rsidRPr="006D2E3A">
        <w:rPr>
          <w:rFonts w:ascii="Arial" w:hAnsi="Arial" w:cs="Arial"/>
          <w:sz w:val="24"/>
          <w:szCs w:val="24"/>
          <w:lang w:val="en-GB"/>
        </w:rPr>
        <w:fldChar w:fldCharType="end"/>
      </w:r>
      <w:r w:rsidR="009B4B48" w:rsidRPr="006D2E3A">
        <w:rPr>
          <w:rFonts w:ascii="Arial" w:hAnsi="Arial" w:cs="Arial"/>
          <w:sz w:val="24"/>
          <w:szCs w:val="24"/>
          <w:lang w:val="en-GB"/>
        </w:rPr>
        <w:t xml:space="preserve">. </w:t>
      </w:r>
      <w:r w:rsidR="005E2C8A" w:rsidRPr="006D2E3A">
        <w:rPr>
          <w:rFonts w:ascii="Arial" w:hAnsi="Arial" w:cs="Arial"/>
          <w:sz w:val="24"/>
          <w:szCs w:val="24"/>
          <w:lang w:val="en-GB"/>
        </w:rPr>
        <w:t xml:space="preserve">As we have already explained, this gap could be due to gender socialization theory: women should be more cooperative, empathic, and protective (in this case towards nature) than men </w:t>
      </w:r>
      <w:r w:rsidR="005E2C8A" w:rsidRPr="006D2E3A">
        <w:rPr>
          <w:rFonts w:ascii="Arial" w:hAnsi="Arial" w:cs="Arial"/>
          <w:sz w:val="24"/>
          <w:szCs w:val="24"/>
          <w:lang w:val="en-GB"/>
        </w:rPr>
        <w:fldChar w:fldCharType="begin"/>
      </w:r>
      <w:r w:rsidR="005E2C8A" w:rsidRPr="006D2E3A">
        <w:rPr>
          <w:rFonts w:ascii="Arial" w:hAnsi="Arial" w:cs="Arial"/>
          <w:sz w:val="24"/>
          <w:szCs w:val="24"/>
          <w:lang w:val="en-GB"/>
        </w:rPr>
        <w:instrText xml:space="preserve"> ADDIN ZOTERO_ITEM CSL_CITATION {"citationID":"gRQ2FZlz","properties":{"formattedCitation":"(Vicente-Molina et al., 2018)","plainCitation":"(Vicente-Molina et al., 2018)","noteIndex":0},"citationItems":[{"id":150,"uris":["http://zotero.org/users/local/pE4cGXV6/items/3JQLLSNB"],"uri":["http://zotero.org/users/local/pE4cGXV6/items/3JQLLSNB"],"itemData":{"id":150,"type":"article-journal","container-title":"Journal of Cleaner Production","DOI":"10.1016/j.jclepro.2017.12.079","ISSN":"09596526","journalAbbreviation":"Journal of Cleaner Production","language":"en","page":"89-98","source":"DOI.org (Crossref)","title":"Does gender make a difference in pro-environmental behavior? The case of the Basque Country University students","title-short":"Does gender make a difference in pro-environmental behavior?","volume":"176","author":[{"family":"Vicente-Molina","given":"M.A."},{"family":"Fernández-Sainz","given":"A."},{"family":"Izagirre-Olaizola","given":"J."}],"issued":{"date-parts":[["2018",3]]}}}],"schema":"https://github.com/citation-style-language/schema/raw/master/csl-citation.json"} </w:instrText>
      </w:r>
      <w:r w:rsidR="005E2C8A" w:rsidRPr="006D2E3A">
        <w:rPr>
          <w:rFonts w:ascii="Arial" w:hAnsi="Arial" w:cs="Arial"/>
          <w:sz w:val="24"/>
          <w:szCs w:val="24"/>
          <w:lang w:val="en-GB"/>
        </w:rPr>
        <w:fldChar w:fldCharType="separate"/>
      </w:r>
      <w:r w:rsidR="005E2C8A" w:rsidRPr="006D2E3A">
        <w:rPr>
          <w:rFonts w:ascii="Arial" w:hAnsi="Arial" w:cs="Arial"/>
          <w:sz w:val="24"/>
          <w:szCs w:val="24"/>
          <w:lang w:val="en-GB"/>
        </w:rPr>
        <w:t>(Vicente-Molina et al., 2018)</w:t>
      </w:r>
      <w:r w:rsidR="005E2C8A" w:rsidRPr="006D2E3A">
        <w:rPr>
          <w:rFonts w:ascii="Arial" w:hAnsi="Arial" w:cs="Arial"/>
          <w:sz w:val="24"/>
          <w:szCs w:val="24"/>
          <w:lang w:val="en-GB"/>
        </w:rPr>
        <w:fldChar w:fldCharType="end"/>
      </w:r>
      <w:r w:rsidR="005E2C8A" w:rsidRPr="006D2E3A">
        <w:rPr>
          <w:rFonts w:ascii="Arial" w:hAnsi="Arial" w:cs="Arial"/>
          <w:sz w:val="24"/>
          <w:szCs w:val="24"/>
          <w:lang w:val="en-GB"/>
        </w:rPr>
        <w:t xml:space="preserve">. </w:t>
      </w:r>
      <w:r w:rsidR="009954B7" w:rsidRPr="006D2E3A">
        <w:rPr>
          <w:rFonts w:ascii="Arial" w:hAnsi="Arial" w:cs="Arial"/>
          <w:sz w:val="24"/>
          <w:szCs w:val="24"/>
          <w:lang w:val="en-GB"/>
        </w:rPr>
        <w:t>Therefore, similar to risk perception, green consumers</w:t>
      </w:r>
      <w:r w:rsidR="006D6C83" w:rsidRPr="006D2E3A">
        <w:rPr>
          <w:rFonts w:ascii="Arial" w:hAnsi="Arial" w:cs="Arial"/>
          <w:sz w:val="24"/>
          <w:szCs w:val="24"/>
          <w:lang w:val="en-GB"/>
        </w:rPr>
        <w:t>, or more in general environmentally activists,</w:t>
      </w:r>
      <w:r w:rsidR="009954B7" w:rsidRPr="006D2E3A">
        <w:rPr>
          <w:rFonts w:ascii="Arial" w:hAnsi="Arial" w:cs="Arial"/>
          <w:sz w:val="24"/>
          <w:szCs w:val="24"/>
          <w:lang w:val="en-GB"/>
        </w:rPr>
        <w:t xml:space="preserve"> are </w:t>
      </w:r>
      <w:r w:rsidR="006D6C83" w:rsidRPr="006D2E3A">
        <w:rPr>
          <w:rFonts w:ascii="Arial" w:hAnsi="Arial" w:cs="Arial"/>
          <w:sz w:val="24"/>
          <w:szCs w:val="24"/>
          <w:lang w:val="en-GB"/>
        </w:rPr>
        <w:t>“</w:t>
      </w:r>
      <w:r w:rsidR="009954B7" w:rsidRPr="006D2E3A">
        <w:rPr>
          <w:rFonts w:ascii="Arial" w:hAnsi="Arial" w:cs="Arial"/>
          <w:sz w:val="24"/>
          <w:szCs w:val="24"/>
          <w:lang w:val="en-GB"/>
        </w:rPr>
        <w:t xml:space="preserve">young, female, well educated, liberal and wealthy” </w:t>
      </w:r>
      <w:r w:rsidR="009954B7" w:rsidRPr="006D2E3A">
        <w:rPr>
          <w:rFonts w:ascii="Arial" w:hAnsi="Arial" w:cs="Arial"/>
          <w:sz w:val="24"/>
          <w:szCs w:val="24"/>
          <w:lang w:val="en-GB"/>
        </w:rPr>
        <w:fldChar w:fldCharType="begin"/>
      </w:r>
      <w:r w:rsidR="009954B7" w:rsidRPr="006D2E3A">
        <w:rPr>
          <w:rFonts w:ascii="Arial" w:hAnsi="Arial" w:cs="Arial"/>
          <w:sz w:val="24"/>
          <w:szCs w:val="24"/>
          <w:lang w:val="en-GB"/>
        </w:rPr>
        <w:instrText xml:space="preserve"> ADDIN ZOTERO_ITEM CSL_CITATION {"citationID":"FOQH77Jw","properties":{"formattedCitation":"(Gilg et al., 2005, pag. 484)","plainCitation":"(Gilg et al., 2005, pag. 484)","noteIndex":0},"citationItems":[{"id":152,"uris":["http://zotero.org/users/local/pE4cGXV6/items/RV3DW854"],"uri":["http://zotero.org/users/local/pE4cGXV6/items/RV3DW854"],"itemData":{"id":152,"type":"article-journal","container-title":"Futures","DOI":"10.1016/j.futures.2004.10.016","ISSN":"00163287","issue":"6","journalAbbreviation":"Futures","language":"en","page":"481-504","source":"DOI.org (Crossref)","title":"Green consumption or sustainable lifestyles? Identifying the sustainable consumer","title-short":"Green consumption or sustainable lifestyles?","volume":"37","author":[{"family":"Gilg","given":"Andrew"},{"family":"Barr","given":"Stewart"},{"family":"Ford","given":"Nicholas"}],"issued":{"date-parts":[["2005",8]]}},"locator":"484"}],"schema":"https://github.com/citation-style-language/schema/raw/master/csl-citation.json"} </w:instrText>
      </w:r>
      <w:r w:rsidR="009954B7" w:rsidRPr="006D2E3A">
        <w:rPr>
          <w:rFonts w:ascii="Arial" w:hAnsi="Arial" w:cs="Arial"/>
          <w:sz w:val="24"/>
          <w:szCs w:val="24"/>
          <w:lang w:val="en-GB"/>
        </w:rPr>
        <w:fldChar w:fldCharType="separate"/>
      </w:r>
      <w:r w:rsidR="009954B7" w:rsidRPr="006D2E3A">
        <w:rPr>
          <w:rFonts w:ascii="Arial" w:hAnsi="Arial" w:cs="Arial"/>
          <w:sz w:val="24"/>
          <w:szCs w:val="24"/>
          <w:lang w:val="en-GB"/>
        </w:rPr>
        <w:t xml:space="preserve">(Gilg et al., 2005, </w:t>
      </w:r>
      <w:r w:rsidR="00C46517">
        <w:rPr>
          <w:rFonts w:ascii="Arial" w:hAnsi="Arial" w:cs="Arial"/>
          <w:sz w:val="24"/>
          <w:szCs w:val="24"/>
          <w:lang w:val="en-GB"/>
        </w:rPr>
        <w:t>p.</w:t>
      </w:r>
      <w:r w:rsidR="009954B7" w:rsidRPr="006D2E3A">
        <w:rPr>
          <w:rFonts w:ascii="Arial" w:hAnsi="Arial" w:cs="Arial"/>
          <w:sz w:val="24"/>
          <w:szCs w:val="24"/>
          <w:lang w:val="en-GB"/>
        </w:rPr>
        <w:t xml:space="preserve"> 484)</w:t>
      </w:r>
      <w:r w:rsidR="009954B7" w:rsidRPr="006D2E3A">
        <w:rPr>
          <w:rFonts w:ascii="Arial" w:hAnsi="Arial" w:cs="Arial"/>
          <w:sz w:val="24"/>
          <w:szCs w:val="24"/>
          <w:lang w:val="en-GB"/>
        </w:rPr>
        <w:fldChar w:fldCharType="end"/>
      </w:r>
      <w:r w:rsidR="009954B7" w:rsidRPr="006D2E3A">
        <w:rPr>
          <w:rFonts w:ascii="Arial" w:hAnsi="Arial" w:cs="Arial"/>
          <w:sz w:val="24"/>
          <w:szCs w:val="24"/>
          <w:lang w:val="en-GB"/>
        </w:rPr>
        <w:t>.</w:t>
      </w:r>
    </w:p>
    <w:p w14:paraId="386E49BF" w14:textId="77777777" w:rsidR="00B64117" w:rsidRDefault="00B64117" w:rsidP="00DF517C">
      <w:pPr>
        <w:spacing w:before="240" w:line="360" w:lineRule="auto"/>
        <w:jc w:val="both"/>
        <w:rPr>
          <w:rFonts w:ascii="Arial" w:hAnsi="Arial" w:cs="Arial"/>
          <w:sz w:val="24"/>
          <w:szCs w:val="24"/>
          <w:lang w:val="en-GB"/>
        </w:rPr>
      </w:pPr>
    </w:p>
    <w:p w14:paraId="4C418FD8" w14:textId="1D980D06" w:rsidR="00EE77BA" w:rsidRPr="00DF517C" w:rsidRDefault="00B64117" w:rsidP="00DF517C">
      <w:pPr>
        <w:pStyle w:val="Titolo3"/>
        <w:numPr>
          <w:ilvl w:val="2"/>
          <w:numId w:val="9"/>
        </w:numPr>
        <w:spacing w:before="240" w:line="360" w:lineRule="auto"/>
        <w:rPr>
          <w:rFonts w:ascii="Arial" w:hAnsi="Arial" w:cs="Arial"/>
          <w:b/>
          <w:bCs/>
          <w:color w:val="auto"/>
          <w:lang w:val="en-GB"/>
        </w:rPr>
      </w:pPr>
      <w:bookmarkStart w:id="95" w:name="_Toc63265904"/>
      <w:r w:rsidRPr="00EE77BA">
        <w:rPr>
          <w:rFonts w:ascii="Arial" w:hAnsi="Arial" w:cs="Arial"/>
          <w:b/>
          <w:bCs/>
          <w:color w:val="auto"/>
          <w:lang w:val="en-GB"/>
        </w:rPr>
        <w:t xml:space="preserve">Self-reported </w:t>
      </w:r>
      <w:r w:rsidR="00703FFD">
        <w:rPr>
          <w:rFonts w:ascii="Arial" w:hAnsi="Arial" w:cs="Arial"/>
          <w:b/>
          <w:bCs/>
          <w:color w:val="auto"/>
          <w:lang w:val="en-GB"/>
        </w:rPr>
        <w:t>Behaviour</w:t>
      </w:r>
      <w:bookmarkEnd w:id="95"/>
      <w:r w:rsidR="00C34DD6" w:rsidRPr="00EE77BA">
        <w:rPr>
          <w:rFonts w:ascii="Arial" w:hAnsi="Arial" w:cs="Arial"/>
          <w:b/>
          <w:bCs/>
          <w:color w:val="auto"/>
          <w:lang w:val="en-GB"/>
        </w:rPr>
        <w:t xml:space="preserve"> </w:t>
      </w:r>
    </w:p>
    <w:p w14:paraId="73AF9FD0" w14:textId="31067591" w:rsidR="00B64117" w:rsidRDefault="008B4E02" w:rsidP="00DF517C">
      <w:pPr>
        <w:spacing w:before="240" w:line="360" w:lineRule="auto"/>
        <w:ind w:firstLine="709"/>
        <w:jc w:val="both"/>
        <w:rPr>
          <w:rFonts w:ascii="Arial" w:hAnsi="Arial" w:cs="Arial"/>
          <w:sz w:val="24"/>
          <w:szCs w:val="24"/>
          <w:lang w:val="en-GB"/>
        </w:rPr>
      </w:pPr>
      <w:r>
        <w:rPr>
          <w:rFonts w:ascii="Arial" w:hAnsi="Arial" w:cs="Arial"/>
          <w:sz w:val="24"/>
          <w:szCs w:val="24"/>
          <w:lang w:val="en-GB"/>
        </w:rPr>
        <w:t>In social research</w:t>
      </w:r>
      <w:r w:rsidR="009141C3">
        <w:rPr>
          <w:rFonts w:ascii="Arial" w:hAnsi="Arial" w:cs="Arial"/>
          <w:sz w:val="24"/>
          <w:szCs w:val="24"/>
          <w:lang w:val="en-GB"/>
        </w:rPr>
        <w:t>,</w:t>
      </w:r>
      <w:r>
        <w:rPr>
          <w:rFonts w:ascii="Arial" w:hAnsi="Arial" w:cs="Arial"/>
          <w:sz w:val="24"/>
          <w:szCs w:val="24"/>
          <w:lang w:val="en-GB"/>
        </w:rPr>
        <w:t xml:space="preserve"> a </w:t>
      </w:r>
      <w:r w:rsidR="002D0BDD" w:rsidRPr="002D0BDD">
        <w:rPr>
          <w:rFonts w:ascii="Arial" w:hAnsi="Arial" w:cs="Arial"/>
          <w:sz w:val="24"/>
          <w:szCs w:val="24"/>
          <w:lang w:val="en-GB"/>
        </w:rPr>
        <w:t>standard</w:t>
      </w:r>
      <w:r w:rsidRPr="002D0BDD">
        <w:rPr>
          <w:rFonts w:ascii="Arial" w:hAnsi="Arial" w:cs="Arial"/>
          <w:sz w:val="24"/>
          <w:szCs w:val="24"/>
          <w:lang w:val="en-GB"/>
        </w:rPr>
        <w:t xml:space="preserve"> measurement of </w:t>
      </w:r>
      <w:r w:rsidR="00BA572B">
        <w:rPr>
          <w:rFonts w:ascii="Arial" w:hAnsi="Arial" w:cs="Arial"/>
          <w:sz w:val="24"/>
          <w:szCs w:val="24"/>
          <w:lang w:val="en-GB"/>
        </w:rPr>
        <w:t>pro-environmental behaviour</w:t>
      </w:r>
      <w:r w:rsidR="00BA572B" w:rsidRPr="002D0BDD">
        <w:rPr>
          <w:rFonts w:ascii="Arial" w:hAnsi="Arial" w:cs="Arial"/>
          <w:sz w:val="24"/>
          <w:szCs w:val="24"/>
          <w:lang w:val="en-GB"/>
        </w:rPr>
        <w:t xml:space="preserve"> </w:t>
      </w:r>
      <w:r w:rsidRPr="002D0BDD">
        <w:rPr>
          <w:rFonts w:ascii="Arial" w:hAnsi="Arial" w:cs="Arial"/>
          <w:sz w:val="24"/>
          <w:szCs w:val="24"/>
          <w:lang w:val="en-GB"/>
        </w:rPr>
        <w:t>is based</w:t>
      </w:r>
      <w:r>
        <w:rPr>
          <w:rFonts w:ascii="Arial" w:hAnsi="Arial" w:cs="Arial"/>
          <w:sz w:val="24"/>
          <w:szCs w:val="24"/>
          <w:lang w:val="en-GB"/>
        </w:rPr>
        <w:t xml:space="preserve"> on respondents’ self-reports </w:t>
      </w:r>
      <w:r w:rsidRPr="008B4E02">
        <w:rPr>
          <w:rFonts w:ascii="Arial" w:hAnsi="Arial" w:cs="Arial"/>
          <w:sz w:val="24"/>
          <w:szCs w:val="24"/>
          <w:lang w:val="en-GB"/>
        </w:rPr>
        <w:t xml:space="preserve">through questionnaire </w:t>
      </w:r>
      <w:r>
        <w:rPr>
          <w:rFonts w:ascii="Arial" w:hAnsi="Arial" w:cs="Arial"/>
          <w:sz w:val="24"/>
          <w:szCs w:val="24"/>
          <w:lang w:val="en-GB"/>
        </w:rPr>
        <w:t xml:space="preserve">items </w:t>
      </w:r>
      <w:r>
        <w:rPr>
          <w:rFonts w:ascii="Arial" w:hAnsi="Arial" w:cs="Arial"/>
          <w:sz w:val="24"/>
          <w:szCs w:val="24"/>
          <w:lang w:val="en-GB"/>
        </w:rPr>
        <w:fldChar w:fldCharType="begin"/>
      </w:r>
      <w:r>
        <w:rPr>
          <w:rFonts w:ascii="Arial" w:hAnsi="Arial" w:cs="Arial"/>
          <w:sz w:val="24"/>
          <w:szCs w:val="24"/>
          <w:lang w:val="en-GB"/>
        </w:rPr>
        <w:instrText xml:space="preserve"> ADDIN ZOTERO_ITEM CSL_CITATION {"citationID":"Vgqm7qne","properties":{"formattedCitation":"(Steg &amp; Vlek, 2009)","plainCitation":"(Steg &amp; Vlek, 2009)","noteIndex":0},"citationItems":[{"id":151,"uris":["http://zotero.org/users/local/pE4cGXV6/items/CD4QPP5J"],"uri":["http://zotero.org/users/local/pE4cGXV6/items/CD4QPP5J"],"itemData":{"id":151,"type":"article-journal","container-title":"Journal of Environmental Psychology","DOI":"10.1016/j.jenvp.2008.10.004","ISSN":"02724944","issue":"3","journalAbbreviation":"Journal of Environmental Psychology","language":"en","page":"309-317","source":"DOI.org (Crossref)","title":"Encouraging pro-environmental behaviour: An integrative review and research agenda","title-short":"Encouraging pro-environmental behaviour","volume":"29","author":[{"family":"Steg","given":"Linda"},{"family":"Vlek","given":"Charles"}],"issued":{"date-parts":[["2009",9]]}}}],"schema":"https://github.com/citation-style-language/schema/raw/master/csl-citation.json"} </w:instrText>
      </w:r>
      <w:r>
        <w:rPr>
          <w:rFonts w:ascii="Arial" w:hAnsi="Arial" w:cs="Arial"/>
          <w:sz w:val="24"/>
          <w:szCs w:val="24"/>
          <w:lang w:val="en-GB"/>
        </w:rPr>
        <w:fldChar w:fldCharType="separate"/>
      </w:r>
      <w:r w:rsidRPr="008B4E02">
        <w:rPr>
          <w:rFonts w:ascii="Arial" w:hAnsi="Arial" w:cs="Arial"/>
          <w:sz w:val="24"/>
          <w:lang w:val="en-GB"/>
        </w:rPr>
        <w:t>(Steg &amp; Vlek, 2009)</w:t>
      </w:r>
      <w:r>
        <w:rPr>
          <w:rFonts w:ascii="Arial" w:hAnsi="Arial" w:cs="Arial"/>
          <w:sz w:val="24"/>
          <w:szCs w:val="24"/>
          <w:lang w:val="en-GB"/>
        </w:rPr>
        <w:fldChar w:fldCharType="end"/>
      </w:r>
      <w:r>
        <w:rPr>
          <w:rFonts w:ascii="Arial" w:hAnsi="Arial" w:cs="Arial"/>
          <w:sz w:val="24"/>
          <w:szCs w:val="24"/>
          <w:lang w:val="en-GB"/>
        </w:rPr>
        <w:t xml:space="preserve">. </w:t>
      </w:r>
      <w:r w:rsidR="009A4DBD">
        <w:rPr>
          <w:rFonts w:ascii="Arial" w:hAnsi="Arial" w:cs="Arial"/>
          <w:sz w:val="24"/>
          <w:szCs w:val="24"/>
          <w:lang w:val="en-GB"/>
        </w:rPr>
        <w:t xml:space="preserve">Self-reported data reports </w:t>
      </w:r>
      <w:r w:rsidR="00F54865">
        <w:rPr>
          <w:rFonts w:ascii="Arial" w:hAnsi="Arial" w:cs="Arial"/>
          <w:sz w:val="24"/>
          <w:szCs w:val="24"/>
          <w:lang w:val="en-GB"/>
        </w:rPr>
        <w:t xml:space="preserve">what individuals believe they have done, and it is in contrast with </w:t>
      </w:r>
      <w:r w:rsidR="00703FFD">
        <w:rPr>
          <w:rFonts w:ascii="Arial" w:hAnsi="Arial" w:cs="Arial"/>
          <w:sz w:val="24"/>
          <w:szCs w:val="24"/>
          <w:lang w:val="en-GB"/>
        </w:rPr>
        <w:t>behaviour</w:t>
      </w:r>
      <w:r w:rsidR="00F54865">
        <w:rPr>
          <w:rFonts w:ascii="Arial" w:hAnsi="Arial" w:cs="Arial"/>
          <w:sz w:val="24"/>
          <w:szCs w:val="24"/>
          <w:lang w:val="en-GB"/>
        </w:rPr>
        <w:t xml:space="preserve">al data </w:t>
      </w:r>
      <w:r w:rsidR="00F54865">
        <w:rPr>
          <w:rFonts w:ascii="Arial" w:hAnsi="Arial" w:cs="Arial"/>
          <w:sz w:val="24"/>
          <w:szCs w:val="24"/>
          <w:lang w:val="en-GB"/>
        </w:rPr>
        <w:fldChar w:fldCharType="begin"/>
      </w:r>
      <w:r w:rsidR="00F54865">
        <w:rPr>
          <w:rFonts w:ascii="Arial" w:hAnsi="Arial" w:cs="Arial"/>
          <w:sz w:val="24"/>
          <w:szCs w:val="24"/>
          <w:lang w:val="en-GB"/>
        </w:rPr>
        <w:instrText xml:space="preserve"> ADDIN ZOTERO_ITEM CSL_CITATION {"citationID":"GhiLQzsL","properties":{"formattedCitation":"(Veltri, 2019)","plainCitation":"(Veltri, 2019)","noteIndex":0},"citationItems":[{"id":163,"uris":["http://zotero.org/users/local/pE4cGXV6/items/A897NBGI"],"uri":["http://zotero.org/users/local/pE4cGXV6/items/A897NBGI"],"itemData":{"id":163,"type":"book","call-number":"HM742 .V45 2020","event-place":"Medford, MA","ISBN":"978-1-5095-2930-8","number-of-pages":"231","publisher":"Polity Press","publisher-place":"Medford, MA","source":"Library of Congress ISBN","title":"Digital social research","author":[{"family":"Veltri","given":"Giuseppe A."}],"issued":{"date-parts":[["2019"]]}}}],"schema":"https://github.com/citation-style-language/schema/raw/master/csl-citation.json"} </w:instrText>
      </w:r>
      <w:r w:rsidR="00F54865">
        <w:rPr>
          <w:rFonts w:ascii="Arial" w:hAnsi="Arial" w:cs="Arial"/>
          <w:sz w:val="24"/>
          <w:szCs w:val="24"/>
          <w:lang w:val="en-GB"/>
        </w:rPr>
        <w:fldChar w:fldCharType="separate"/>
      </w:r>
      <w:r w:rsidR="00F54865" w:rsidRPr="00F54865">
        <w:rPr>
          <w:rFonts w:ascii="Arial" w:hAnsi="Arial" w:cs="Arial"/>
          <w:sz w:val="24"/>
          <w:lang w:val="en-GB"/>
        </w:rPr>
        <w:t>(Veltri, 2019)</w:t>
      </w:r>
      <w:r w:rsidR="00F54865">
        <w:rPr>
          <w:rFonts w:ascii="Arial" w:hAnsi="Arial" w:cs="Arial"/>
          <w:sz w:val="24"/>
          <w:szCs w:val="24"/>
          <w:lang w:val="en-GB"/>
        </w:rPr>
        <w:fldChar w:fldCharType="end"/>
      </w:r>
      <w:r w:rsidR="00F54865">
        <w:rPr>
          <w:rFonts w:ascii="Arial" w:hAnsi="Arial" w:cs="Arial"/>
          <w:sz w:val="24"/>
          <w:szCs w:val="24"/>
          <w:lang w:val="en-GB"/>
        </w:rPr>
        <w:t xml:space="preserve">. </w:t>
      </w:r>
      <w:r>
        <w:rPr>
          <w:rFonts w:ascii="Arial" w:hAnsi="Arial" w:cs="Arial"/>
          <w:sz w:val="24"/>
          <w:szCs w:val="24"/>
          <w:lang w:val="en-GB"/>
        </w:rPr>
        <w:t xml:space="preserve">A problem arises due to </w:t>
      </w:r>
      <w:r w:rsidR="005417DF">
        <w:rPr>
          <w:rFonts w:ascii="Arial" w:hAnsi="Arial" w:cs="Arial"/>
          <w:sz w:val="24"/>
          <w:szCs w:val="24"/>
          <w:lang w:val="en-GB"/>
        </w:rPr>
        <w:t>individuals may not give an accurate</w:t>
      </w:r>
      <w:r w:rsidR="009141C3">
        <w:rPr>
          <w:rFonts w:ascii="Arial" w:hAnsi="Arial" w:cs="Arial"/>
          <w:sz w:val="24"/>
          <w:szCs w:val="24"/>
          <w:lang w:val="en-GB"/>
        </w:rPr>
        <w:t xml:space="preserve"> and truthful</w:t>
      </w:r>
      <w:r w:rsidR="005417DF">
        <w:rPr>
          <w:rFonts w:ascii="Arial" w:hAnsi="Arial" w:cs="Arial"/>
          <w:sz w:val="24"/>
          <w:szCs w:val="24"/>
          <w:lang w:val="en-GB"/>
        </w:rPr>
        <w:t xml:space="preserve"> answer </w:t>
      </w:r>
      <w:r w:rsidR="009141C3">
        <w:rPr>
          <w:rFonts w:ascii="Arial" w:hAnsi="Arial" w:cs="Arial"/>
          <w:sz w:val="24"/>
          <w:szCs w:val="24"/>
          <w:lang w:val="en-GB"/>
        </w:rPr>
        <w:t>to</w:t>
      </w:r>
      <w:r w:rsidR="005417DF">
        <w:rPr>
          <w:rFonts w:ascii="Arial" w:hAnsi="Arial" w:cs="Arial"/>
          <w:sz w:val="24"/>
          <w:szCs w:val="24"/>
          <w:lang w:val="en-GB"/>
        </w:rPr>
        <w:t xml:space="preserve"> their </w:t>
      </w:r>
      <w:r w:rsidR="009141C3">
        <w:rPr>
          <w:rFonts w:ascii="Arial" w:hAnsi="Arial" w:cs="Arial"/>
          <w:sz w:val="24"/>
          <w:szCs w:val="24"/>
          <w:lang w:val="en-GB"/>
        </w:rPr>
        <w:t>actual</w:t>
      </w:r>
      <w:r w:rsidR="005417DF">
        <w:rPr>
          <w:rFonts w:ascii="Arial" w:hAnsi="Arial" w:cs="Arial"/>
          <w:sz w:val="24"/>
          <w:szCs w:val="24"/>
          <w:lang w:val="en-GB"/>
        </w:rPr>
        <w:t xml:space="preserve"> </w:t>
      </w:r>
      <w:r w:rsidR="00703FFD">
        <w:rPr>
          <w:rFonts w:ascii="Arial" w:hAnsi="Arial" w:cs="Arial"/>
          <w:sz w:val="24"/>
          <w:szCs w:val="24"/>
          <w:lang w:val="en-GB"/>
        </w:rPr>
        <w:t>behaviour</w:t>
      </w:r>
      <w:r w:rsidR="005417DF">
        <w:rPr>
          <w:rFonts w:ascii="Arial" w:hAnsi="Arial" w:cs="Arial"/>
          <w:sz w:val="24"/>
          <w:szCs w:val="24"/>
          <w:lang w:val="en-GB"/>
        </w:rPr>
        <w:t xml:space="preserve"> </w:t>
      </w:r>
      <w:r w:rsidR="005417DF">
        <w:rPr>
          <w:rFonts w:ascii="Arial" w:hAnsi="Arial" w:cs="Arial"/>
          <w:sz w:val="24"/>
          <w:szCs w:val="24"/>
          <w:lang w:val="en-GB"/>
        </w:rPr>
        <w:fldChar w:fldCharType="begin"/>
      </w:r>
      <w:r w:rsidR="005417DF">
        <w:rPr>
          <w:rFonts w:ascii="Arial" w:hAnsi="Arial" w:cs="Arial"/>
          <w:sz w:val="24"/>
          <w:szCs w:val="24"/>
          <w:lang w:val="en-GB"/>
        </w:rPr>
        <w:instrText xml:space="preserve"> ADDIN ZOTERO_ITEM CSL_CITATION {"citationID":"a7aBRubo","properties":{"formattedCitation":"(Gatersleben et al., 2002)","plainCitation":"(Gatersleben et al., 2002)","noteIndex":0},"citationItems":[{"id":153,"uris":["http://zotero.org/users/local/pE4cGXV6/items/QYCC9VP7"],"uri":["http://zotero.org/users/local/pE4cGXV6/items/QYCC9VP7"],"itemData":{"id":153,"type":"article-journal","container-title":"Environment and Behavior","DOI":"10.1177/0013916502034003004","ISSN":"0013-9165, 1552-390X","issue":"3","journalAbbreviation":"Environment and Behavior","language":"en","page":"335-362","source":"DOI.org (Crossref)","title":"Measurement and Determinants of Environmentally Significant Consumer Behavior","volume":"34","author":[{"family":"Gatersleben","given":"Birgitta"},{"family":"Steg","given":"Linda"},{"family":"Vlek","given":"Charles"}],"issued":{"date-parts":[["2002",5]]}}}],"schema":"https://github.com/citation-style-language/schema/raw/master/csl-citation.json"} </w:instrText>
      </w:r>
      <w:r w:rsidR="005417DF">
        <w:rPr>
          <w:rFonts w:ascii="Arial" w:hAnsi="Arial" w:cs="Arial"/>
          <w:sz w:val="24"/>
          <w:szCs w:val="24"/>
          <w:lang w:val="en-GB"/>
        </w:rPr>
        <w:fldChar w:fldCharType="separate"/>
      </w:r>
      <w:r w:rsidR="005417DF" w:rsidRPr="005417DF">
        <w:rPr>
          <w:rFonts w:ascii="Arial" w:hAnsi="Arial" w:cs="Arial"/>
          <w:sz w:val="24"/>
          <w:lang w:val="en-GB"/>
        </w:rPr>
        <w:t>(Gatersleben et al., 2002)</w:t>
      </w:r>
      <w:r w:rsidR="005417DF">
        <w:rPr>
          <w:rFonts w:ascii="Arial" w:hAnsi="Arial" w:cs="Arial"/>
          <w:sz w:val="24"/>
          <w:szCs w:val="24"/>
          <w:lang w:val="en-GB"/>
        </w:rPr>
        <w:fldChar w:fldCharType="end"/>
      </w:r>
      <w:r w:rsidR="005417DF">
        <w:rPr>
          <w:rFonts w:ascii="Arial" w:hAnsi="Arial" w:cs="Arial"/>
          <w:sz w:val="24"/>
          <w:szCs w:val="24"/>
          <w:lang w:val="en-GB"/>
        </w:rPr>
        <w:t>. “</w:t>
      </w:r>
      <w:r w:rsidR="005417DF" w:rsidRPr="005417DF">
        <w:rPr>
          <w:rFonts w:ascii="Arial" w:hAnsi="Arial" w:cs="Arial"/>
          <w:sz w:val="24"/>
          <w:szCs w:val="24"/>
          <w:lang w:val="en-GB"/>
        </w:rPr>
        <w:t>Self</w:t>
      </w:r>
      <w:r w:rsidR="005417DF">
        <w:rPr>
          <w:rFonts w:ascii="Arial" w:hAnsi="Arial" w:cs="Arial"/>
          <w:sz w:val="24"/>
          <w:szCs w:val="24"/>
          <w:lang w:val="en-GB"/>
        </w:rPr>
        <w:t>-</w:t>
      </w:r>
      <w:r w:rsidR="005417DF" w:rsidRPr="005417DF">
        <w:rPr>
          <w:rFonts w:ascii="Arial" w:hAnsi="Arial" w:cs="Arial"/>
          <w:sz w:val="24"/>
          <w:szCs w:val="24"/>
          <w:lang w:val="en-GB"/>
        </w:rPr>
        <w:t>reported</w:t>
      </w:r>
      <w:r w:rsidR="005417DF">
        <w:rPr>
          <w:rFonts w:ascii="Arial" w:hAnsi="Arial" w:cs="Arial"/>
          <w:sz w:val="24"/>
          <w:szCs w:val="24"/>
          <w:lang w:val="en-GB"/>
        </w:rPr>
        <w:t xml:space="preserve"> </w:t>
      </w:r>
      <w:r w:rsidR="00703FFD">
        <w:rPr>
          <w:rFonts w:ascii="Arial" w:hAnsi="Arial" w:cs="Arial"/>
          <w:sz w:val="24"/>
          <w:szCs w:val="24"/>
          <w:lang w:val="en-GB"/>
        </w:rPr>
        <w:t>behaviour</w:t>
      </w:r>
      <w:r w:rsidR="005417DF" w:rsidRPr="005417DF">
        <w:rPr>
          <w:rFonts w:ascii="Arial" w:hAnsi="Arial" w:cs="Arial"/>
          <w:sz w:val="24"/>
          <w:szCs w:val="24"/>
          <w:lang w:val="en-GB"/>
        </w:rPr>
        <w:t xml:space="preserve"> reflects perceptions or beliefs about people’s </w:t>
      </w:r>
      <w:r w:rsidR="00703FFD">
        <w:rPr>
          <w:rFonts w:ascii="Arial" w:hAnsi="Arial" w:cs="Arial"/>
          <w:sz w:val="24"/>
          <w:szCs w:val="24"/>
          <w:lang w:val="en-GB"/>
        </w:rPr>
        <w:t>behaviour</w:t>
      </w:r>
      <w:r w:rsidR="005417DF">
        <w:rPr>
          <w:rFonts w:ascii="Arial" w:hAnsi="Arial" w:cs="Arial"/>
          <w:sz w:val="24"/>
          <w:szCs w:val="24"/>
          <w:lang w:val="en-GB"/>
        </w:rPr>
        <w:t xml:space="preserve"> </w:t>
      </w:r>
      <w:r w:rsidR="005417DF" w:rsidRPr="005417DF">
        <w:rPr>
          <w:rFonts w:ascii="Arial" w:hAnsi="Arial" w:cs="Arial"/>
          <w:sz w:val="24"/>
          <w:szCs w:val="24"/>
          <w:lang w:val="en-GB"/>
        </w:rPr>
        <w:t xml:space="preserve">rather than their actual </w:t>
      </w:r>
      <w:r w:rsidR="00703FFD">
        <w:rPr>
          <w:rFonts w:ascii="Arial" w:hAnsi="Arial" w:cs="Arial"/>
          <w:sz w:val="24"/>
          <w:szCs w:val="24"/>
          <w:lang w:val="en-GB"/>
        </w:rPr>
        <w:lastRenderedPageBreak/>
        <w:t>behaviour</w:t>
      </w:r>
      <w:r w:rsidR="005417DF" w:rsidRPr="005417DF">
        <w:rPr>
          <w:rFonts w:ascii="Arial" w:hAnsi="Arial" w:cs="Arial"/>
          <w:sz w:val="24"/>
          <w:szCs w:val="24"/>
          <w:lang w:val="en-GB"/>
        </w:rPr>
        <w:t>. Factors such as social desirability and other</w:t>
      </w:r>
      <w:r w:rsidR="005417DF">
        <w:rPr>
          <w:rFonts w:ascii="Arial" w:hAnsi="Arial" w:cs="Arial"/>
          <w:sz w:val="24"/>
          <w:szCs w:val="24"/>
          <w:lang w:val="en-GB"/>
        </w:rPr>
        <w:t xml:space="preserve"> </w:t>
      </w:r>
      <w:r w:rsidR="005417DF" w:rsidRPr="005417DF">
        <w:rPr>
          <w:rFonts w:ascii="Arial" w:hAnsi="Arial" w:cs="Arial"/>
          <w:sz w:val="24"/>
          <w:szCs w:val="24"/>
          <w:lang w:val="en-GB"/>
        </w:rPr>
        <w:t>types of (conscious or unconscious) response bias may result in</w:t>
      </w:r>
      <w:r w:rsidR="005417DF">
        <w:rPr>
          <w:rFonts w:ascii="Arial" w:hAnsi="Arial" w:cs="Arial"/>
          <w:sz w:val="24"/>
          <w:szCs w:val="24"/>
          <w:lang w:val="en-GB"/>
        </w:rPr>
        <w:t xml:space="preserve"> </w:t>
      </w:r>
      <w:r w:rsidR="005417DF" w:rsidRPr="005417DF">
        <w:rPr>
          <w:rFonts w:ascii="Arial" w:hAnsi="Arial" w:cs="Arial"/>
          <w:sz w:val="24"/>
          <w:szCs w:val="24"/>
          <w:lang w:val="en-GB"/>
        </w:rPr>
        <w:t>inaccurate</w:t>
      </w:r>
      <w:r w:rsidR="005417DF">
        <w:rPr>
          <w:rFonts w:ascii="Arial" w:hAnsi="Arial" w:cs="Arial"/>
          <w:sz w:val="24"/>
          <w:szCs w:val="24"/>
          <w:lang w:val="en-GB"/>
        </w:rPr>
        <w:t xml:space="preserve"> </w:t>
      </w:r>
      <w:r w:rsidR="005417DF" w:rsidRPr="005417DF">
        <w:rPr>
          <w:rFonts w:ascii="Arial" w:hAnsi="Arial" w:cs="Arial"/>
          <w:sz w:val="24"/>
          <w:szCs w:val="24"/>
          <w:lang w:val="en-GB"/>
        </w:rPr>
        <w:t xml:space="preserve">reports of actual </w:t>
      </w:r>
      <w:r w:rsidR="00703FFD">
        <w:rPr>
          <w:rFonts w:ascii="Arial" w:hAnsi="Arial" w:cs="Arial"/>
          <w:sz w:val="24"/>
          <w:szCs w:val="24"/>
          <w:lang w:val="en-GB"/>
        </w:rPr>
        <w:t>behaviour</w:t>
      </w:r>
      <w:r w:rsidR="005417DF">
        <w:rPr>
          <w:rFonts w:ascii="Arial" w:hAnsi="Arial" w:cs="Arial"/>
          <w:sz w:val="24"/>
          <w:szCs w:val="24"/>
          <w:lang w:val="en-GB"/>
        </w:rPr>
        <w:t xml:space="preserve">” </w:t>
      </w:r>
      <w:r w:rsidR="005417DF">
        <w:rPr>
          <w:rFonts w:ascii="Arial" w:hAnsi="Arial" w:cs="Arial"/>
          <w:sz w:val="24"/>
          <w:szCs w:val="24"/>
          <w:lang w:val="en-GB"/>
        </w:rPr>
        <w:fldChar w:fldCharType="begin"/>
      </w:r>
      <w:r w:rsidR="005417DF">
        <w:rPr>
          <w:rFonts w:ascii="Arial" w:hAnsi="Arial" w:cs="Arial"/>
          <w:sz w:val="24"/>
          <w:szCs w:val="24"/>
          <w:lang w:val="en-GB"/>
        </w:rPr>
        <w:instrText xml:space="preserve"> ADDIN ZOTERO_ITEM CSL_CITATION {"citationID":"FHXKsu0V","properties":{"formattedCitation":"(Gatersleben et al., 2002, pag. 337)","plainCitation":"(Gatersleben et al., 2002, pag. 337)","noteIndex":0},"citationItems":[{"id":153,"uris":["http://zotero.org/users/local/pE4cGXV6/items/QYCC9VP7"],"uri":["http://zotero.org/users/local/pE4cGXV6/items/QYCC9VP7"],"itemData":{"id":153,"type":"article-journal","container-title":"Environment and Behavior","DOI":"10.1177/0013916502034003004","ISSN":"0013-9165, 1552-390X","issue":"3","journalAbbreviation":"Environment and Behavior","language":"en","page":"335-362","source":"DOI.org (Crossref)","title":"Measurement and Determinants of Environmentally Significant Consumer Behavior","volume":"34","author":[{"family":"Gatersleben","given":"Birgitta"},{"family":"Steg","given":"Linda"},{"family":"Vlek","given":"Charles"}],"issued":{"date-parts":[["2002",5]]}},"locator":"337"}],"schema":"https://github.com/citation-style-language/schema/raw/master/csl-citation.json"} </w:instrText>
      </w:r>
      <w:r w:rsidR="005417DF">
        <w:rPr>
          <w:rFonts w:ascii="Arial" w:hAnsi="Arial" w:cs="Arial"/>
          <w:sz w:val="24"/>
          <w:szCs w:val="24"/>
          <w:lang w:val="en-GB"/>
        </w:rPr>
        <w:fldChar w:fldCharType="separate"/>
      </w:r>
      <w:r w:rsidR="005417DF" w:rsidRPr="005417DF">
        <w:rPr>
          <w:rFonts w:ascii="Arial" w:hAnsi="Arial" w:cs="Arial"/>
          <w:sz w:val="24"/>
          <w:lang w:val="en-GB"/>
        </w:rPr>
        <w:t xml:space="preserve">(Gatersleben et al., 2002, </w:t>
      </w:r>
      <w:r w:rsidR="00C46517">
        <w:rPr>
          <w:rFonts w:ascii="Arial" w:hAnsi="Arial" w:cs="Arial"/>
          <w:sz w:val="24"/>
          <w:lang w:val="en-GB"/>
        </w:rPr>
        <w:t>p.</w:t>
      </w:r>
      <w:r w:rsidR="005417DF" w:rsidRPr="005417DF">
        <w:rPr>
          <w:rFonts w:ascii="Arial" w:hAnsi="Arial" w:cs="Arial"/>
          <w:sz w:val="24"/>
          <w:lang w:val="en-GB"/>
        </w:rPr>
        <w:t xml:space="preserve"> 337)</w:t>
      </w:r>
      <w:r w:rsidR="005417DF">
        <w:rPr>
          <w:rFonts w:ascii="Arial" w:hAnsi="Arial" w:cs="Arial"/>
          <w:sz w:val="24"/>
          <w:szCs w:val="24"/>
          <w:lang w:val="en-GB"/>
        </w:rPr>
        <w:fldChar w:fldCharType="end"/>
      </w:r>
      <w:r w:rsidR="005417DF" w:rsidRPr="005417DF">
        <w:rPr>
          <w:rFonts w:ascii="Arial" w:hAnsi="Arial" w:cs="Arial"/>
          <w:sz w:val="24"/>
          <w:szCs w:val="24"/>
          <w:lang w:val="en-GB"/>
        </w:rPr>
        <w:t xml:space="preserve">. </w:t>
      </w:r>
      <w:r w:rsidR="00F67F88">
        <w:rPr>
          <w:rFonts w:ascii="Arial" w:hAnsi="Arial" w:cs="Arial"/>
          <w:sz w:val="24"/>
          <w:szCs w:val="24"/>
          <w:lang w:val="en-GB"/>
        </w:rPr>
        <w:t xml:space="preserve">Therefore, when </w:t>
      </w:r>
      <w:r w:rsidR="003E11FF">
        <w:rPr>
          <w:rFonts w:ascii="Arial" w:hAnsi="Arial" w:cs="Arial"/>
          <w:sz w:val="24"/>
          <w:szCs w:val="24"/>
          <w:lang w:val="en-GB"/>
        </w:rPr>
        <w:t xml:space="preserve">an </w:t>
      </w:r>
      <w:r w:rsidR="00F67F88">
        <w:rPr>
          <w:rFonts w:ascii="Arial" w:hAnsi="Arial" w:cs="Arial"/>
          <w:sz w:val="24"/>
          <w:szCs w:val="24"/>
          <w:lang w:val="en-GB"/>
        </w:rPr>
        <w:t xml:space="preserve">interviewer asks about </w:t>
      </w:r>
      <w:r w:rsidR="00703FFD">
        <w:rPr>
          <w:rFonts w:ascii="Arial" w:hAnsi="Arial" w:cs="Arial"/>
          <w:sz w:val="24"/>
          <w:szCs w:val="24"/>
          <w:lang w:val="en-GB"/>
        </w:rPr>
        <w:t>behaviour</w:t>
      </w:r>
      <w:r w:rsidR="00F67F88">
        <w:rPr>
          <w:rFonts w:ascii="Arial" w:hAnsi="Arial" w:cs="Arial"/>
          <w:sz w:val="24"/>
          <w:szCs w:val="24"/>
          <w:lang w:val="en-GB"/>
        </w:rPr>
        <w:t xml:space="preserve">, it is probably that </w:t>
      </w:r>
      <w:r w:rsidR="00F67F88" w:rsidRPr="00F67F88">
        <w:rPr>
          <w:rFonts w:ascii="Arial" w:hAnsi="Arial" w:cs="Arial"/>
          <w:sz w:val="24"/>
          <w:szCs w:val="24"/>
          <w:lang w:val="en-GB"/>
        </w:rPr>
        <w:t>interviewe</w:t>
      </w:r>
      <w:r w:rsidR="002D0BDD">
        <w:rPr>
          <w:rFonts w:ascii="Arial" w:hAnsi="Arial" w:cs="Arial"/>
          <w:sz w:val="24"/>
          <w:szCs w:val="24"/>
          <w:lang w:val="en-GB"/>
        </w:rPr>
        <w:t>e</w:t>
      </w:r>
      <w:r w:rsidR="00F67F88">
        <w:rPr>
          <w:rFonts w:ascii="Arial" w:hAnsi="Arial" w:cs="Arial"/>
          <w:sz w:val="24"/>
          <w:szCs w:val="24"/>
          <w:lang w:val="en-GB"/>
        </w:rPr>
        <w:t xml:space="preserve"> </w:t>
      </w:r>
      <w:r w:rsidR="002D0BDD">
        <w:rPr>
          <w:rFonts w:ascii="Arial" w:hAnsi="Arial" w:cs="Arial"/>
          <w:sz w:val="24"/>
          <w:szCs w:val="24"/>
          <w:lang w:val="en-GB"/>
        </w:rPr>
        <w:t>refers</w:t>
      </w:r>
      <w:r w:rsidR="00F67F88" w:rsidRPr="002D0BDD">
        <w:rPr>
          <w:rFonts w:ascii="Arial" w:hAnsi="Arial" w:cs="Arial"/>
          <w:sz w:val="24"/>
          <w:szCs w:val="24"/>
          <w:lang w:val="en-GB"/>
        </w:rPr>
        <w:t xml:space="preserve"> his/her intention rather than his/her </w:t>
      </w:r>
      <w:r w:rsidR="002D0BDD" w:rsidRPr="002D0BDD">
        <w:rPr>
          <w:rFonts w:ascii="Arial" w:hAnsi="Arial" w:cs="Arial"/>
          <w:sz w:val="24"/>
          <w:szCs w:val="24"/>
          <w:lang w:val="en-GB"/>
        </w:rPr>
        <w:t>concrete</w:t>
      </w:r>
      <w:r w:rsidR="00F67F88" w:rsidRPr="002D0BDD">
        <w:rPr>
          <w:rFonts w:ascii="Arial" w:hAnsi="Arial" w:cs="Arial"/>
          <w:sz w:val="24"/>
          <w:szCs w:val="24"/>
          <w:lang w:val="en-GB"/>
        </w:rPr>
        <w:t xml:space="preserve"> </w:t>
      </w:r>
      <w:r w:rsidR="00703FFD">
        <w:rPr>
          <w:rFonts w:ascii="Arial" w:hAnsi="Arial" w:cs="Arial"/>
          <w:sz w:val="24"/>
          <w:szCs w:val="24"/>
          <w:lang w:val="en-GB"/>
        </w:rPr>
        <w:t>behaviour</w:t>
      </w:r>
      <w:r w:rsidR="00F67F88">
        <w:rPr>
          <w:rFonts w:ascii="Arial" w:hAnsi="Arial" w:cs="Arial"/>
          <w:sz w:val="24"/>
          <w:szCs w:val="24"/>
          <w:lang w:val="en-GB"/>
        </w:rPr>
        <w:t xml:space="preserve"> </w:t>
      </w:r>
      <w:r w:rsidR="00F67F88">
        <w:rPr>
          <w:rFonts w:ascii="Arial" w:hAnsi="Arial" w:cs="Arial"/>
          <w:sz w:val="24"/>
          <w:szCs w:val="24"/>
          <w:lang w:val="en-GB"/>
        </w:rPr>
        <w:fldChar w:fldCharType="begin"/>
      </w:r>
      <w:r w:rsidR="00F67F88">
        <w:rPr>
          <w:rFonts w:ascii="Arial" w:hAnsi="Arial" w:cs="Arial"/>
          <w:sz w:val="24"/>
          <w:szCs w:val="24"/>
          <w:lang w:val="en-GB"/>
        </w:rPr>
        <w:instrText xml:space="preserve"> ADDIN ZOTERO_ITEM CSL_CITATION {"citationID":"tZRReDNt","properties":{"formattedCitation":"(Chao &amp; Lam, 2011)","plainCitation":"(Chao &amp; Lam, 2011)","noteIndex":0},"citationItems":[{"id":154,"uris":["http://zotero.org/users/local/pE4cGXV6/items/3VBSDXRS"],"uri":["http://zotero.org/users/local/pE4cGXV6/items/3VBSDXRS"],"itemData":{"id":154,"type":"article-journal","container-title":"Environment and Behavior","DOI":"10.1177/0013916509350849","ISSN":"0013-9165, 1552-390X","issue":"1","journalAbbreviation":"Environment and Behavior","language":"en","page":"53-71","source":"DOI.org (Crossref)","title":"Measuring Responsible Environmental Behavior: Self-Reported and Other-Reported Measures and Their Differences in Testing a Behavioral Model","title-short":"Measuring Responsible Environmental Behavior","volume":"43","author":[{"family":"Chao","given":"Yu-Long"},{"family":"Lam","given":"San-Pui"}],"issued":{"date-parts":[["2011",1]]}}}],"schema":"https://github.com/citation-style-language/schema/raw/master/csl-citation.json"} </w:instrText>
      </w:r>
      <w:r w:rsidR="00F67F88">
        <w:rPr>
          <w:rFonts w:ascii="Arial" w:hAnsi="Arial" w:cs="Arial"/>
          <w:sz w:val="24"/>
          <w:szCs w:val="24"/>
          <w:lang w:val="en-GB"/>
        </w:rPr>
        <w:fldChar w:fldCharType="separate"/>
      </w:r>
      <w:r w:rsidR="00F67F88" w:rsidRPr="00F67F88">
        <w:rPr>
          <w:rFonts w:ascii="Arial" w:hAnsi="Arial" w:cs="Arial"/>
          <w:sz w:val="24"/>
          <w:lang w:val="en-GB"/>
        </w:rPr>
        <w:t>(Chao &amp; Lam, 2011)</w:t>
      </w:r>
      <w:r w:rsidR="00F67F88">
        <w:rPr>
          <w:rFonts w:ascii="Arial" w:hAnsi="Arial" w:cs="Arial"/>
          <w:sz w:val="24"/>
          <w:szCs w:val="24"/>
          <w:lang w:val="en-GB"/>
        </w:rPr>
        <w:fldChar w:fldCharType="end"/>
      </w:r>
      <w:r w:rsidR="00F67F88">
        <w:rPr>
          <w:rFonts w:ascii="Arial" w:hAnsi="Arial" w:cs="Arial"/>
          <w:sz w:val="24"/>
          <w:szCs w:val="24"/>
          <w:lang w:val="en-GB"/>
        </w:rPr>
        <w:t xml:space="preserve">. Social responsibility and social desirability can lead to </w:t>
      </w:r>
      <w:r w:rsidR="00F54865">
        <w:rPr>
          <w:rFonts w:ascii="Arial" w:hAnsi="Arial" w:cs="Arial"/>
          <w:sz w:val="24"/>
          <w:szCs w:val="24"/>
          <w:lang w:val="en-GB"/>
        </w:rPr>
        <w:t xml:space="preserve">provide inaccurate information of </w:t>
      </w:r>
      <w:r w:rsidR="00703FFD">
        <w:rPr>
          <w:rFonts w:ascii="Arial" w:hAnsi="Arial" w:cs="Arial"/>
          <w:sz w:val="24"/>
          <w:szCs w:val="24"/>
          <w:lang w:val="en-GB"/>
        </w:rPr>
        <w:t>behaviour</w:t>
      </w:r>
      <w:r w:rsidR="00F67F88">
        <w:rPr>
          <w:rFonts w:ascii="Arial" w:hAnsi="Arial" w:cs="Arial"/>
          <w:sz w:val="24"/>
          <w:szCs w:val="24"/>
          <w:lang w:val="en-GB"/>
        </w:rPr>
        <w:t xml:space="preserve"> </w:t>
      </w:r>
      <w:r w:rsidR="00F67F88">
        <w:rPr>
          <w:rFonts w:ascii="Arial" w:hAnsi="Arial" w:cs="Arial"/>
          <w:sz w:val="24"/>
          <w:szCs w:val="24"/>
          <w:lang w:val="en-GB"/>
        </w:rPr>
        <w:fldChar w:fldCharType="begin"/>
      </w:r>
      <w:r w:rsidR="00F54865">
        <w:rPr>
          <w:rFonts w:ascii="Arial" w:hAnsi="Arial" w:cs="Arial"/>
          <w:sz w:val="24"/>
          <w:szCs w:val="24"/>
          <w:lang w:val="en-GB"/>
        </w:rPr>
        <w:instrText xml:space="preserve"> ADDIN ZOTERO_ITEM CSL_CITATION {"citationID":"0Eh9B1lH","properties":{"formattedCitation":"(Chao &amp; Lam, 2011; Veltri, 2019)","plainCitation":"(Chao &amp; Lam, 2011; Veltri, 2019)","noteIndex":0},"citationItems":[{"id":154,"uris":["http://zotero.org/users/local/pE4cGXV6/items/3VBSDXRS"],"uri":["http://zotero.org/users/local/pE4cGXV6/items/3VBSDXRS"],"itemData":{"id":154,"type":"article-journal","container-title":"Environment and Behavior","DOI":"10.1177/0013916509350849","ISSN":"0013-9165, 1552-390X","issue":"1","journalAbbreviation":"Environment and Behavior","language":"en","page":"53-71","source":"DOI.org (Crossref)","title":"Measuring Responsible Environmental Behavior: Self-Reported and Other-Reported Measures and Their Differences in Testing a Behavioral Model","title-short":"Measuring Responsible Environmental Behavior","volume":"43","author":[{"family":"Chao","given":"Yu-Long"},{"family":"Lam","given":"San-Pui"}],"issued":{"date-parts":[["2011",1]]}}},{"id":163,"uris":["http://zotero.org/users/local/pE4cGXV6/items/A897NBGI"],"uri":["http://zotero.org/users/local/pE4cGXV6/items/A897NBGI"],"itemData":{"id":163,"type":"book","call-number":"HM742 .V45 2020","event-place":"Medford, MA","ISBN":"978-1-5095-2930-8","number-of-pages":"231","publisher":"Polity Press","publisher-place":"Medford, MA","source":"Library of Congress ISBN","title":"Digital social research","author":[{"family":"Veltri","given":"Giuseppe A."}],"issued":{"date-parts":[["2019"]]}}}],"schema":"https://github.com/citation-style-language/schema/raw/master/csl-citation.json"} </w:instrText>
      </w:r>
      <w:r w:rsidR="00F67F88">
        <w:rPr>
          <w:rFonts w:ascii="Arial" w:hAnsi="Arial" w:cs="Arial"/>
          <w:sz w:val="24"/>
          <w:szCs w:val="24"/>
          <w:lang w:val="en-GB"/>
        </w:rPr>
        <w:fldChar w:fldCharType="separate"/>
      </w:r>
      <w:r w:rsidR="00F54865" w:rsidRPr="006844CB">
        <w:rPr>
          <w:rFonts w:ascii="Arial" w:hAnsi="Arial" w:cs="Arial"/>
          <w:sz w:val="24"/>
          <w:lang w:val="en-GB"/>
        </w:rPr>
        <w:t>(Chao &amp; Lam, 2011; Veltri, 2019)</w:t>
      </w:r>
      <w:r w:rsidR="00F67F88">
        <w:rPr>
          <w:rFonts w:ascii="Arial" w:hAnsi="Arial" w:cs="Arial"/>
          <w:sz w:val="24"/>
          <w:szCs w:val="24"/>
          <w:lang w:val="en-GB"/>
        </w:rPr>
        <w:fldChar w:fldCharType="end"/>
      </w:r>
      <w:r w:rsidR="00F67F88">
        <w:rPr>
          <w:rFonts w:ascii="Arial" w:hAnsi="Arial" w:cs="Arial"/>
          <w:sz w:val="24"/>
          <w:szCs w:val="24"/>
          <w:lang w:val="en-GB"/>
        </w:rPr>
        <w:t xml:space="preserve">. </w:t>
      </w:r>
      <w:r w:rsidR="00D8148E">
        <w:rPr>
          <w:rFonts w:ascii="Arial" w:hAnsi="Arial" w:cs="Arial"/>
          <w:sz w:val="24"/>
          <w:szCs w:val="24"/>
          <w:lang w:val="en-GB"/>
        </w:rPr>
        <w:t xml:space="preserve">Whether on one side the amount of individuals’ pro-environmental </w:t>
      </w:r>
      <w:r w:rsidR="00703FFD">
        <w:rPr>
          <w:rFonts w:ascii="Arial" w:hAnsi="Arial" w:cs="Arial"/>
          <w:sz w:val="24"/>
          <w:szCs w:val="24"/>
          <w:lang w:val="en-GB"/>
        </w:rPr>
        <w:t>behaviour</w:t>
      </w:r>
      <w:r w:rsidR="00D8148E">
        <w:rPr>
          <w:rFonts w:ascii="Arial" w:hAnsi="Arial" w:cs="Arial"/>
          <w:sz w:val="24"/>
          <w:szCs w:val="24"/>
          <w:lang w:val="en-GB"/>
        </w:rPr>
        <w:t xml:space="preserve"> could be overestimated and </w:t>
      </w:r>
      <w:r w:rsidR="00D8148E" w:rsidRPr="00D8148E">
        <w:rPr>
          <w:rFonts w:ascii="Arial" w:hAnsi="Arial" w:cs="Arial"/>
          <w:sz w:val="24"/>
          <w:szCs w:val="24"/>
          <w:lang w:val="en-GB"/>
        </w:rPr>
        <w:t xml:space="preserve">not entirely </w:t>
      </w:r>
      <w:r w:rsidR="00C028CA">
        <w:rPr>
          <w:rFonts w:ascii="Arial" w:hAnsi="Arial" w:cs="Arial"/>
          <w:sz w:val="24"/>
          <w:szCs w:val="24"/>
          <w:lang w:val="en-GB"/>
        </w:rPr>
        <w:t>precise</w:t>
      </w:r>
      <w:r w:rsidR="00D8148E">
        <w:rPr>
          <w:rFonts w:ascii="Arial" w:hAnsi="Arial" w:cs="Arial"/>
          <w:sz w:val="24"/>
          <w:szCs w:val="24"/>
          <w:lang w:val="en-GB"/>
        </w:rPr>
        <w:t xml:space="preserve">, on the other side dichotomized questions about </w:t>
      </w:r>
      <w:r w:rsidR="003E11FF">
        <w:rPr>
          <w:rFonts w:ascii="Arial" w:hAnsi="Arial" w:cs="Arial"/>
          <w:sz w:val="24"/>
          <w:szCs w:val="24"/>
          <w:lang w:val="en-GB"/>
        </w:rPr>
        <w:t xml:space="preserve">self-reported </w:t>
      </w:r>
      <w:r w:rsidR="00703FFD">
        <w:rPr>
          <w:rFonts w:ascii="Arial" w:hAnsi="Arial" w:cs="Arial"/>
          <w:sz w:val="24"/>
          <w:szCs w:val="24"/>
          <w:lang w:val="en-GB"/>
        </w:rPr>
        <w:t>behaviour</w:t>
      </w:r>
      <w:r w:rsidR="00D8148E">
        <w:rPr>
          <w:rFonts w:ascii="Arial" w:hAnsi="Arial" w:cs="Arial"/>
          <w:sz w:val="24"/>
          <w:szCs w:val="24"/>
          <w:lang w:val="en-GB"/>
        </w:rPr>
        <w:t xml:space="preserve">s (“I do” or “I don’t”) </w:t>
      </w:r>
      <w:r w:rsidR="00C028CA">
        <w:rPr>
          <w:rFonts w:ascii="Arial" w:hAnsi="Arial" w:cs="Arial"/>
          <w:sz w:val="24"/>
          <w:szCs w:val="24"/>
          <w:lang w:val="en-GB"/>
        </w:rPr>
        <w:t>result</w:t>
      </w:r>
      <w:r w:rsidR="00D8148E">
        <w:rPr>
          <w:rFonts w:ascii="Arial" w:hAnsi="Arial" w:cs="Arial"/>
          <w:sz w:val="24"/>
          <w:szCs w:val="24"/>
          <w:lang w:val="en-GB"/>
        </w:rPr>
        <w:t xml:space="preserve"> more accurate</w:t>
      </w:r>
      <w:r w:rsidR="00C028CA">
        <w:rPr>
          <w:rFonts w:ascii="Arial" w:hAnsi="Arial" w:cs="Arial"/>
          <w:sz w:val="24"/>
          <w:szCs w:val="24"/>
          <w:lang w:val="en-GB"/>
        </w:rPr>
        <w:t xml:space="preserve"> and reliable</w:t>
      </w:r>
      <w:r w:rsidR="00D8148E">
        <w:rPr>
          <w:rFonts w:ascii="Arial" w:hAnsi="Arial" w:cs="Arial"/>
          <w:sz w:val="24"/>
          <w:szCs w:val="24"/>
          <w:lang w:val="en-GB"/>
        </w:rPr>
        <w:t xml:space="preserve"> </w:t>
      </w:r>
      <w:r w:rsidR="00D8148E">
        <w:rPr>
          <w:rFonts w:ascii="Arial" w:hAnsi="Arial" w:cs="Arial"/>
          <w:sz w:val="24"/>
          <w:szCs w:val="24"/>
          <w:lang w:val="en-GB"/>
        </w:rPr>
        <w:fldChar w:fldCharType="begin"/>
      </w:r>
      <w:r w:rsidR="00D8148E">
        <w:rPr>
          <w:rFonts w:ascii="Arial" w:hAnsi="Arial" w:cs="Arial"/>
          <w:sz w:val="24"/>
          <w:szCs w:val="24"/>
          <w:lang w:val="en-GB"/>
        </w:rPr>
        <w:instrText xml:space="preserve"> ADDIN ZOTERO_ITEM CSL_CITATION {"citationID":"FmDZkfcw","properties":{"formattedCitation":"(Kaiser et al., 2003)","plainCitation":"(Kaiser et al., 2003)","noteIndex":0},"citationItems":[{"id":155,"uris":["http://zotero.org/users/local/pE4cGXV6/items/5CPUMG9B"],"uri":["http://zotero.org/users/local/pE4cGXV6/items/5CPUMG9B"],"itemData":{"id":155,"type":"article-journal","container-title":"Journal of Environmental Psychology","DOI":"10.1016/S0272-4944(02)00075-0","ISSN":"02724944","issue":"1","journalAbbreviation":"Journal of Environmental Psychology","language":"en","page":"11-20","source":"DOI.org (Crossref)","title":"Ecological behavior and its environmental consequences: a life cycle assessment of a self-report measure","title-short":"Ecological behavior and its environmental consequences","volume":"23","author":[{"family":"Kaiser","given":"Florian G"},{"family":"Doka","given":"Gabor"},{"family":"Hofstetter","given":"Patrick"},{"family":"Ranney","given":"Michael A"}],"issued":{"date-parts":[["2003",3]]}}}],"schema":"https://github.com/citation-style-language/schema/raw/master/csl-citation.json"} </w:instrText>
      </w:r>
      <w:r w:rsidR="00D8148E">
        <w:rPr>
          <w:rFonts w:ascii="Arial" w:hAnsi="Arial" w:cs="Arial"/>
          <w:sz w:val="24"/>
          <w:szCs w:val="24"/>
          <w:lang w:val="en-GB"/>
        </w:rPr>
        <w:fldChar w:fldCharType="separate"/>
      </w:r>
      <w:r w:rsidR="00D8148E" w:rsidRPr="00D8148E">
        <w:rPr>
          <w:rFonts w:ascii="Arial" w:hAnsi="Arial" w:cs="Arial"/>
          <w:sz w:val="24"/>
          <w:lang w:val="en-GB"/>
        </w:rPr>
        <w:t>(Kaiser et al., 2003)</w:t>
      </w:r>
      <w:r w:rsidR="00D8148E">
        <w:rPr>
          <w:rFonts w:ascii="Arial" w:hAnsi="Arial" w:cs="Arial"/>
          <w:sz w:val="24"/>
          <w:szCs w:val="24"/>
          <w:lang w:val="en-GB"/>
        </w:rPr>
        <w:fldChar w:fldCharType="end"/>
      </w:r>
      <w:r w:rsidR="00D8148E">
        <w:rPr>
          <w:rFonts w:ascii="Arial" w:hAnsi="Arial" w:cs="Arial"/>
          <w:sz w:val="24"/>
          <w:szCs w:val="24"/>
          <w:lang w:val="en-GB"/>
        </w:rPr>
        <w:t xml:space="preserve">. </w:t>
      </w:r>
    </w:p>
    <w:p w14:paraId="7E2AC8DB" w14:textId="77777777" w:rsidR="00BA572B" w:rsidRDefault="00BA572B" w:rsidP="00DF517C">
      <w:pPr>
        <w:spacing w:before="240" w:line="360" w:lineRule="auto"/>
        <w:ind w:firstLine="709"/>
        <w:jc w:val="both"/>
        <w:rPr>
          <w:rFonts w:ascii="Arial" w:hAnsi="Arial" w:cs="Arial"/>
          <w:sz w:val="24"/>
          <w:szCs w:val="24"/>
          <w:lang w:val="en-GB"/>
        </w:rPr>
      </w:pPr>
    </w:p>
    <w:p w14:paraId="21EDB887" w14:textId="62BF0DAD" w:rsidR="00805072" w:rsidRPr="002F06D8" w:rsidRDefault="006D2E3A" w:rsidP="001F62B9">
      <w:pPr>
        <w:pStyle w:val="Paragrafoelenco"/>
        <w:numPr>
          <w:ilvl w:val="1"/>
          <w:numId w:val="9"/>
        </w:numPr>
        <w:spacing w:line="360" w:lineRule="auto"/>
        <w:jc w:val="both"/>
        <w:outlineLvl w:val="1"/>
        <w:rPr>
          <w:rFonts w:ascii="Arial" w:hAnsi="Arial" w:cs="Arial"/>
          <w:b/>
          <w:bCs/>
          <w:sz w:val="24"/>
          <w:szCs w:val="24"/>
          <w:lang w:val="en-GB"/>
        </w:rPr>
      </w:pPr>
      <w:bookmarkStart w:id="96" w:name="_Toc63265905"/>
      <w:r w:rsidRPr="00971F19">
        <w:rPr>
          <w:rFonts w:ascii="Arial" w:hAnsi="Arial" w:cs="Arial"/>
          <w:b/>
          <w:bCs/>
          <w:sz w:val="24"/>
          <w:szCs w:val="24"/>
          <w:lang w:val="en-GB"/>
        </w:rPr>
        <w:t xml:space="preserve">From Climate Risk Perception to Pro-environmental </w:t>
      </w:r>
      <w:r w:rsidR="00703FFD">
        <w:rPr>
          <w:rFonts w:ascii="Arial" w:hAnsi="Arial" w:cs="Arial"/>
          <w:b/>
          <w:bCs/>
          <w:sz w:val="24"/>
          <w:szCs w:val="24"/>
          <w:lang w:val="en-GB"/>
        </w:rPr>
        <w:t>Behaviour</w:t>
      </w:r>
      <w:bookmarkEnd w:id="96"/>
    </w:p>
    <w:p w14:paraId="6470EAD2" w14:textId="16919DCE" w:rsidR="00805072" w:rsidRPr="00F01ACC" w:rsidRDefault="00D93F4A" w:rsidP="00F01ACC">
      <w:pPr>
        <w:spacing w:line="360" w:lineRule="auto"/>
        <w:ind w:firstLine="709"/>
        <w:jc w:val="both"/>
        <w:rPr>
          <w:rFonts w:ascii="Arial" w:eastAsia="CMBX12" w:hAnsi="Arial" w:cs="Arial"/>
          <w:sz w:val="24"/>
          <w:szCs w:val="24"/>
          <w:lang w:val="en-GB"/>
        </w:rPr>
      </w:pPr>
      <w:r>
        <w:rPr>
          <w:rFonts w:ascii="Arial" w:eastAsia="CMBX12" w:hAnsi="Arial" w:cs="Arial"/>
          <w:sz w:val="24"/>
          <w:szCs w:val="24"/>
          <w:lang w:val="en-GB"/>
        </w:rPr>
        <w:t>In the previous section</w:t>
      </w:r>
      <w:r w:rsidR="003E11FF">
        <w:rPr>
          <w:rFonts w:ascii="Arial" w:eastAsia="CMBX12" w:hAnsi="Arial" w:cs="Arial"/>
          <w:sz w:val="24"/>
          <w:szCs w:val="24"/>
          <w:lang w:val="en-GB"/>
        </w:rPr>
        <w:t>s,</w:t>
      </w:r>
      <w:r>
        <w:rPr>
          <w:rFonts w:ascii="Arial" w:eastAsia="CMBX12" w:hAnsi="Arial" w:cs="Arial"/>
          <w:sz w:val="24"/>
          <w:szCs w:val="24"/>
          <w:lang w:val="en-GB"/>
        </w:rPr>
        <w:t xml:space="preserve"> </w:t>
      </w:r>
      <w:r w:rsidR="00062257">
        <w:rPr>
          <w:rFonts w:ascii="Arial" w:eastAsia="CMBX12" w:hAnsi="Arial" w:cs="Arial"/>
          <w:sz w:val="24"/>
          <w:szCs w:val="24"/>
          <w:lang w:val="en-GB"/>
        </w:rPr>
        <w:t xml:space="preserve">we described two main concepts of research: climate change risk perception and pro-environmental </w:t>
      </w:r>
      <w:r w:rsidR="00703FFD">
        <w:rPr>
          <w:rFonts w:ascii="Arial" w:eastAsia="CMBX12" w:hAnsi="Arial" w:cs="Arial"/>
          <w:sz w:val="24"/>
          <w:szCs w:val="24"/>
          <w:lang w:val="en-GB"/>
        </w:rPr>
        <w:t>behaviour</w:t>
      </w:r>
      <w:r w:rsidR="00062257">
        <w:rPr>
          <w:rFonts w:ascii="Arial" w:eastAsia="CMBX12" w:hAnsi="Arial" w:cs="Arial"/>
          <w:sz w:val="24"/>
          <w:szCs w:val="24"/>
          <w:lang w:val="en-GB"/>
        </w:rPr>
        <w:t xml:space="preserve">. </w:t>
      </w:r>
      <w:r w:rsidR="00A561C6">
        <w:rPr>
          <w:rFonts w:ascii="Arial" w:eastAsia="CMBX12" w:hAnsi="Arial" w:cs="Arial"/>
          <w:sz w:val="24"/>
          <w:szCs w:val="24"/>
          <w:lang w:val="en-GB"/>
        </w:rPr>
        <w:t xml:space="preserve">These two concepts are </w:t>
      </w:r>
      <w:proofErr w:type="spellStart"/>
      <w:r w:rsidR="00B266B9">
        <w:rPr>
          <w:rFonts w:ascii="Arial" w:eastAsia="CMBX12" w:hAnsi="Arial" w:cs="Arial"/>
          <w:sz w:val="24"/>
          <w:szCs w:val="24"/>
          <w:lang w:val="en-GB"/>
        </w:rPr>
        <w:t>partialy</w:t>
      </w:r>
      <w:proofErr w:type="spellEnd"/>
      <w:r w:rsidR="00A561C6">
        <w:rPr>
          <w:rFonts w:ascii="Arial" w:eastAsia="CMBX12" w:hAnsi="Arial" w:cs="Arial"/>
          <w:sz w:val="24"/>
          <w:szCs w:val="24"/>
          <w:lang w:val="en-GB"/>
        </w:rPr>
        <w:t xml:space="preserve"> separated </w:t>
      </w:r>
      <w:r w:rsidR="003E11FF">
        <w:rPr>
          <w:rFonts w:ascii="Arial" w:eastAsia="CMBX12" w:hAnsi="Arial" w:cs="Arial"/>
          <w:sz w:val="24"/>
          <w:szCs w:val="24"/>
          <w:lang w:val="en-GB"/>
        </w:rPr>
        <w:t>from</w:t>
      </w:r>
      <w:r w:rsidR="00A561C6">
        <w:rPr>
          <w:rFonts w:ascii="Arial" w:eastAsia="CMBX12" w:hAnsi="Arial" w:cs="Arial"/>
          <w:sz w:val="24"/>
          <w:szCs w:val="24"/>
          <w:lang w:val="en-GB"/>
        </w:rPr>
        <w:t xml:space="preserve"> each other.</w:t>
      </w:r>
      <w:r w:rsidR="001B0695">
        <w:rPr>
          <w:rFonts w:ascii="Arial" w:eastAsia="CMBX12" w:hAnsi="Arial" w:cs="Arial"/>
          <w:sz w:val="24"/>
          <w:szCs w:val="24"/>
          <w:lang w:val="en-GB"/>
        </w:rPr>
        <w:t xml:space="preserve"> O</w:t>
      </w:r>
      <w:r w:rsidR="001B0695" w:rsidRPr="001B0695">
        <w:rPr>
          <w:rFonts w:ascii="Arial" w:eastAsia="CMBX12" w:hAnsi="Arial" w:cs="Arial"/>
          <w:sz w:val="24"/>
          <w:szCs w:val="24"/>
          <w:lang w:val="en-GB"/>
        </w:rPr>
        <w:t>ne does not automatically involve the other</w:t>
      </w:r>
      <w:r w:rsidR="001B0695">
        <w:rPr>
          <w:rFonts w:ascii="Arial" w:eastAsia="CMBX12" w:hAnsi="Arial" w:cs="Arial"/>
          <w:sz w:val="24"/>
          <w:szCs w:val="24"/>
          <w:lang w:val="en-GB"/>
        </w:rPr>
        <w:t xml:space="preserve">. </w:t>
      </w:r>
      <w:r w:rsidR="003E11FF">
        <w:rPr>
          <w:rFonts w:ascii="Arial" w:eastAsia="CMBX12" w:hAnsi="Arial" w:cs="Arial"/>
          <w:sz w:val="24"/>
          <w:szCs w:val="24"/>
          <w:lang w:val="en-GB"/>
        </w:rPr>
        <w:t>L</w:t>
      </w:r>
      <w:r w:rsidR="00062257">
        <w:rPr>
          <w:rFonts w:ascii="Arial" w:eastAsia="CMBX12" w:hAnsi="Arial" w:cs="Arial"/>
          <w:sz w:val="24"/>
          <w:szCs w:val="24"/>
          <w:lang w:val="en-GB"/>
        </w:rPr>
        <w:t xml:space="preserve">iterature is not clear about their relationship. Some research </w:t>
      </w:r>
      <w:r w:rsidR="001B0695">
        <w:rPr>
          <w:rFonts w:ascii="Arial" w:eastAsia="CMBX12" w:hAnsi="Arial" w:cs="Arial"/>
          <w:sz w:val="24"/>
          <w:szCs w:val="24"/>
          <w:lang w:val="en-GB"/>
        </w:rPr>
        <w:t>demonstrates</w:t>
      </w:r>
      <w:r w:rsidR="00062257">
        <w:rPr>
          <w:rFonts w:ascii="Arial" w:eastAsia="CMBX12" w:hAnsi="Arial" w:cs="Arial"/>
          <w:sz w:val="24"/>
          <w:szCs w:val="24"/>
          <w:lang w:val="en-GB"/>
        </w:rPr>
        <w:t xml:space="preserve"> the importance of climate change risk perception to predict pro-environmental </w:t>
      </w:r>
      <w:r w:rsidR="00703FFD">
        <w:rPr>
          <w:rFonts w:ascii="Arial" w:eastAsia="CMBX12" w:hAnsi="Arial" w:cs="Arial"/>
          <w:sz w:val="24"/>
          <w:szCs w:val="24"/>
          <w:lang w:val="en-GB"/>
        </w:rPr>
        <w:t>behaviour</w:t>
      </w:r>
      <w:r w:rsidR="00062257">
        <w:rPr>
          <w:rFonts w:ascii="Arial" w:eastAsia="CMBX12" w:hAnsi="Arial" w:cs="Arial"/>
          <w:sz w:val="24"/>
          <w:szCs w:val="24"/>
          <w:lang w:val="en-GB"/>
        </w:rPr>
        <w:t xml:space="preserve"> </w:t>
      </w:r>
      <w:r w:rsidR="00062257">
        <w:rPr>
          <w:rFonts w:ascii="Arial" w:eastAsia="CMBX12" w:hAnsi="Arial" w:cs="Arial"/>
          <w:sz w:val="24"/>
          <w:szCs w:val="24"/>
          <w:lang w:val="en-GB"/>
        </w:rPr>
        <w:fldChar w:fldCharType="begin"/>
      </w:r>
      <w:r w:rsidR="00A84108">
        <w:rPr>
          <w:rFonts w:ascii="Arial" w:eastAsia="CMBX12" w:hAnsi="Arial" w:cs="Arial"/>
          <w:sz w:val="24"/>
          <w:szCs w:val="24"/>
          <w:lang w:val="en-GB"/>
        </w:rPr>
        <w:instrText xml:space="preserve"> ADDIN ZOTERO_ITEM CSL_CITATION {"citationID":"moL0i4gx","properties":{"formattedCitation":"(Xie et al., 2019; Yu et al., 2019; Zhou et al., 2020)","plainCitation":"(Xie et al., 2019; Yu et al., 2019; Zhou et al., 2020)","noteIndex":0},"citationItems":[{"id":27,"uris":["http://zotero.org/users/local/pE4cGXV6/items/KDM26KUG"],"uri":["http://zotero.org/users/local/pE4cGXV6/items/KDM26KUG"],"itemData":{"id":27,"type":"article-journal","abstract":"We extended a recent model of climate change risk perception (van der Linden, 2015) to predict the risk perception of Australians and their willingness to engage in mitigation behaviours (N = 921). Aﬀect, mitigation response ineﬃcacy, and descriptive norms were the most important predictors of risk perception, highlighting the inﬂuence of aﬀective, cognitive, and socio-cultural factors. Aﬀect and mitigation response ineﬃcacy were also important predictors of behavioural willingness, but socio-cultural inﬂuences (free-market ideology, prescriptive norms, and biospheric values) played a relatively larger role in explaining the variance of behavioural willingness. Structural equation modelling provided further evidence that risk perception and behavioural willingness are separable constructs, as some factors in the model had direct eﬀects on willingness independent of risk perception. We discuss the need for future research to develop a comprehensive model of behavioural willingness, and the need for public communication to combat mitigation response ineﬃcacy.","container-title":"Journal of Environmental Psychology","DOI":"10.1016/j.jenvp.2019.101331","ISSN":"02724944","journalAbbreviation":"Journal of Environmental Psychology","language":"en","page":"101331","source":"DOI.org (Crossref)","title":"Predicting climate change risk perception and willingness to act","volume":"65","author":[{"family":"Xie","given":"Belinda"},{"family":"Brewer","given":"Marilynn B."},{"family":"Hayes","given":"Brett K."},{"family":"McDonald","given":"Rachel I."},{"family":"Newell","given":"Ben R."}],"issued":{"date-parts":[["2019",10]]}}},{"id":108,"uris":["http://zotero.org/users/local/pE4cGXV6/items/A4YKRLZC"],"uri":["http://zotero.org/users/local/pE4cGXV6/items/A4YKRLZC"],"itemData":{"id":108,"type":"article-journal","container-title":"Environmental Science and Pollution Research","DOI":"10.1007/s11356-019-05806-7","ISSN":"0944-1344, 1614-7499","issue":"24","journalAbbreviation":"Environ Sci Pollut Res","language":"en","page":"25178-25189","source":"DOI.org (Crossref)","title":"A pro-environmental behavior model for investigating the roles of social norm, risk perception, and place attachment on adaptation strategies of climate change","volume":"26","author":[{"family":"Yu","given":"Tai-Kuei"},{"family":"Chang","given":"Yu-Jie"},{"family":"Chang","given":"I-Cheng"},{"family":"Yu","given":"Tai-Yi"}],"issued":{"date-parts":[["2019",8,1]]}}},{"id":120,"uris":["http://zotero.org/users/local/pE4cGXV6/items/CX7EMTHJ"],"uri":["http://zotero.org/users/local/pE4cGXV6/items/CX7EMTHJ"],"itemData":{"id":120,"type":"article-journal","abstract":"Soil pollution is a serious environmental issue in China. As a key subject of agricultural practices, promoting Chinese farmers’ Pro-Environmental Behavior (PEB) through increasing their soil pollution risk perception is an important means for soil protection, agricultural transformation and ecological development. In this study, we distinguish four dimensions of soil pollution risk perception: fact perception (FP), loss perception (LP), cause perception (CP) and response behavior ability perception (RBAP). We conceptualize a model that depicts the relationships between the four dimensions of Chinese farmers’ soil pollution risk perception and their PEB and the moderating effect of farms’ household income level on these relationships. Using a questionnaire survey to collect empirical data, we find: first, the four dimensions of Chinese farmers’ soil pollution risk perception have positive effects on their PEB; second, Chinese farmers’ household income level positively moderates the re­ lationships between their FP, LP and CP and their PEB but its moderating effect on the relationship between their RBAP and their PEB is not significant. Relevant theory and policy implications for environmental management are discussed in the paper.","container-title":"Journal of Environmental Management","DOI":"10.1016/j.jenvman.2020.110806","ISSN":"03014797","journalAbbreviation":"Journal of Environmental Management","language":"en","page":"1-10","source":"DOI.org (Crossref)","title":"How does soil pollution risk perception affect farmers' pro-environmental behavior? The role of income level","title-short":"How does soil pollution risk perception affect farmers' pro-environmental behavior?","volume":"270","author":[{"family":"Zhou","given":"Zhifang"},{"family":"Liu","given":"Jinhao"},{"family":"Zeng","given":"Huixiang"},{"family":"Zhang","given":"Tao"},{"family":"Chen","given":"Xiaohong"}],"issued":{"date-parts":[["2020",9]]}}}],"schema":"https://github.com/citation-style-language/schema/raw/master/csl-citation.json"} </w:instrText>
      </w:r>
      <w:r w:rsidR="00062257">
        <w:rPr>
          <w:rFonts w:ascii="Arial" w:eastAsia="CMBX12" w:hAnsi="Arial" w:cs="Arial"/>
          <w:sz w:val="24"/>
          <w:szCs w:val="24"/>
          <w:lang w:val="en-GB"/>
        </w:rPr>
        <w:fldChar w:fldCharType="separate"/>
      </w:r>
      <w:r w:rsidR="00A84108" w:rsidRPr="00A84108">
        <w:rPr>
          <w:rFonts w:ascii="Arial" w:hAnsi="Arial" w:cs="Arial"/>
          <w:sz w:val="24"/>
          <w:lang w:val="en-GB"/>
        </w:rPr>
        <w:t>(Xie et al., 2019; Yu et al., 2019; Zhou et al., 2020)</w:t>
      </w:r>
      <w:r w:rsidR="00062257">
        <w:rPr>
          <w:rFonts w:ascii="Arial" w:eastAsia="CMBX12" w:hAnsi="Arial" w:cs="Arial"/>
          <w:sz w:val="24"/>
          <w:szCs w:val="24"/>
          <w:lang w:val="en-GB"/>
        </w:rPr>
        <w:fldChar w:fldCharType="end"/>
      </w:r>
      <w:r w:rsidR="00A561C6" w:rsidRPr="001B0695">
        <w:rPr>
          <w:rFonts w:ascii="Arial" w:eastAsia="CMBX12" w:hAnsi="Arial" w:cs="Arial"/>
          <w:sz w:val="24"/>
          <w:szCs w:val="24"/>
          <w:lang w:val="en-GB"/>
        </w:rPr>
        <w:t>.</w:t>
      </w:r>
      <w:r w:rsidR="003E11FF">
        <w:rPr>
          <w:rFonts w:ascii="Arial" w:eastAsia="CMBX12" w:hAnsi="Arial" w:cs="Arial"/>
          <w:sz w:val="24"/>
          <w:szCs w:val="24"/>
          <w:lang w:val="en-GB"/>
        </w:rPr>
        <w:t xml:space="preserve"> </w:t>
      </w:r>
      <w:r w:rsidR="001B0695" w:rsidRPr="001B0695">
        <w:rPr>
          <w:rFonts w:ascii="Arial" w:eastAsia="CMBX12" w:hAnsi="Arial" w:cs="Arial"/>
          <w:sz w:val="24"/>
          <w:szCs w:val="24"/>
          <w:lang w:val="en-GB"/>
        </w:rPr>
        <w:t>Gre</w:t>
      </w:r>
      <w:r w:rsidR="001B0695">
        <w:rPr>
          <w:rFonts w:ascii="Arial" w:eastAsia="CMBX12" w:hAnsi="Arial" w:cs="Arial"/>
          <w:sz w:val="24"/>
          <w:szCs w:val="24"/>
          <w:lang w:val="en-GB"/>
        </w:rPr>
        <w:t xml:space="preserve">ater risk perception is positively correlated with </w:t>
      </w:r>
      <w:r w:rsidR="007932AC">
        <w:rPr>
          <w:rFonts w:ascii="Arial" w:eastAsia="CMBX12" w:hAnsi="Arial" w:cs="Arial"/>
          <w:sz w:val="24"/>
          <w:szCs w:val="24"/>
          <w:lang w:val="en-GB"/>
        </w:rPr>
        <w:t>pro-environmental action, becoming the main predictor and intermediary</w:t>
      </w:r>
      <w:r w:rsidR="001B0695">
        <w:rPr>
          <w:rFonts w:ascii="Arial" w:eastAsia="CMBX12" w:hAnsi="Arial" w:cs="Arial"/>
          <w:sz w:val="24"/>
          <w:szCs w:val="24"/>
          <w:lang w:val="en-GB"/>
        </w:rPr>
        <w:t xml:space="preserve"> </w:t>
      </w:r>
      <w:r w:rsidR="007932AC">
        <w:rPr>
          <w:rFonts w:ascii="Arial" w:eastAsia="CMBX12" w:hAnsi="Arial" w:cs="Arial"/>
          <w:sz w:val="24"/>
          <w:szCs w:val="24"/>
          <w:lang w:val="en-GB"/>
        </w:rPr>
        <w:t xml:space="preserve">on </w:t>
      </w:r>
      <w:r w:rsidR="00703FFD">
        <w:rPr>
          <w:rFonts w:ascii="Arial" w:eastAsia="CMBX12" w:hAnsi="Arial" w:cs="Arial"/>
          <w:sz w:val="24"/>
          <w:szCs w:val="24"/>
          <w:lang w:val="en-GB"/>
        </w:rPr>
        <w:t>behaviour</w:t>
      </w:r>
      <w:r w:rsidR="007932AC">
        <w:rPr>
          <w:rFonts w:ascii="Arial" w:eastAsia="CMBX12" w:hAnsi="Arial" w:cs="Arial"/>
          <w:sz w:val="24"/>
          <w:szCs w:val="24"/>
          <w:lang w:val="en-GB"/>
        </w:rPr>
        <w:t xml:space="preserve">al </w:t>
      </w:r>
      <w:r w:rsidR="001B0695">
        <w:rPr>
          <w:rFonts w:ascii="Arial" w:eastAsia="CMBX12" w:hAnsi="Arial" w:cs="Arial"/>
          <w:sz w:val="24"/>
          <w:szCs w:val="24"/>
          <w:lang w:val="en-GB"/>
        </w:rPr>
        <w:t>(</w:t>
      </w:r>
      <w:r w:rsidR="001B0695" w:rsidRPr="001B0695">
        <w:rPr>
          <w:rFonts w:ascii="Arial" w:hAnsi="Arial" w:cs="Arial"/>
          <w:sz w:val="24"/>
          <w:lang w:val="en-GB"/>
        </w:rPr>
        <w:t>Xie et al., 2019</w:t>
      </w:r>
      <w:r w:rsidR="001B0695">
        <w:rPr>
          <w:rFonts w:ascii="Arial" w:hAnsi="Arial" w:cs="Arial"/>
          <w:sz w:val="24"/>
          <w:lang w:val="en-GB"/>
        </w:rPr>
        <w:t>).</w:t>
      </w:r>
      <w:r w:rsidR="00D135A4">
        <w:rPr>
          <w:rFonts w:ascii="Arial" w:eastAsia="CMBX12" w:hAnsi="Arial" w:cs="Arial"/>
          <w:sz w:val="24"/>
          <w:szCs w:val="24"/>
          <w:lang w:val="en-GB"/>
        </w:rPr>
        <w:t xml:space="preserve"> </w:t>
      </w:r>
      <w:r w:rsidR="003A125A">
        <w:rPr>
          <w:rFonts w:ascii="Arial" w:eastAsia="CMBX12" w:hAnsi="Arial" w:cs="Arial"/>
          <w:sz w:val="24"/>
          <w:szCs w:val="24"/>
          <w:lang w:val="en-GB"/>
        </w:rPr>
        <w:t>When people became aware and then concerned about the issue, they are more likely to behave eco-sustainably to mitigate</w:t>
      </w:r>
      <w:r w:rsidR="00BA572B">
        <w:rPr>
          <w:rFonts w:ascii="Arial" w:eastAsia="CMBX12" w:hAnsi="Arial" w:cs="Arial"/>
          <w:sz w:val="24"/>
          <w:szCs w:val="24"/>
          <w:lang w:val="en-GB"/>
        </w:rPr>
        <w:t xml:space="preserve"> and fight</w:t>
      </w:r>
      <w:r w:rsidR="003A125A">
        <w:rPr>
          <w:rFonts w:ascii="Arial" w:eastAsia="CMBX12" w:hAnsi="Arial" w:cs="Arial"/>
          <w:sz w:val="24"/>
          <w:szCs w:val="24"/>
          <w:lang w:val="en-GB"/>
        </w:rPr>
        <w:t xml:space="preserve"> </w:t>
      </w:r>
      <w:r w:rsidR="003E11FF">
        <w:rPr>
          <w:rFonts w:ascii="Arial" w:eastAsia="CMBX12" w:hAnsi="Arial" w:cs="Arial"/>
          <w:sz w:val="24"/>
          <w:szCs w:val="24"/>
          <w:lang w:val="en-GB"/>
        </w:rPr>
        <w:t xml:space="preserve">the </w:t>
      </w:r>
      <w:r w:rsidR="003A125A">
        <w:rPr>
          <w:rFonts w:ascii="Arial" w:eastAsia="CMBX12" w:hAnsi="Arial" w:cs="Arial"/>
          <w:sz w:val="24"/>
          <w:szCs w:val="24"/>
          <w:lang w:val="en-GB"/>
        </w:rPr>
        <w:t xml:space="preserve">environmental problem </w:t>
      </w:r>
      <w:r w:rsidR="003A125A">
        <w:rPr>
          <w:rFonts w:ascii="Arial" w:eastAsia="CMBX12" w:hAnsi="Arial" w:cs="Arial"/>
          <w:sz w:val="24"/>
          <w:szCs w:val="24"/>
          <w:lang w:val="en-GB"/>
        </w:rPr>
        <w:fldChar w:fldCharType="begin"/>
      </w:r>
      <w:r w:rsidR="003A125A">
        <w:rPr>
          <w:rFonts w:ascii="Arial" w:eastAsia="CMBX12" w:hAnsi="Arial" w:cs="Arial"/>
          <w:sz w:val="24"/>
          <w:szCs w:val="24"/>
          <w:lang w:val="en-GB"/>
        </w:rPr>
        <w:instrText xml:space="preserve"> ADDIN ZOTERO_ITEM CSL_CITATION {"citationID":"NBNuEPIr","properties":{"formattedCitation":"(Zhou et al., 2020)","plainCitation":"(Zhou et al., 2020)","noteIndex":0},"citationItems":[{"id":120,"uris":["http://zotero.org/users/local/pE4cGXV6/items/CX7EMTHJ"],"uri":["http://zotero.org/users/local/pE4cGXV6/items/CX7EMTHJ"],"itemData":{"id":120,"type":"article-journal","abstract":"Soil pollution is a serious environmental issue in China. As a key subject of agricultural practices, promoting Chinese farmers’ Pro-Environmental Behavior (PEB) through increasing their soil pollution risk perception is an important means for soil protection, agricultural transformation and ecological development. In this study, we distinguish four dimensions of soil pollution risk perception: fact perception (FP), loss perception (LP), cause perception (CP) and response behavior ability perception (RBAP). We conceptualize a model that depicts the relationships between the four dimensions of Chinese farmers’ soil pollution risk perception and their PEB and the moderating effect of farms’ household income level on these relationships. Using a questionnaire survey to collect empirical data, we find: first, the four dimensions of Chinese farmers’ soil pollution risk perception have positive effects on their PEB; second, Chinese farmers’ household income level positively moderates the re­ lationships between their FP, LP and CP and their PEB but its moderating effect on the relationship between their RBAP and their PEB is not significant. Relevant theory and policy implications for environmental management are discussed in the paper.","container-title":"Journal of Environmental Management","DOI":"10.1016/j.jenvman.2020.110806","ISSN":"03014797","journalAbbreviation":"Journal of Environmental Management","language":"en","page":"1-10","source":"DOI.org (Crossref)","title":"How does soil pollution risk perception affect farmers' pro-environmental behavior? The role of income level","title-short":"How does soil pollution risk perception affect farmers' pro-environmental behavior?","volume":"270","author":[{"family":"Zhou","given":"Zhifang"},{"family":"Liu","given":"Jinhao"},{"family":"Zeng","given":"Huixiang"},{"family":"Zhang","given":"Tao"},{"family":"Chen","given":"Xiaohong"}],"issued":{"date-parts":[["2020",9]]}}}],"schema":"https://github.com/citation-style-language/schema/raw/master/csl-citation.json"} </w:instrText>
      </w:r>
      <w:r w:rsidR="003A125A">
        <w:rPr>
          <w:rFonts w:ascii="Arial" w:eastAsia="CMBX12" w:hAnsi="Arial" w:cs="Arial"/>
          <w:sz w:val="24"/>
          <w:szCs w:val="24"/>
          <w:lang w:val="en-GB"/>
        </w:rPr>
        <w:fldChar w:fldCharType="separate"/>
      </w:r>
      <w:r w:rsidR="003A125A" w:rsidRPr="003A125A">
        <w:rPr>
          <w:rFonts w:ascii="Arial" w:hAnsi="Arial" w:cs="Arial"/>
          <w:sz w:val="24"/>
          <w:lang w:val="en-GB"/>
        </w:rPr>
        <w:t>(Zhou et al., 2020)</w:t>
      </w:r>
      <w:r w:rsidR="003A125A">
        <w:rPr>
          <w:rFonts w:ascii="Arial" w:eastAsia="CMBX12" w:hAnsi="Arial" w:cs="Arial"/>
          <w:sz w:val="24"/>
          <w:szCs w:val="24"/>
          <w:lang w:val="en-GB"/>
        </w:rPr>
        <w:fldChar w:fldCharType="end"/>
      </w:r>
      <w:r w:rsidR="003A125A">
        <w:rPr>
          <w:rFonts w:ascii="Arial" w:eastAsia="CMBX12" w:hAnsi="Arial" w:cs="Arial"/>
          <w:sz w:val="24"/>
          <w:szCs w:val="24"/>
          <w:lang w:val="en-GB"/>
        </w:rPr>
        <w:t xml:space="preserve">. </w:t>
      </w:r>
      <w:r w:rsidR="00A561C6" w:rsidRPr="001B0695">
        <w:rPr>
          <w:rFonts w:ascii="Arial" w:eastAsia="CMBX12" w:hAnsi="Arial" w:cs="Arial"/>
          <w:sz w:val="24"/>
          <w:szCs w:val="24"/>
          <w:lang w:val="en-GB"/>
        </w:rPr>
        <w:t xml:space="preserve">Instead, </w:t>
      </w:r>
      <w:r w:rsidR="00062257" w:rsidRPr="001B0695">
        <w:rPr>
          <w:rFonts w:ascii="Arial" w:eastAsia="CMBX12" w:hAnsi="Arial" w:cs="Arial"/>
          <w:sz w:val="24"/>
          <w:szCs w:val="24"/>
          <w:lang w:val="en-GB"/>
        </w:rPr>
        <w:t>Stern</w:t>
      </w:r>
      <w:r w:rsidR="00A561C6" w:rsidRPr="001B0695">
        <w:rPr>
          <w:rFonts w:ascii="Arial" w:eastAsia="CMBX12" w:hAnsi="Arial" w:cs="Arial"/>
          <w:sz w:val="24"/>
          <w:szCs w:val="24"/>
          <w:lang w:val="en-GB"/>
        </w:rPr>
        <w:t xml:space="preserve"> (2000) and O’Connor and colleagues (1999) suggest that risk perception </w:t>
      </w:r>
      <w:r w:rsidR="0022152E" w:rsidRPr="0022152E">
        <w:rPr>
          <w:rFonts w:ascii="Arial" w:eastAsia="CMBX12" w:hAnsi="Arial" w:cs="Arial"/>
          <w:sz w:val="24"/>
          <w:szCs w:val="24"/>
          <w:lang w:val="en-GB"/>
        </w:rPr>
        <w:t>could</w:t>
      </w:r>
      <w:r w:rsidR="00A561C6" w:rsidRPr="0022152E">
        <w:rPr>
          <w:rFonts w:ascii="Arial" w:eastAsia="CMBX12" w:hAnsi="Arial" w:cs="Arial"/>
          <w:sz w:val="24"/>
          <w:szCs w:val="24"/>
          <w:lang w:val="en-GB"/>
        </w:rPr>
        <w:t xml:space="preserve"> </w:t>
      </w:r>
      <w:r w:rsidR="0022152E" w:rsidRPr="0022152E">
        <w:rPr>
          <w:rFonts w:ascii="Arial" w:eastAsia="CMBX12" w:hAnsi="Arial" w:cs="Arial"/>
          <w:sz w:val="24"/>
          <w:szCs w:val="24"/>
          <w:lang w:val="en-GB"/>
        </w:rPr>
        <w:t>fail</w:t>
      </w:r>
      <w:r w:rsidR="00A561C6" w:rsidRPr="0022152E">
        <w:rPr>
          <w:rFonts w:ascii="Arial" w:eastAsia="CMBX12" w:hAnsi="Arial" w:cs="Arial"/>
          <w:sz w:val="24"/>
          <w:szCs w:val="24"/>
          <w:lang w:val="en-GB"/>
        </w:rPr>
        <w:t xml:space="preserve"> to </w:t>
      </w:r>
      <w:r w:rsidR="0022152E" w:rsidRPr="0022152E">
        <w:rPr>
          <w:rFonts w:ascii="Arial" w:eastAsia="CMBX12" w:hAnsi="Arial" w:cs="Arial"/>
          <w:sz w:val="24"/>
          <w:szCs w:val="24"/>
          <w:lang w:val="en-GB"/>
        </w:rPr>
        <w:t>conduct</w:t>
      </w:r>
      <w:r w:rsidR="00A561C6" w:rsidRPr="0022152E">
        <w:rPr>
          <w:rFonts w:ascii="Arial" w:eastAsia="CMBX12" w:hAnsi="Arial" w:cs="Arial"/>
          <w:sz w:val="24"/>
          <w:szCs w:val="24"/>
          <w:lang w:val="en-GB"/>
        </w:rPr>
        <w:t xml:space="preserve"> pro-environmental</w:t>
      </w:r>
      <w:r w:rsidR="00A561C6" w:rsidRPr="001B0695">
        <w:rPr>
          <w:rFonts w:ascii="Arial" w:eastAsia="CMBX12" w:hAnsi="Arial" w:cs="Arial"/>
          <w:sz w:val="24"/>
          <w:szCs w:val="24"/>
          <w:lang w:val="en-GB"/>
        </w:rPr>
        <w:t xml:space="preserve"> </w:t>
      </w:r>
      <w:r w:rsidR="00703FFD">
        <w:rPr>
          <w:rFonts w:ascii="Arial" w:eastAsia="CMBX12" w:hAnsi="Arial" w:cs="Arial"/>
          <w:sz w:val="24"/>
          <w:szCs w:val="24"/>
          <w:lang w:val="en-GB"/>
        </w:rPr>
        <w:t>behaviour</w:t>
      </w:r>
      <w:r w:rsidR="00A561C6" w:rsidRPr="001B0695">
        <w:rPr>
          <w:rFonts w:ascii="Arial" w:eastAsia="CMBX12" w:hAnsi="Arial" w:cs="Arial"/>
          <w:sz w:val="24"/>
          <w:szCs w:val="24"/>
          <w:lang w:val="en-GB"/>
        </w:rPr>
        <w:t xml:space="preserve">s. </w:t>
      </w:r>
      <w:r w:rsidR="00A84108">
        <w:rPr>
          <w:rFonts w:ascii="Arial" w:eastAsia="CMBX12" w:hAnsi="Arial" w:cs="Arial"/>
          <w:sz w:val="24"/>
          <w:szCs w:val="24"/>
          <w:lang w:val="en-GB"/>
        </w:rPr>
        <w:t xml:space="preserve">Two individuals who have the same level of concern may react by having completely divergent </w:t>
      </w:r>
      <w:r w:rsidR="00703FFD">
        <w:rPr>
          <w:rFonts w:ascii="Arial" w:eastAsia="CMBX12" w:hAnsi="Arial" w:cs="Arial"/>
          <w:sz w:val="24"/>
          <w:szCs w:val="24"/>
          <w:lang w:val="en-GB"/>
        </w:rPr>
        <w:t>behaviour</w:t>
      </w:r>
      <w:r w:rsidR="00A84108">
        <w:rPr>
          <w:rFonts w:ascii="Arial" w:eastAsia="CMBX12" w:hAnsi="Arial" w:cs="Arial"/>
          <w:sz w:val="24"/>
          <w:szCs w:val="24"/>
          <w:lang w:val="en-GB"/>
        </w:rPr>
        <w:t xml:space="preserve"> </w:t>
      </w:r>
      <w:r w:rsidR="00A84108">
        <w:rPr>
          <w:rFonts w:ascii="Arial" w:eastAsia="CMBX12" w:hAnsi="Arial" w:cs="Arial"/>
          <w:sz w:val="24"/>
          <w:szCs w:val="24"/>
          <w:lang w:val="en-GB"/>
        </w:rPr>
        <w:fldChar w:fldCharType="begin"/>
      </w:r>
      <w:r w:rsidR="00A84108">
        <w:rPr>
          <w:rFonts w:ascii="Arial" w:eastAsia="CMBX12" w:hAnsi="Arial" w:cs="Arial"/>
          <w:sz w:val="24"/>
          <w:szCs w:val="24"/>
          <w:lang w:val="en-GB"/>
        </w:rPr>
        <w:instrText xml:space="preserve"> ADDIN ZOTERO_ITEM CSL_CITATION {"citationID":"rbtsiWy3","properties":{"formattedCitation":"(Zeng et al., 2020)","plainCitation":"(Zeng et al., 2020)","noteIndex":0},"citationItems":[{"id":156,"uris":["http://zotero.org/users/local/pE4cGXV6/items/T5JBPNAV"],"uri":["http://zotero.org/users/local/pE4cGXV6/items/T5JBPNAV"],"itemData":{"id":156,"type":"article-journal","abstract":"Mixed evidence exists regarding the relationship between environmental risk perception and pro-environmental behavior. This study uses an existing online survey conducted by the Center of Ecological Civilization (CEC) of China University of Geosciences from December 2015 to March 2016 and examines how cultural bias influences environmental risk perception and behavior. We found that an individual’s pro-environmental behavior is not only influenced by environmental risk perception, but also by his or her cultural worldviews. Built on culture theory (CT), our empirical results suggest that young Chinese people are more located in “high-group” culture, where egalitarian culture and hierarchical culture dominate. The higher scores of hierarchical and egalitarian cultures of Chinese youth, the more likely they are to protect the environment. Moreover, the relationship between cultural worldviews and pro-environmental behaviors are mediated by perceived environmental risks.","container-title":"International Journal of Environmental Research and Public Health","DOI":"10.3390/ijerph17051750","ISSN":"1660-4601","issue":"5","journalAbbreviation":"IJERPH","language":"en","page":"1750","source":"DOI.org (Crossref)","title":"Environmental Risk Perception, Risk Culture, and Pro-Environmental Behavior","volume":"17","author":[{"family":"Zeng","given":"Jingjing"},{"family":"Jiang","given":"Meiquan"},{"family":"Yuan","given":"Meng"}],"issued":{"date-parts":[["2020",3,7]]}}}],"schema":"https://github.com/citation-style-language/schema/raw/master/csl-citation.json"} </w:instrText>
      </w:r>
      <w:r w:rsidR="00A84108">
        <w:rPr>
          <w:rFonts w:ascii="Arial" w:eastAsia="CMBX12" w:hAnsi="Arial" w:cs="Arial"/>
          <w:sz w:val="24"/>
          <w:szCs w:val="24"/>
          <w:lang w:val="en-GB"/>
        </w:rPr>
        <w:fldChar w:fldCharType="separate"/>
      </w:r>
      <w:r w:rsidR="00A84108" w:rsidRPr="00A84108">
        <w:rPr>
          <w:rFonts w:ascii="Arial" w:hAnsi="Arial" w:cs="Arial"/>
          <w:sz w:val="24"/>
          <w:lang w:val="en-GB"/>
        </w:rPr>
        <w:t>(Zeng et al., 2020)</w:t>
      </w:r>
      <w:r w:rsidR="00A84108">
        <w:rPr>
          <w:rFonts w:ascii="Arial" w:eastAsia="CMBX12" w:hAnsi="Arial" w:cs="Arial"/>
          <w:sz w:val="24"/>
          <w:szCs w:val="24"/>
          <w:lang w:val="en-GB"/>
        </w:rPr>
        <w:fldChar w:fldCharType="end"/>
      </w:r>
      <w:r w:rsidR="00A84108">
        <w:rPr>
          <w:rFonts w:ascii="Arial" w:eastAsia="CMBX12" w:hAnsi="Arial" w:cs="Arial"/>
          <w:sz w:val="24"/>
          <w:szCs w:val="24"/>
          <w:lang w:val="en-GB"/>
        </w:rPr>
        <w:t>. The reason is that other factors</w:t>
      </w:r>
      <w:r w:rsidR="00BC01DE">
        <w:rPr>
          <w:rFonts w:ascii="Arial" w:eastAsia="CMBX12" w:hAnsi="Arial" w:cs="Arial"/>
          <w:sz w:val="24"/>
          <w:szCs w:val="24"/>
          <w:lang w:val="en-GB"/>
        </w:rPr>
        <w:t xml:space="preserve"> </w:t>
      </w:r>
      <w:r w:rsidR="00A84108">
        <w:rPr>
          <w:rFonts w:ascii="Arial" w:eastAsia="CMBX12" w:hAnsi="Arial" w:cs="Arial"/>
          <w:sz w:val="24"/>
          <w:szCs w:val="24"/>
          <w:lang w:val="en-GB"/>
        </w:rPr>
        <w:t>influence</w:t>
      </w:r>
      <w:r w:rsidR="00BC01DE">
        <w:rPr>
          <w:rFonts w:ascii="Arial" w:eastAsia="CMBX12" w:hAnsi="Arial" w:cs="Arial"/>
          <w:sz w:val="24"/>
          <w:szCs w:val="24"/>
          <w:lang w:val="en-GB"/>
        </w:rPr>
        <w:t xml:space="preserve"> </w:t>
      </w:r>
      <w:r w:rsidR="00A84108">
        <w:rPr>
          <w:rFonts w:ascii="Arial" w:eastAsia="CMBX12" w:hAnsi="Arial" w:cs="Arial"/>
          <w:sz w:val="24"/>
          <w:szCs w:val="24"/>
          <w:lang w:val="en-GB"/>
        </w:rPr>
        <w:t>the decision-making process.</w:t>
      </w:r>
      <w:r w:rsidR="00BC01DE">
        <w:rPr>
          <w:rFonts w:ascii="Arial" w:eastAsia="CMBX12" w:hAnsi="Arial" w:cs="Arial"/>
          <w:sz w:val="24"/>
          <w:szCs w:val="24"/>
          <w:lang w:val="en-GB"/>
        </w:rPr>
        <w:t xml:space="preserve"> Eco-friendly </w:t>
      </w:r>
      <w:r w:rsidR="00703FFD">
        <w:rPr>
          <w:rFonts w:ascii="Arial" w:eastAsia="CMBX12" w:hAnsi="Arial" w:cs="Arial"/>
          <w:sz w:val="24"/>
          <w:szCs w:val="24"/>
          <w:lang w:val="en-GB"/>
        </w:rPr>
        <w:t>behaviour</w:t>
      </w:r>
      <w:r w:rsidR="00BC01DE">
        <w:rPr>
          <w:rFonts w:ascii="Arial" w:eastAsia="CMBX12" w:hAnsi="Arial" w:cs="Arial"/>
          <w:sz w:val="24"/>
          <w:szCs w:val="24"/>
          <w:lang w:val="en-GB"/>
        </w:rPr>
        <w:t xml:space="preserve"> may be motived simply by financial interests and not by a high</w:t>
      </w:r>
      <w:r w:rsidR="00F01ACC">
        <w:rPr>
          <w:rFonts w:ascii="Arial" w:eastAsia="CMBX12" w:hAnsi="Arial" w:cs="Arial"/>
          <w:sz w:val="24"/>
          <w:szCs w:val="24"/>
          <w:lang w:val="en-GB"/>
        </w:rPr>
        <w:t xml:space="preserve"> </w:t>
      </w:r>
      <w:r w:rsidR="00BC01DE">
        <w:rPr>
          <w:rFonts w:ascii="Arial" w:eastAsia="CMBX12" w:hAnsi="Arial" w:cs="Arial"/>
          <w:sz w:val="24"/>
          <w:szCs w:val="24"/>
          <w:lang w:val="en-GB"/>
        </w:rPr>
        <w:t xml:space="preserve">risk perception </w:t>
      </w:r>
      <w:r w:rsidR="00A561C6">
        <w:rPr>
          <w:rFonts w:ascii="Arial" w:eastAsia="CMBX12" w:hAnsi="Arial" w:cs="Arial"/>
          <w:sz w:val="24"/>
          <w:szCs w:val="24"/>
          <w:lang w:val="en-GB"/>
        </w:rPr>
        <w:fldChar w:fldCharType="begin"/>
      </w:r>
      <w:r w:rsidR="00A561C6" w:rsidRPr="001B0695">
        <w:rPr>
          <w:rFonts w:ascii="Arial" w:eastAsia="CMBX12" w:hAnsi="Arial" w:cs="Arial"/>
          <w:sz w:val="24"/>
          <w:szCs w:val="24"/>
          <w:lang w:val="en-GB"/>
        </w:rPr>
        <w:instrText xml:space="preserve"> ADDIN ZOTERO_ITEM CSL_CITATION {"citationID":"6WObwf33","properties":{"formattedCitation":"(Stern, 2000)","plainCitation":"(Stern, 2000)","noteIndex":0},"citationItems":[{"id":141,"uris":["http://zotero.org/users/local/pE4cGXV6/items/BZ8DNPN9"],"uri":["http://zotero.org/users/local/pE4cGXV6/items/BZ8DNPN9"],"itemData":{"id":141,"type":"article-journal","container-title":"Journal of Social Issues","DOI":"10.1111/0022-4537.00175","ISSN":"0022-4537, 1540-4560","issue":"3","journalAbbreviation":"J Social Isssues","language":"en","page":"407-424","source":"DOI.org (Crossref)","title":"New Environmental Theories: Toward a Coherent Theory of Environmentally Significant Behavior","title-short":"New Environmental Theories","volume":"56","author":[{"family":"Stern","given":"Paul C."}],"issued":{"date-parts":[["2000",1]]}}}],"schema":"https://github.com/citation-style-language/schema/raw/master/csl-citation.json"} </w:instrText>
      </w:r>
      <w:r w:rsidR="00A561C6">
        <w:rPr>
          <w:rFonts w:ascii="Arial" w:eastAsia="CMBX12" w:hAnsi="Arial" w:cs="Arial"/>
          <w:sz w:val="24"/>
          <w:szCs w:val="24"/>
          <w:lang w:val="en-GB"/>
        </w:rPr>
        <w:fldChar w:fldCharType="separate"/>
      </w:r>
      <w:r w:rsidR="00A561C6" w:rsidRPr="001B0695">
        <w:rPr>
          <w:rFonts w:ascii="Arial" w:hAnsi="Arial" w:cs="Arial"/>
          <w:sz w:val="24"/>
          <w:lang w:val="en-GB"/>
        </w:rPr>
        <w:t>(Stern, 2000)</w:t>
      </w:r>
      <w:r w:rsidR="00A561C6">
        <w:rPr>
          <w:rFonts w:ascii="Arial" w:eastAsia="CMBX12" w:hAnsi="Arial" w:cs="Arial"/>
          <w:sz w:val="24"/>
          <w:szCs w:val="24"/>
          <w:lang w:val="en-GB"/>
        </w:rPr>
        <w:fldChar w:fldCharType="end"/>
      </w:r>
      <w:r w:rsidR="00A561C6" w:rsidRPr="001B0695">
        <w:rPr>
          <w:rFonts w:ascii="Arial" w:eastAsia="CMBX12" w:hAnsi="Arial" w:cs="Arial"/>
          <w:sz w:val="24"/>
          <w:szCs w:val="24"/>
          <w:lang w:val="en-GB"/>
        </w:rPr>
        <w:t xml:space="preserve">. </w:t>
      </w:r>
      <w:r w:rsidR="00BC01DE">
        <w:rPr>
          <w:rFonts w:ascii="Arial" w:eastAsia="CMBX12" w:hAnsi="Arial" w:cs="Arial"/>
          <w:sz w:val="24"/>
          <w:szCs w:val="24"/>
          <w:lang w:val="en-GB"/>
        </w:rPr>
        <w:t>Otherwise, as we have seen in the paragraph above, high</w:t>
      </w:r>
      <w:r w:rsidR="00F01ACC">
        <w:rPr>
          <w:rFonts w:ascii="Arial" w:eastAsia="CMBX12" w:hAnsi="Arial" w:cs="Arial"/>
          <w:sz w:val="24"/>
          <w:szCs w:val="24"/>
          <w:lang w:val="en-GB"/>
        </w:rPr>
        <w:t xml:space="preserve"> </w:t>
      </w:r>
      <w:r w:rsidR="00BC01DE">
        <w:rPr>
          <w:rFonts w:ascii="Arial" w:eastAsia="CMBX12" w:hAnsi="Arial" w:cs="Arial"/>
          <w:sz w:val="24"/>
          <w:szCs w:val="24"/>
          <w:lang w:val="en-GB"/>
        </w:rPr>
        <w:t>risk perception may lead to apathy or to reject reality</w:t>
      </w:r>
      <w:r w:rsidR="00BC01DE">
        <w:rPr>
          <w:rFonts w:ascii="Arial" w:hAnsi="Arial" w:cs="Arial"/>
          <w:sz w:val="24"/>
          <w:szCs w:val="24"/>
          <w:lang w:val="en-GB"/>
        </w:rPr>
        <w:t xml:space="preserve"> and therefore no pro-environmental actions </w:t>
      </w:r>
      <w:r w:rsidR="00BC01DE">
        <w:rPr>
          <w:rFonts w:ascii="Arial" w:hAnsi="Arial" w:cs="Arial"/>
          <w:sz w:val="24"/>
          <w:szCs w:val="24"/>
          <w:lang w:val="en-GB"/>
        </w:rPr>
        <w:lastRenderedPageBreak/>
        <w:t xml:space="preserve">are implemented </w:t>
      </w:r>
      <w:r w:rsidR="00BC01DE" w:rsidRPr="006D2E3A">
        <w:rPr>
          <w:rFonts w:ascii="Arial" w:hAnsi="Arial" w:cs="Arial"/>
          <w:sz w:val="24"/>
          <w:szCs w:val="24"/>
          <w:lang w:val="en-GB"/>
        </w:rPr>
        <w:t>(Kollmuss &amp; Agyeman, 2002</w:t>
      </w:r>
      <w:r w:rsidR="00BC01DE">
        <w:rPr>
          <w:rFonts w:ascii="Arial" w:hAnsi="Arial" w:cs="Arial"/>
          <w:sz w:val="24"/>
          <w:szCs w:val="24"/>
          <w:lang w:val="en-GB"/>
        </w:rPr>
        <w:t>).</w:t>
      </w:r>
      <w:r w:rsidR="009611EA">
        <w:rPr>
          <w:rFonts w:ascii="Arial" w:hAnsi="Arial" w:cs="Arial"/>
          <w:sz w:val="24"/>
          <w:szCs w:val="24"/>
          <w:lang w:val="en-GB"/>
        </w:rPr>
        <w:t xml:space="preserve"> This discrepancy is called the value-action gap </w:t>
      </w:r>
      <w:r w:rsidR="009611EA">
        <w:rPr>
          <w:rFonts w:ascii="Arial" w:hAnsi="Arial" w:cs="Arial"/>
          <w:sz w:val="24"/>
          <w:szCs w:val="24"/>
          <w:lang w:val="en-GB"/>
        </w:rPr>
        <w:fldChar w:fldCharType="begin"/>
      </w:r>
      <w:r w:rsidR="009611EA">
        <w:rPr>
          <w:rFonts w:ascii="Arial" w:hAnsi="Arial" w:cs="Arial"/>
          <w:sz w:val="24"/>
          <w:szCs w:val="24"/>
          <w:lang w:val="en-GB"/>
        </w:rPr>
        <w:instrText xml:space="preserve"> ADDIN ZOTERO_ITEM CSL_CITATION {"citationID":"DahS0OFj","properties":{"formattedCitation":"(Lacroix &amp; Gifford, 2018)","plainCitation":"(Lacroix &amp; Gifford, 2018)","noteIndex":0},"citationItems":[{"id":105,"uris":["http://zotero.org/users/local/pE4cGXV6/items/FPVYQWKD"],"uri":["http://zotero.org/users/local/pE4cGXV6/items/FPVYQWKD"],"itemData":{"id":105,"type":"article-journal","abstract":"We proposed and tested a conceptual model of how cultural cognition worldviews, climate change risk perception, and psychological barriers are related to reported energy conservation behavior frequency. Egalitarian and communitarian worldviews were correlated with heightened climate change risk perception, and egalitarian worldviews were correlated with weaker perceived barriers to reported energy conservation behavior. Heightened climate change risk perception was, in turn, associated with fewer perceived barriers to engagement in energy conservation behavior and more reported energy conservation behaviors. The relation between cultural worldviews and perceived barriers was partly mediated by climate change risk perception. Individuals with distinct worldviews perceived psychological barriers differently, and some barrier components were more strongly related to energy conservation behavior than others. Overall, climate change risk perception was the strongest predictor of perceived barriers and of energy conservation behavior frequency. Future efforts should focus on reducing the psychological barriers to energy conservation behavior identified in this study.","container-title":"Environment and Behavior","DOI":"10.1177/0013916517715296","ISSN":"0013-9165, 1552-390X","issue":"7","journalAbbreviation":"Environment and Behavior","language":"en","page":"749-780","source":"DOI.org (Crossref)","title":"Psychological Barriers to Energy Conservation Behavior: The Role of Worldviews and Climate Change Risk Perception","title-short":"Psychological Barriers to Energy Conservation Behavior","volume":"50","author":[{"family":"Lacroix","given":"Karine"},{"family":"Gifford","given":"Robert"}],"issued":{"date-parts":[["2018",8]]}}}],"schema":"https://github.com/citation-style-language/schema/raw/master/csl-citation.json"} </w:instrText>
      </w:r>
      <w:r w:rsidR="009611EA">
        <w:rPr>
          <w:rFonts w:ascii="Arial" w:hAnsi="Arial" w:cs="Arial"/>
          <w:sz w:val="24"/>
          <w:szCs w:val="24"/>
          <w:lang w:val="en-GB"/>
        </w:rPr>
        <w:fldChar w:fldCharType="separate"/>
      </w:r>
      <w:r w:rsidR="009611EA" w:rsidRPr="009611EA">
        <w:rPr>
          <w:rFonts w:ascii="Arial" w:hAnsi="Arial" w:cs="Arial"/>
          <w:sz w:val="24"/>
          <w:lang w:val="en-GB"/>
        </w:rPr>
        <w:t>(Lacroix &amp; Gifford, 2018)</w:t>
      </w:r>
      <w:r w:rsidR="009611EA">
        <w:rPr>
          <w:rFonts w:ascii="Arial" w:hAnsi="Arial" w:cs="Arial"/>
          <w:sz w:val="24"/>
          <w:szCs w:val="24"/>
          <w:lang w:val="en-GB"/>
        </w:rPr>
        <w:fldChar w:fldCharType="end"/>
      </w:r>
      <w:r w:rsidR="009611EA">
        <w:rPr>
          <w:rFonts w:ascii="Arial" w:hAnsi="Arial" w:cs="Arial"/>
          <w:sz w:val="24"/>
          <w:szCs w:val="24"/>
          <w:lang w:val="en-GB"/>
        </w:rPr>
        <w:t xml:space="preserve">. </w:t>
      </w:r>
    </w:p>
    <w:p w14:paraId="2F216464" w14:textId="2F152D17" w:rsidR="00805072" w:rsidRDefault="002F06D8" w:rsidP="00EE77BA">
      <w:pPr>
        <w:ind w:firstLine="709"/>
        <w:rPr>
          <w:rFonts w:ascii="Arial" w:hAnsi="Arial" w:cs="Arial"/>
          <w:sz w:val="24"/>
          <w:szCs w:val="24"/>
          <w:lang w:val="en-GB"/>
        </w:rPr>
      </w:pPr>
      <w:r>
        <w:rPr>
          <w:rFonts w:ascii="Arial" w:hAnsi="Arial" w:cs="Arial"/>
          <w:sz w:val="24"/>
          <w:szCs w:val="24"/>
          <w:lang w:val="en-GB"/>
        </w:rPr>
        <w:br w:type="page"/>
      </w:r>
    </w:p>
    <w:p w14:paraId="73CF41CE" w14:textId="77777777" w:rsidR="00D101CD" w:rsidRDefault="00805072" w:rsidP="00D101CD">
      <w:pPr>
        <w:keepNext/>
        <w:spacing w:line="360" w:lineRule="auto"/>
        <w:jc w:val="both"/>
      </w:pPr>
      <w:r>
        <w:rPr>
          <w:rFonts w:ascii="Arial" w:hAnsi="Arial" w:cs="Arial"/>
          <w:noProof/>
          <w:sz w:val="24"/>
          <w:szCs w:val="24"/>
          <w:lang w:val="en-GB"/>
        </w:rPr>
        <w:lastRenderedPageBreak/>
        <w:drawing>
          <wp:inline distT="0" distB="0" distL="0" distR="0" wp14:anchorId="59D49146" wp14:editId="026A6855">
            <wp:extent cx="5389245" cy="1999615"/>
            <wp:effectExtent l="0" t="0" r="1905" b="635"/>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89245" cy="1999615"/>
                    </a:xfrm>
                    <a:prstGeom prst="rect">
                      <a:avLst/>
                    </a:prstGeom>
                    <a:noFill/>
                  </pic:spPr>
                </pic:pic>
              </a:graphicData>
            </a:graphic>
          </wp:inline>
        </w:drawing>
      </w:r>
    </w:p>
    <w:p w14:paraId="2627AFF5" w14:textId="709D3F68" w:rsidR="00805072" w:rsidRPr="00D02C40" w:rsidRDefault="00D101CD" w:rsidP="00D101CD">
      <w:pPr>
        <w:pStyle w:val="Didascalia"/>
        <w:jc w:val="both"/>
        <w:rPr>
          <w:rFonts w:ascii="Arial" w:hAnsi="Arial" w:cs="Arial"/>
          <w:color w:val="auto"/>
          <w:sz w:val="20"/>
          <w:szCs w:val="20"/>
          <w:lang w:val="en-GB"/>
        </w:rPr>
      </w:pPr>
      <w:r w:rsidRPr="00D02C40">
        <w:rPr>
          <w:color w:val="auto"/>
          <w:sz w:val="20"/>
          <w:szCs w:val="20"/>
          <w:lang w:val="en-GB"/>
        </w:rPr>
        <w:t xml:space="preserve">Figure </w:t>
      </w:r>
      <w:r w:rsidRPr="00D02C40">
        <w:rPr>
          <w:color w:val="auto"/>
          <w:sz w:val="20"/>
          <w:szCs w:val="20"/>
        </w:rPr>
        <w:fldChar w:fldCharType="begin"/>
      </w:r>
      <w:r w:rsidRPr="00D02C40">
        <w:rPr>
          <w:color w:val="auto"/>
          <w:sz w:val="20"/>
          <w:szCs w:val="20"/>
          <w:lang w:val="en-GB"/>
        </w:rPr>
        <w:instrText xml:space="preserve"> SEQ Figure \* ARABIC </w:instrText>
      </w:r>
      <w:r w:rsidRPr="00D02C40">
        <w:rPr>
          <w:color w:val="auto"/>
          <w:sz w:val="20"/>
          <w:szCs w:val="20"/>
        </w:rPr>
        <w:fldChar w:fldCharType="separate"/>
      </w:r>
      <w:r w:rsidR="00DB75B7">
        <w:rPr>
          <w:noProof/>
          <w:color w:val="auto"/>
          <w:sz w:val="20"/>
          <w:szCs w:val="20"/>
          <w:lang w:val="en-GB"/>
        </w:rPr>
        <w:t>1</w:t>
      </w:r>
      <w:r w:rsidRPr="00D02C40">
        <w:rPr>
          <w:color w:val="auto"/>
          <w:sz w:val="20"/>
          <w:szCs w:val="20"/>
        </w:rPr>
        <w:fldChar w:fldCharType="end"/>
      </w:r>
      <w:r w:rsidRPr="00D02C40">
        <w:rPr>
          <w:color w:val="auto"/>
          <w:sz w:val="20"/>
          <w:szCs w:val="20"/>
          <w:lang w:val="en-GB"/>
        </w:rPr>
        <w:t>:A schematic overview of Protection Motivation Theory (explained by Bubeck et al., 2018)</w:t>
      </w:r>
    </w:p>
    <w:p w14:paraId="4C8353B3" w14:textId="77777777" w:rsidR="00805072" w:rsidRDefault="00805072" w:rsidP="00754ECC">
      <w:pPr>
        <w:spacing w:line="360" w:lineRule="auto"/>
        <w:jc w:val="both"/>
        <w:rPr>
          <w:rFonts w:ascii="Arial" w:hAnsi="Arial" w:cs="Arial"/>
          <w:sz w:val="24"/>
          <w:szCs w:val="24"/>
          <w:lang w:val="en-GB"/>
        </w:rPr>
      </w:pPr>
    </w:p>
    <w:p w14:paraId="265194D4" w14:textId="296B8A84" w:rsidR="00EA15A6" w:rsidRPr="001B0695" w:rsidRDefault="00571090" w:rsidP="00EE77BA">
      <w:pPr>
        <w:spacing w:line="360" w:lineRule="auto"/>
        <w:ind w:firstLine="709"/>
        <w:jc w:val="both"/>
        <w:rPr>
          <w:rFonts w:ascii="Arial" w:eastAsia="CMBX12" w:hAnsi="Arial" w:cs="Arial"/>
          <w:sz w:val="24"/>
          <w:szCs w:val="24"/>
          <w:lang w:val="en-GB"/>
        </w:rPr>
      </w:pPr>
      <w:r w:rsidRPr="00571090">
        <w:rPr>
          <w:rFonts w:ascii="Arial" w:eastAsia="CMBX12" w:hAnsi="Arial" w:cs="Arial"/>
          <w:sz w:val="24"/>
          <w:szCs w:val="24"/>
          <w:lang w:val="en-GB"/>
        </w:rPr>
        <w:t>An explanation for this</w:t>
      </w:r>
      <w:r w:rsidR="00477E49">
        <w:rPr>
          <w:rFonts w:ascii="Arial" w:eastAsia="CMBX12" w:hAnsi="Arial" w:cs="Arial"/>
          <w:sz w:val="24"/>
          <w:szCs w:val="24"/>
          <w:lang w:val="en-GB"/>
        </w:rPr>
        <w:t xml:space="preserve"> </w:t>
      </w:r>
      <w:r w:rsidR="00477E49" w:rsidRPr="009611EA">
        <w:rPr>
          <w:rFonts w:ascii="Arial" w:eastAsia="CMBX12" w:hAnsi="Arial" w:cs="Arial"/>
          <w:sz w:val="24"/>
          <w:szCs w:val="24"/>
          <w:lang w:val="en-GB"/>
        </w:rPr>
        <w:t>value-</w:t>
      </w:r>
      <w:r w:rsidR="009611EA">
        <w:rPr>
          <w:rFonts w:ascii="Arial" w:eastAsia="CMBX12" w:hAnsi="Arial" w:cs="Arial"/>
          <w:sz w:val="24"/>
          <w:szCs w:val="24"/>
          <w:lang w:val="en-GB"/>
        </w:rPr>
        <w:t>action gap</w:t>
      </w:r>
      <w:r w:rsidRPr="00571090">
        <w:rPr>
          <w:rFonts w:ascii="Arial" w:eastAsia="CMBX12" w:hAnsi="Arial" w:cs="Arial"/>
          <w:sz w:val="24"/>
          <w:szCs w:val="24"/>
          <w:lang w:val="en-GB"/>
        </w:rPr>
        <w:t xml:space="preserve"> is provided by</w:t>
      </w:r>
      <w:r w:rsidR="00477E49">
        <w:rPr>
          <w:rFonts w:ascii="Arial" w:eastAsia="CMBX12" w:hAnsi="Arial" w:cs="Arial"/>
          <w:sz w:val="24"/>
          <w:szCs w:val="24"/>
          <w:lang w:val="en-GB"/>
        </w:rPr>
        <w:t xml:space="preserve"> the protection motivation theory (</w:t>
      </w:r>
      <w:r w:rsidRPr="00571090">
        <w:rPr>
          <w:rFonts w:ascii="Arial" w:eastAsia="CMBX12" w:hAnsi="Arial" w:cs="Arial"/>
          <w:sz w:val="24"/>
          <w:szCs w:val="24"/>
          <w:lang w:val="en-GB"/>
        </w:rPr>
        <w:t>PMT</w:t>
      </w:r>
      <w:r w:rsidR="00477E49">
        <w:rPr>
          <w:rFonts w:ascii="Arial" w:eastAsia="CMBX12" w:hAnsi="Arial" w:cs="Arial"/>
          <w:sz w:val="24"/>
          <w:szCs w:val="24"/>
          <w:lang w:val="en-GB"/>
        </w:rPr>
        <w:t>)</w:t>
      </w:r>
      <w:r w:rsidR="002F06D8">
        <w:rPr>
          <w:rFonts w:ascii="Arial" w:eastAsia="CMBX12" w:hAnsi="Arial" w:cs="Arial"/>
          <w:sz w:val="24"/>
          <w:szCs w:val="24"/>
          <w:lang w:val="en-GB"/>
        </w:rPr>
        <w:t>, explained by</w:t>
      </w:r>
      <w:r w:rsidR="002F06D8" w:rsidRPr="002F06D8">
        <w:rPr>
          <w:lang w:val="en-GB"/>
        </w:rPr>
        <w:t xml:space="preserve"> </w:t>
      </w:r>
      <w:r w:rsidR="002F06D8" w:rsidRPr="002F06D8">
        <w:rPr>
          <w:rFonts w:ascii="Arial" w:eastAsia="CMBX12" w:hAnsi="Arial" w:cs="Arial"/>
          <w:sz w:val="24"/>
          <w:szCs w:val="24"/>
          <w:lang w:val="en-GB"/>
        </w:rPr>
        <w:t>Bubeck</w:t>
      </w:r>
      <w:r w:rsidR="002F06D8">
        <w:rPr>
          <w:rFonts w:ascii="Arial" w:eastAsia="CMBX12" w:hAnsi="Arial" w:cs="Arial"/>
          <w:sz w:val="24"/>
          <w:szCs w:val="24"/>
          <w:lang w:val="en-GB"/>
        </w:rPr>
        <w:t xml:space="preserve"> end c</w:t>
      </w:r>
      <w:r w:rsidR="002F06D8" w:rsidRPr="002F06D8">
        <w:rPr>
          <w:rFonts w:ascii="Arial" w:eastAsia="CMBX12" w:hAnsi="Arial" w:cs="Arial"/>
          <w:sz w:val="24"/>
          <w:szCs w:val="24"/>
          <w:lang w:val="en-GB"/>
        </w:rPr>
        <w:t xml:space="preserve">olleagues </w:t>
      </w:r>
      <w:r w:rsidR="002F06D8">
        <w:rPr>
          <w:rFonts w:ascii="Arial" w:eastAsia="CMBX12" w:hAnsi="Arial" w:cs="Arial"/>
          <w:sz w:val="24"/>
          <w:szCs w:val="24"/>
          <w:lang w:val="en-GB"/>
        </w:rPr>
        <w:t>(2018</w:t>
      </w:r>
      <w:proofErr w:type="gramStart"/>
      <w:r w:rsidR="002F06D8">
        <w:rPr>
          <w:rFonts w:ascii="Arial" w:eastAsia="CMBX12" w:hAnsi="Arial" w:cs="Arial"/>
          <w:sz w:val="24"/>
          <w:szCs w:val="24"/>
          <w:lang w:val="en-GB"/>
        </w:rPr>
        <w:t>)</w:t>
      </w:r>
      <w:proofErr w:type="gramEnd"/>
      <w:r w:rsidR="00D02C40">
        <w:rPr>
          <w:rFonts w:ascii="Arial" w:eastAsia="CMBX12" w:hAnsi="Arial" w:cs="Arial"/>
          <w:sz w:val="24"/>
          <w:szCs w:val="24"/>
          <w:lang w:val="en-GB"/>
        </w:rPr>
        <w:t xml:space="preserve"> and shown in figure 1</w:t>
      </w:r>
      <w:r w:rsidR="00477E49">
        <w:rPr>
          <w:rFonts w:ascii="Arial" w:eastAsia="CMBX12" w:hAnsi="Arial" w:cs="Arial"/>
          <w:sz w:val="24"/>
          <w:szCs w:val="24"/>
          <w:lang w:val="en-GB"/>
        </w:rPr>
        <w:t>. It</w:t>
      </w:r>
      <w:r w:rsidR="00754ECC">
        <w:rPr>
          <w:rFonts w:ascii="Arial" w:eastAsia="CMBX12" w:hAnsi="Arial" w:cs="Arial"/>
          <w:sz w:val="24"/>
          <w:szCs w:val="24"/>
          <w:lang w:val="en-GB"/>
        </w:rPr>
        <w:t xml:space="preserve"> has become popular to explain “</w:t>
      </w:r>
      <w:r w:rsidR="00754ECC" w:rsidRPr="00754ECC">
        <w:rPr>
          <w:rFonts w:ascii="Arial" w:eastAsia="CMBX12" w:hAnsi="Arial" w:cs="Arial"/>
          <w:sz w:val="24"/>
          <w:szCs w:val="24"/>
          <w:lang w:val="en-GB"/>
        </w:rPr>
        <w:t>the risk</w:t>
      </w:r>
      <w:r w:rsidR="00754ECC">
        <w:rPr>
          <w:rFonts w:ascii="Arial" w:eastAsia="CMBX12" w:hAnsi="Arial" w:cs="Arial"/>
          <w:sz w:val="24"/>
          <w:szCs w:val="24"/>
          <w:lang w:val="en-GB"/>
        </w:rPr>
        <w:t>-</w:t>
      </w:r>
      <w:r w:rsidR="00754ECC" w:rsidRPr="00754ECC">
        <w:rPr>
          <w:rFonts w:ascii="Arial" w:eastAsia="CMBX12" w:hAnsi="Arial" w:cs="Arial"/>
          <w:sz w:val="24"/>
          <w:szCs w:val="24"/>
          <w:lang w:val="en-GB"/>
        </w:rPr>
        <w:t>reducing</w:t>
      </w:r>
      <w:r w:rsidR="00754ECC">
        <w:rPr>
          <w:rFonts w:ascii="Arial" w:eastAsia="CMBX12" w:hAnsi="Arial" w:cs="Arial"/>
          <w:sz w:val="24"/>
          <w:szCs w:val="24"/>
          <w:lang w:val="en-GB"/>
        </w:rPr>
        <w:t xml:space="preserve"> </w:t>
      </w:r>
      <w:r w:rsidR="00703FFD">
        <w:rPr>
          <w:rFonts w:ascii="Arial" w:eastAsia="CMBX12" w:hAnsi="Arial" w:cs="Arial"/>
          <w:sz w:val="24"/>
          <w:szCs w:val="24"/>
          <w:lang w:val="en-GB"/>
        </w:rPr>
        <w:t>behaviour</w:t>
      </w:r>
      <w:r w:rsidR="00754ECC" w:rsidRPr="00754ECC">
        <w:rPr>
          <w:rFonts w:ascii="Arial" w:eastAsia="CMBX12" w:hAnsi="Arial" w:cs="Arial"/>
          <w:sz w:val="24"/>
          <w:szCs w:val="24"/>
          <w:lang w:val="en-GB"/>
        </w:rPr>
        <w:t xml:space="preserve"> of residents against natural hazards</w:t>
      </w:r>
      <w:r w:rsidR="00754ECC">
        <w:rPr>
          <w:rFonts w:ascii="Arial" w:eastAsia="CMBX12" w:hAnsi="Arial" w:cs="Arial"/>
          <w:sz w:val="24"/>
          <w:szCs w:val="24"/>
          <w:lang w:val="en-GB"/>
        </w:rPr>
        <w:t xml:space="preserve">” </w:t>
      </w:r>
      <w:r w:rsidR="00754ECC">
        <w:rPr>
          <w:rFonts w:ascii="Arial" w:eastAsia="CMBX12" w:hAnsi="Arial" w:cs="Arial"/>
          <w:sz w:val="24"/>
          <w:szCs w:val="24"/>
          <w:lang w:val="en-GB"/>
        </w:rPr>
        <w:fldChar w:fldCharType="begin"/>
      </w:r>
      <w:r w:rsidR="00754ECC">
        <w:rPr>
          <w:rFonts w:ascii="Arial" w:eastAsia="CMBX12" w:hAnsi="Arial" w:cs="Arial"/>
          <w:sz w:val="24"/>
          <w:szCs w:val="24"/>
          <w:lang w:val="en-GB"/>
        </w:rPr>
        <w:instrText xml:space="preserve"> ADDIN ZOTERO_ITEM CSL_CITATION {"citationID":"FH5p0zIS","properties":{"formattedCitation":"(Bubeck et al., 2018, pag. 1239)","plainCitation":"(Bubeck et al., 2018, pag. 1239)","noteIndex":0},"citationItems":[{"id":158,"uris":["http://zotero.org/users/local/pE4cGXV6/items/QSCQ559R"],"uri":["http://zotero.org/users/local/pE4cGXV6/items/QSCQ559R"],"itemData":{"id":158,"type":"article-journal","container-title":"Risk Analysis","DOI":"10.1111/risa.12938","ISSN":"02724332","issue":"6","journalAbbreviation":"Risk Analysis","language":"en","page":"1239-1257","source":"DOI.org (Crossref)","title":"Insights into Flood-Coping Appraisals of Protection Motivation Theory: Empirical Evidence from Germany and France: Insights into Flood-Coping Appraisals of Protection Motivation Theory","title-short":"Insights into Flood-Coping Appraisals of Protection Motivation Theory","volume":"38","author":[{"family":"Bubeck","given":"Philip"},{"family":"Wouter Botzen","given":"W. J."},{"family":"Laudan","given":"Jonas"},{"family":"Aerts","given":"Jeroen C.J.H."},{"family":"Thieken","given":"Annegret H."}],"issued":{"date-parts":[["2018",6]]}},"locator":"1239"}],"schema":"https://github.com/citation-style-language/schema/raw/master/csl-citation.json"} </w:instrText>
      </w:r>
      <w:r w:rsidR="00754ECC">
        <w:rPr>
          <w:rFonts w:ascii="Arial" w:eastAsia="CMBX12" w:hAnsi="Arial" w:cs="Arial"/>
          <w:sz w:val="24"/>
          <w:szCs w:val="24"/>
          <w:lang w:val="en-GB"/>
        </w:rPr>
        <w:fldChar w:fldCharType="separate"/>
      </w:r>
      <w:r w:rsidR="00754ECC" w:rsidRPr="00754ECC">
        <w:rPr>
          <w:rFonts w:ascii="Arial" w:hAnsi="Arial" w:cs="Arial"/>
          <w:sz w:val="24"/>
          <w:lang w:val="en-GB"/>
        </w:rPr>
        <w:t xml:space="preserve">(Bubeck et al., 2018, </w:t>
      </w:r>
      <w:r w:rsidR="00C46517">
        <w:rPr>
          <w:rFonts w:ascii="Arial" w:hAnsi="Arial" w:cs="Arial"/>
          <w:sz w:val="24"/>
          <w:lang w:val="en-GB"/>
        </w:rPr>
        <w:t>p.</w:t>
      </w:r>
      <w:r w:rsidR="00754ECC" w:rsidRPr="00754ECC">
        <w:rPr>
          <w:rFonts w:ascii="Arial" w:hAnsi="Arial" w:cs="Arial"/>
          <w:sz w:val="24"/>
          <w:lang w:val="en-GB"/>
        </w:rPr>
        <w:t xml:space="preserve"> 1239)</w:t>
      </w:r>
      <w:r w:rsidR="00754ECC">
        <w:rPr>
          <w:rFonts w:ascii="Arial" w:eastAsia="CMBX12" w:hAnsi="Arial" w:cs="Arial"/>
          <w:sz w:val="24"/>
          <w:szCs w:val="24"/>
          <w:lang w:val="en-GB"/>
        </w:rPr>
        <w:fldChar w:fldCharType="end"/>
      </w:r>
      <w:r w:rsidR="00754ECC">
        <w:rPr>
          <w:rFonts w:ascii="Arial" w:eastAsia="CMBX12" w:hAnsi="Arial" w:cs="Arial"/>
          <w:sz w:val="24"/>
          <w:szCs w:val="24"/>
          <w:lang w:val="en-GB"/>
        </w:rPr>
        <w:t>.</w:t>
      </w:r>
      <w:r w:rsidR="007E362A">
        <w:rPr>
          <w:rFonts w:ascii="Arial" w:eastAsia="CMBX12" w:hAnsi="Arial" w:cs="Arial"/>
          <w:sz w:val="24"/>
          <w:szCs w:val="24"/>
          <w:lang w:val="en-GB"/>
        </w:rPr>
        <w:t xml:space="preserve"> According to the theory, the decision of pro-environmental </w:t>
      </w:r>
      <w:r w:rsidR="00703FFD">
        <w:rPr>
          <w:rFonts w:ascii="Arial" w:eastAsia="CMBX12" w:hAnsi="Arial" w:cs="Arial"/>
          <w:sz w:val="24"/>
          <w:szCs w:val="24"/>
          <w:lang w:val="en-GB"/>
        </w:rPr>
        <w:t>behaviour</w:t>
      </w:r>
      <w:r w:rsidR="007E362A">
        <w:rPr>
          <w:rFonts w:ascii="Arial" w:eastAsia="CMBX12" w:hAnsi="Arial" w:cs="Arial"/>
          <w:sz w:val="24"/>
          <w:szCs w:val="24"/>
          <w:lang w:val="en-GB"/>
        </w:rPr>
        <w:t xml:space="preserve"> or not is driven by two different cognitive processes: </w:t>
      </w:r>
      <w:r w:rsidR="007E362A" w:rsidRPr="007E362A">
        <w:rPr>
          <w:rFonts w:ascii="Arial" w:eastAsia="CMBX12" w:hAnsi="Arial" w:cs="Arial"/>
          <w:sz w:val="24"/>
          <w:szCs w:val="24"/>
          <w:lang w:val="en-GB"/>
        </w:rPr>
        <w:t>threat appraisal</w:t>
      </w:r>
      <w:r w:rsidR="007E362A">
        <w:rPr>
          <w:rFonts w:ascii="Arial" w:eastAsia="CMBX12" w:hAnsi="Arial" w:cs="Arial"/>
          <w:sz w:val="24"/>
          <w:szCs w:val="24"/>
          <w:lang w:val="en-GB"/>
        </w:rPr>
        <w:t xml:space="preserve"> (or referred </w:t>
      </w:r>
      <w:r w:rsidR="003E11FF">
        <w:rPr>
          <w:rFonts w:ascii="Arial" w:eastAsia="CMBX12" w:hAnsi="Arial" w:cs="Arial"/>
          <w:sz w:val="24"/>
          <w:szCs w:val="24"/>
          <w:lang w:val="en-GB"/>
        </w:rPr>
        <w:t xml:space="preserve">to </w:t>
      </w:r>
      <w:r w:rsidR="007E362A">
        <w:rPr>
          <w:rFonts w:ascii="Arial" w:eastAsia="CMBX12" w:hAnsi="Arial" w:cs="Arial"/>
          <w:sz w:val="24"/>
          <w:szCs w:val="24"/>
          <w:lang w:val="en-GB"/>
        </w:rPr>
        <w:t>as “risk perception”)</w:t>
      </w:r>
      <w:r w:rsidR="007E362A" w:rsidRPr="007E362A">
        <w:rPr>
          <w:rFonts w:ascii="Arial" w:eastAsia="CMBX12" w:hAnsi="Arial" w:cs="Arial"/>
          <w:sz w:val="24"/>
          <w:szCs w:val="24"/>
          <w:lang w:val="en-GB"/>
        </w:rPr>
        <w:t xml:space="preserve"> and coping appraisal</w:t>
      </w:r>
      <w:r w:rsidR="007E362A">
        <w:rPr>
          <w:rFonts w:ascii="Arial" w:eastAsia="CMBX12" w:hAnsi="Arial" w:cs="Arial"/>
          <w:sz w:val="24"/>
          <w:szCs w:val="24"/>
          <w:lang w:val="en-GB"/>
        </w:rPr>
        <w:t xml:space="preserve"> </w:t>
      </w:r>
      <w:r w:rsidR="007E362A">
        <w:rPr>
          <w:rFonts w:ascii="Arial" w:eastAsia="CMBX12" w:hAnsi="Arial" w:cs="Arial"/>
          <w:sz w:val="24"/>
          <w:szCs w:val="24"/>
          <w:lang w:val="en-GB"/>
        </w:rPr>
        <w:fldChar w:fldCharType="begin"/>
      </w:r>
      <w:r w:rsidR="007E362A">
        <w:rPr>
          <w:rFonts w:ascii="Arial" w:eastAsia="CMBX12" w:hAnsi="Arial" w:cs="Arial"/>
          <w:sz w:val="24"/>
          <w:szCs w:val="24"/>
          <w:lang w:val="en-GB"/>
        </w:rPr>
        <w:instrText xml:space="preserve"> ADDIN ZOTERO_ITEM CSL_CITATION {"citationID":"gyXbgA5Z","properties":{"formattedCitation":"(Bubeck et al., 2018)","plainCitation":"(Bubeck et al., 2018)","noteIndex":0},"citationItems":[{"id":158,"uris":["http://zotero.org/users/local/pE4cGXV6/items/QSCQ559R"],"uri":["http://zotero.org/users/local/pE4cGXV6/items/QSCQ559R"],"itemData":{"id":158,"type":"article-journal","container-title":"Risk Analysis","DOI":"10.1111/risa.12938","ISSN":"02724332","issue":"6","journalAbbreviation":"Risk Analysis","language":"en","page":"1239-1257","source":"DOI.org (Crossref)","title":"Insights into Flood-Coping Appraisals of Protection Motivation Theory: Empirical Evidence from Germany and France: Insights into Flood-Coping Appraisals of Protection Motivation Theory","title-short":"Insights into Flood-Coping Appraisals of Protection Motivation Theory","volume":"38","author":[{"family":"Bubeck","given":"Philip"},{"family":"Wouter Botzen","given":"W. J."},{"family":"Laudan","given":"Jonas"},{"family":"Aerts","given":"Jeroen C.J.H."},{"family":"Thieken","given":"Annegret H."}],"issued":{"date-parts":[["2018",6]]}}}],"schema":"https://github.com/citation-style-language/schema/raw/master/csl-citation.json"} </w:instrText>
      </w:r>
      <w:r w:rsidR="007E362A">
        <w:rPr>
          <w:rFonts w:ascii="Arial" w:eastAsia="CMBX12" w:hAnsi="Arial" w:cs="Arial"/>
          <w:sz w:val="24"/>
          <w:szCs w:val="24"/>
          <w:lang w:val="en-GB"/>
        </w:rPr>
        <w:fldChar w:fldCharType="separate"/>
      </w:r>
      <w:r w:rsidR="007E362A" w:rsidRPr="007E362A">
        <w:rPr>
          <w:rFonts w:ascii="Arial" w:hAnsi="Arial" w:cs="Arial"/>
          <w:sz w:val="24"/>
          <w:lang w:val="en-GB"/>
        </w:rPr>
        <w:t>(Bubeck et al., 2018)</w:t>
      </w:r>
      <w:r w:rsidR="007E362A">
        <w:rPr>
          <w:rFonts w:ascii="Arial" w:eastAsia="CMBX12" w:hAnsi="Arial" w:cs="Arial"/>
          <w:sz w:val="24"/>
          <w:szCs w:val="24"/>
          <w:lang w:val="en-GB"/>
        </w:rPr>
        <w:fldChar w:fldCharType="end"/>
      </w:r>
      <w:r w:rsidR="007E362A">
        <w:rPr>
          <w:rFonts w:ascii="Arial" w:eastAsia="CMBX12" w:hAnsi="Arial" w:cs="Arial"/>
          <w:sz w:val="24"/>
          <w:szCs w:val="24"/>
          <w:lang w:val="en-GB"/>
        </w:rPr>
        <w:t xml:space="preserve">. </w:t>
      </w:r>
      <w:r w:rsidR="00FE2B1A">
        <w:rPr>
          <w:rFonts w:ascii="Arial" w:eastAsia="CMBX12" w:hAnsi="Arial" w:cs="Arial"/>
          <w:sz w:val="24"/>
          <w:szCs w:val="24"/>
          <w:lang w:val="en-GB"/>
        </w:rPr>
        <w:t xml:space="preserve">When a threshold of risk perception (threat appraisal) is exceeded, </w:t>
      </w:r>
      <w:r w:rsidR="003E11FF">
        <w:rPr>
          <w:rFonts w:ascii="Arial" w:eastAsia="CMBX12" w:hAnsi="Arial" w:cs="Arial"/>
          <w:sz w:val="24"/>
          <w:szCs w:val="24"/>
          <w:lang w:val="en-GB"/>
        </w:rPr>
        <w:t xml:space="preserve">the </w:t>
      </w:r>
      <w:r w:rsidR="00FE2B1A">
        <w:rPr>
          <w:rFonts w:ascii="Arial" w:eastAsia="CMBX12" w:hAnsi="Arial" w:cs="Arial"/>
          <w:sz w:val="24"/>
          <w:szCs w:val="24"/>
          <w:lang w:val="en-GB"/>
        </w:rPr>
        <w:t xml:space="preserve">individual begins to adopt </w:t>
      </w:r>
      <w:r w:rsidR="003E11FF">
        <w:rPr>
          <w:rFonts w:ascii="Arial" w:eastAsia="CMBX12" w:hAnsi="Arial" w:cs="Arial"/>
          <w:sz w:val="24"/>
          <w:szCs w:val="24"/>
          <w:lang w:val="en-GB"/>
        </w:rPr>
        <w:t xml:space="preserve">a </w:t>
      </w:r>
      <w:r w:rsidR="00FE2B1A">
        <w:rPr>
          <w:rFonts w:ascii="Arial" w:eastAsia="CMBX12" w:hAnsi="Arial" w:cs="Arial"/>
          <w:sz w:val="24"/>
          <w:szCs w:val="24"/>
          <w:lang w:val="en-GB"/>
        </w:rPr>
        <w:t>possible measure to reduce the threat</w:t>
      </w:r>
      <w:del w:id="97" w:author="Veltri GiuseppeAlessandro" w:date="2021-02-04T19:23:00Z">
        <w:r w:rsidR="00FE2B1A" w:rsidDel="00FF0DD6">
          <w:rPr>
            <w:rFonts w:ascii="Arial" w:eastAsia="CMBX12" w:hAnsi="Arial" w:cs="Arial"/>
            <w:sz w:val="24"/>
            <w:szCs w:val="24"/>
            <w:lang w:val="en-GB"/>
          </w:rPr>
          <w:delText>, which is</w:delText>
        </w:r>
      </w:del>
      <w:r w:rsidR="00FE2B1A">
        <w:rPr>
          <w:rFonts w:ascii="Arial" w:eastAsia="CMBX12" w:hAnsi="Arial" w:cs="Arial"/>
          <w:sz w:val="24"/>
          <w:szCs w:val="24"/>
          <w:lang w:val="en-GB"/>
        </w:rPr>
        <w:t xml:space="preserve"> </w:t>
      </w:r>
      <w:r w:rsidR="003E11FF">
        <w:rPr>
          <w:rFonts w:ascii="Arial" w:eastAsia="CMBX12" w:hAnsi="Arial" w:cs="Arial"/>
          <w:sz w:val="24"/>
          <w:szCs w:val="24"/>
          <w:lang w:val="en-GB"/>
        </w:rPr>
        <w:t>called</w:t>
      </w:r>
      <w:r w:rsidR="00FE2B1A">
        <w:rPr>
          <w:rFonts w:ascii="Arial" w:eastAsia="CMBX12" w:hAnsi="Arial" w:cs="Arial"/>
          <w:sz w:val="24"/>
          <w:szCs w:val="24"/>
          <w:lang w:val="en-GB"/>
        </w:rPr>
        <w:t xml:space="preserve"> coping appraisal </w:t>
      </w:r>
      <w:r w:rsidR="00FE2B1A">
        <w:rPr>
          <w:rFonts w:ascii="Arial" w:eastAsia="CMBX12" w:hAnsi="Arial" w:cs="Arial"/>
          <w:sz w:val="24"/>
          <w:szCs w:val="24"/>
          <w:lang w:val="en-GB"/>
        </w:rPr>
        <w:fldChar w:fldCharType="begin"/>
      </w:r>
      <w:r w:rsidR="00FE2B1A">
        <w:rPr>
          <w:rFonts w:ascii="Arial" w:eastAsia="CMBX12" w:hAnsi="Arial" w:cs="Arial"/>
          <w:sz w:val="24"/>
          <w:szCs w:val="24"/>
          <w:lang w:val="en-GB"/>
        </w:rPr>
        <w:instrText xml:space="preserve"> ADDIN ZOTERO_ITEM CSL_CITATION {"citationID":"0sz0JQxA","properties":{"formattedCitation":"(Bubeck et al., 2018)","plainCitation":"(Bubeck et al., 2018)","noteIndex":0},"citationItems":[{"id":158,"uris":["http://zotero.org/users/local/pE4cGXV6/items/QSCQ559R"],"uri":["http://zotero.org/users/local/pE4cGXV6/items/QSCQ559R"],"itemData":{"id":158,"type":"article-journal","container-title":"Risk Analysis","DOI":"10.1111/risa.12938","ISSN":"02724332","issue":"6","journalAbbreviation":"Risk Analysis","language":"en","page":"1239-1257","source":"DOI.org (Crossref)","title":"Insights into Flood-Coping Appraisals of Protection Motivation Theory: Empirical Evidence from Germany and France: Insights into Flood-Coping Appraisals of Protection Motivation Theory","title-short":"Insights into Flood-Coping Appraisals of Protection Motivation Theory","volume":"38","author":[{"family":"Bubeck","given":"Philip"},{"family":"Wouter Botzen","given":"W. J."},{"family":"Laudan","given":"Jonas"},{"family":"Aerts","given":"Jeroen C.J.H."},{"family":"Thieken","given":"Annegret H."}],"issued":{"date-parts":[["2018",6]]}}}],"schema":"https://github.com/citation-style-language/schema/raw/master/csl-citation.json"} </w:instrText>
      </w:r>
      <w:r w:rsidR="00FE2B1A">
        <w:rPr>
          <w:rFonts w:ascii="Arial" w:eastAsia="CMBX12" w:hAnsi="Arial" w:cs="Arial"/>
          <w:sz w:val="24"/>
          <w:szCs w:val="24"/>
          <w:lang w:val="en-GB"/>
        </w:rPr>
        <w:fldChar w:fldCharType="separate"/>
      </w:r>
      <w:r w:rsidR="00FE2B1A" w:rsidRPr="00FE2B1A">
        <w:rPr>
          <w:rFonts w:ascii="Arial" w:hAnsi="Arial" w:cs="Arial"/>
          <w:sz w:val="24"/>
          <w:lang w:val="en-GB"/>
        </w:rPr>
        <w:t>(Bubeck et al., 2018)</w:t>
      </w:r>
      <w:r w:rsidR="00FE2B1A">
        <w:rPr>
          <w:rFonts w:ascii="Arial" w:eastAsia="CMBX12" w:hAnsi="Arial" w:cs="Arial"/>
          <w:sz w:val="24"/>
          <w:szCs w:val="24"/>
          <w:lang w:val="en-GB"/>
        </w:rPr>
        <w:fldChar w:fldCharType="end"/>
      </w:r>
      <w:r w:rsidR="00FE2B1A">
        <w:rPr>
          <w:rFonts w:ascii="Arial" w:eastAsia="CMBX12" w:hAnsi="Arial" w:cs="Arial"/>
          <w:sz w:val="24"/>
          <w:szCs w:val="24"/>
          <w:lang w:val="en-GB"/>
        </w:rPr>
        <w:t xml:space="preserve">. </w:t>
      </w:r>
      <w:r w:rsidR="00FE2B1A" w:rsidRPr="00FE2B1A">
        <w:rPr>
          <w:rFonts w:ascii="Arial" w:eastAsia="CMBX12" w:hAnsi="Arial" w:cs="Arial"/>
          <w:sz w:val="24"/>
          <w:szCs w:val="24"/>
          <w:lang w:val="en-GB"/>
        </w:rPr>
        <w:t xml:space="preserve">This latter includes three factors: “the perceived effectiveness of a certain measure (response efficacy), the perceived ability to implement the respective measure (self-efficacy), and the perceived costs associated with its implementation (response cost)” </w:t>
      </w:r>
      <w:r w:rsidR="00FE2B1A" w:rsidRPr="00FE2B1A">
        <w:rPr>
          <w:rFonts w:ascii="Arial" w:eastAsia="CMBX12" w:hAnsi="Arial" w:cs="Arial"/>
          <w:sz w:val="24"/>
          <w:szCs w:val="24"/>
          <w:lang w:val="en-GB"/>
        </w:rPr>
        <w:fldChar w:fldCharType="begin"/>
      </w:r>
      <w:r w:rsidR="00FE2B1A" w:rsidRPr="00FE2B1A">
        <w:rPr>
          <w:rFonts w:ascii="Arial" w:eastAsia="CMBX12" w:hAnsi="Arial" w:cs="Arial"/>
          <w:sz w:val="24"/>
          <w:szCs w:val="24"/>
          <w:lang w:val="en-GB"/>
        </w:rPr>
        <w:instrText xml:space="preserve"> ADDIN ZOTERO_ITEM CSL_CITATION {"citationID":"4sEd6Grp","properties":{"formattedCitation":"(Bubeck et al., 2018, pag. 1240)","plainCitation":"(Bubeck et al., 2018, pag. 1240)","noteIndex":0},"citationItems":[{"id":158,"uris":["http://zotero.org/users/local/pE4cGXV6/items/QSCQ559R"],"uri":["http://zotero.org/users/local/pE4cGXV6/items/QSCQ559R"],"itemData":{"id":158,"type":"article-journal","container-title":"Risk Analysis","DOI":"10.1111/risa.12938","ISSN":"02724332","issue":"6","journalAbbreviation":"Risk Analysis","language":"en","page":"1239-1257","source":"DOI.org (Crossref)","title":"Insights into Flood-Coping Appraisals of Protection Motivation Theory: Empirical Evidence from Germany and France: Insights into Flood-Coping Appraisals of Protection Motivation Theory","title-short":"Insights into Flood-Coping Appraisals of Protection Motivation Theory","volume":"38","author":[{"family":"Bubeck","given":"Philip"},{"family":"Wouter Botzen","given":"W. J."},{"family":"Laudan","given":"Jonas"},{"family":"Aerts","given":"Jeroen C.J.H."},{"family":"Thieken","given":"Annegret H."}],"issued":{"date-parts":[["2018",6]]}},"locator":"1240"}],"schema":"https://github.com/citation-style-language/schema/raw/master/csl-citation.json"} </w:instrText>
      </w:r>
      <w:r w:rsidR="00FE2B1A" w:rsidRPr="00FE2B1A">
        <w:rPr>
          <w:rFonts w:ascii="Arial" w:eastAsia="CMBX12" w:hAnsi="Arial" w:cs="Arial"/>
          <w:sz w:val="24"/>
          <w:szCs w:val="24"/>
          <w:lang w:val="en-GB"/>
        </w:rPr>
        <w:fldChar w:fldCharType="separate"/>
      </w:r>
      <w:r w:rsidR="00FE2B1A" w:rsidRPr="00FE2B1A">
        <w:rPr>
          <w:rFonts w:ascii="Arial" w:hAnsi="Arial" w:cs="Arial"/>
          <w:sz w:val="24"/>
          <w:lang w:val="en-GB"/>
        </w:rPr>
        <w:t xml:space="preserve">(Bubeck et al., 2018, </w:t>
      </w:r>
      <w:r w:rsidR="00C46517">
        <w:rPr>
          <w:rFonts w:ascii="Arial" w:hAnsi="Arial" w:cs="Arial"/>
          <w:sz w:val="24"/>
          <w:lang w:val="en-GB"/>
        </w:rPr>
        <w:t>p.</w:t>
      </w:r>
      <w:r w:rsidR="00FE2B1A" w:rsidRPr="00FE2B1A">
        <w:rPr>
          <w:rFonts w:ascii="Arial" w:hAnsi="Arial" w:cs="Arial"/>
          <w:sz w:val="24"/>
          <w:lang w:val="en-GB"/>
        </w:rPr>
        <w:t xml:space="preserve"> 1240)</w:t>
      </w:r>
      <w:r w:rsidR="00FE2B1A" w:rsidRPr="00FE2B1A">
        <w:rPr>
          <w:rFonts w:ascii="Arial" w:eastAsia="CMBX12" w:hAnsi="Arial" w:cs="Arial"/>
          <w:sz w:val="24"/>
          <w:szCs w:val="24"/>
          <w:lang w:val="en-GB"/>
        </w:rPr>
        <w:fldChar w:fldCharType="end"/>
      </w:r>
      <w:r w:rsidR="00FE2B1A" w:rsidRPr="00FE2B1A">
        <w:rPr>
          <w:rFonts w:ascii="Arial" w:eastAsia="CMBX12" w:hAnsi="Arial" w:cs="Arial"/>
          <w:sz w:val="24"/>
          <w:szCs w:val="24"/>
          <w:lang w:val="en-GB"/>
        </w:rPr>
        <w:t>.</w:t>
      </w:r>
      <w:r w:rsidR="00FE2B1A">
        <w:rPr>
          <w:rFonts w:ascii="Arial" w:eastAsia="CMBX12" w:hAnsi="Arial" w:cs="Arial"/>
          <w:sz w:val="24"/>
          <w:szCs w:val="24"/>
          <w:lang w:val="en-GB"/>
        </w:rPr>
        <w:t xml:space="preserve"> The interaction between risk perception and coping appraisal affects </w:t>
      </w:r>
      <w:r w:rsidR="00703FFD">
        <w:rPr>
          <w:rFonts w:ascii="Arial" w:eastAsia="CMBX12" w:hAnsi="Arial" w:cs="Arial"/>
          <w:sz w:val="24"/>
          <w:szCs w:val="24"/>
          <w:lang w:val="en-GB"/>
        </w:rPr>
        <w:t>behaviour</w:t>
      </w:r>
      <w:r w:rsidR="003C78AB">
        <w:rPr>
          <w:rFonts w:ascii="Arial" w:eastAsia="CMBX12" w:hAnsi="Arial" w:cs="Arial"/>
          <w:sz w:val="24"/>
          <w:szCs w:val="24"/>
          <w:lang w:val="en-GB"/>
        </w:rPr>
        <w:t xml:space="preserve">. If an individual has </w:t>
      </w:r>
      <w:del w:id="98" w:author="Veltri GiuseppeAlessandro" w:date="2021-02-04T19:23:00Z">
        <w:r w:rsidR="003C78AB" w:rsidDel="00FF0DD6">
          <w:rPr>
            <w:rFonts w:ascii="Arial" w:eastAsia="CMBX12" w:hAnsi="Arial" w:cs="Arial"/>
            <w:sz w:val="24"/>
            <w:szCs w:val="24"/>
            <w:lang w:val="en-GB"/>
          </w:rPr>
          <w:delText xml:space="preserve">high </w:delText>
        </w:r>
      </w:del>
      <w:ins w:id="99" w:author="Veltri GiuseppeAlessandro" w:date="2021-02-04T19:23:00Z">
        <w:r w:rsidR="00FF0DD6">
          <w:rPr>
            <w:rFonts w:ascii="Arial" w:eastAsia="CMBX12" w:hAnsi="Arial" w:cs="Arial"/>
            <w:sz w:val="24"/>
            <w:szCs w:val="24"/>
            <w:lang w:val="en-GB"/>
          </w:rPr>
          <w:t xml:space="preserve">deep </w:t>
        </w:r>
      </w:ins>
      <w:r w:rsidR="003C78AB">
        <w:rPr>
          <w:rFonts w:ascii="Arial" w:eastAsia="CMBX12" w:hAnsi="Arial" w:cs="Arial"/>
          <w:sz w:val="24"/>
          <w:szCs w:val="24"/>
          <w:lang w:val="en-GB"/>
        </w:rPr>
        <w:t>concern and high coping appraisal</w:t>
      </w:r>
      <w:ins w:id="100" w:author="Veltri GiuseppeAlessandro" w:date="2021-02-04T19:23:00Z">
        <w:r w:rsidR="00FF0DD6">
          <w:rPr>
            <w:rFonts w:ascii="Arial" w:eastAsia="CMBX12" w:hAnsi="Arial" w:cs="Arial"/>
            <w:sz w:val="24"/>
            <w:szCs w:val="24"/>
            <w:lang w:val="en-GB"/>
          </w:rPr>
          <w:t>,</w:t>
        </w:r>
      </w:ins>
      <w:r w:rsidR="003C78AB">
        <w:rPr>
          <w:rFonts w:ascii="Arial" w:eastAsia="CMBX12" w:hAnsi="Arial" w:cs="Arial"/>
          <w:sz w:val="24"/>
          <w:szCs w:val="24"/>
          <w:lang w:val="en-GB"/>
        </w:rPr>
        <w:t xml:space="preserve"> then he/she will have pro-environmental </w:t>
      </w:r>
      <w:r w:rsidR="00703FFD">
        <w:rPr>
          <w:rFonts w:ascii="Arial" w:eastAsia="CMBX12" w:hAnsi="Arial" w:cs="Arial"/>
          <w:sz w:val="24"/>
          <w:szCs w:val="24"/>
          <w:lang w:val="en-GB"/>
        </w:rPr>
        <w:t>behaviour</w:t>
      </w:r>
      <w:r w:rsidR="003C78AB">
        <w:rPr>
          <w:rFonts w:ascii="Arial" w:eastAsia="CMBX12" w:hAnsi="Arial" w:cs="Arial"/>
          <w:sz w:val="24"/>
          <w:szCs w:val="24"/>
          <w:lang w:val="en-GB"/>
        </w:rPr>
        <w:t>, otherwise</w:t>
      </w:r>
      <w:r w:rsidR="003E11FF">
        <w:rPr>
          <w:rFonts w:ascii="Arial" w:eastAsia="CMBX12" w:hAnsi="Arial" w:cs="Arial"/>
          <w:sz w:val="24"/>
          <w:szCs w:val="24"/>
          <w:lang w:val="en-GB"/>
        </w:rPr>
        <w:t>,</w:t>
      </w:r>
      <w:r w:rsidR="003C78AB">
        <w:rPr>
          <w:rFonts w:ascii="Arial" w:eastAsia="CMBX12" w:hAnsi="Arial" w:cs="Arial"/>
          <w:sz w:val="24"/>
          <w:szCs w:val="24"/>
          <w:lang w:val="en-GB"/>
        </w:rPr>
        <w:t xml:space="preserve"> if he/she has </w:t>
      </w:r>
      <w:del w:id="101" w:author="Veltri GiuseppeAlessandro" w:date="2021-02-04T19:23:00Z">
        <w:r w:rsidR="003C78AB" w:rsidDel="00FF0DD6">
          <w:rPr>
            <w:rFonts w:ascii="Arial" w:eastAsia="CMBX12" w:hAnsi="Arial" w:cs="Arial"/>
            <w:sz w:val="24"/>
            <w:szCs w:val="24"/>
            <w:lang w:val="en-GB"/>
          </w:rPr>
          <w:delText xml:space="preserve">high </w:delText>
        </w:r>
      </w:del>
      <w:ins w:id="102" w:author="Veltri GiuseppeAlessandro" w:date="2021-02-04T19:23:00Z">
        <w:r w:rsidR="00FF0DD6">
          <w:rPr>
            <w:rFonts w:ascii="Arial" w:eastAsia="CMBX12" w:hAnsi="Arial" w:cs="Arial"/>
            <w:sz w:val="24"/>
            <w:szCs w:val="24"/>
            <w:lang w:val="en-GB"/>
          </w:rPr>
          <w:t>high-</w:t>
        </w:r>
      </w:ins>
      <w:r w:rsidR="003C78AB">
        <w:rPr>
          <w:rFonts w:ascii="Arial" w:eastAsia="CMBX12" w:hAnsi="Arial" w:cs="Arial"/>
          <w:sz w:val="24"/>
          <w:szCs w:val="24"/>
          <w:lang w:val="en-GB"/>
        </w:rPr>
        <w:t xml:space="preserve">risk perception but low coping appraisal then he/she will nonprotective response  </w:t>
      </w:r>
      <w:r w:rsidR="003C78AB">
        <w:rPr>
          <w:rFonts w:ascii="Arial" w:eastAsia="CMBX12" w:hAnsi="Arial" w:cs="Arial"/>
          <w:sz w:val="24"/>
          <w:szCs w:val="24"/>
          <w:lang w:val="en-GB"/>
        </w:rPr>
        <w:fldChar w:fldCharType="begin"/>
      </w:r>
      <w:r w:rsidR="003C78AB">
        <w:rPr>
          <w:rFonts w:ascii="Arial" w:eastAsia="CMBX12" w:hAnsi="Arial" w:cs="Arial"/>
          <w:sz w:val="24"/>
          <w:szCs w:val="24"/>
          <w:lang w:val="en-GB"/>
        </w:rPr>
        <w:instrText xml:space="preserve"> ADDIN ZOTERO_ITEM CSL_CITATION {"citationID":"Q56lGbE8","properties":{"formattedCitation":"(Bubeck et al., 2018)","plainCitation":"(Bubeck et al., 2018)","noteIndex":0},"citationItems":[{"id":158,"uris":["http://zotero.org/users/local/pE4cGXV6/items/QSCQ559R"],"uri":["http://zotero.org/users/local/pE4cGXV6/items/QSCQ559R"],"itemData":{"id":158,"type":"article-journal","container-title":"Risk Analysis","DOI":"10.1111/risa.12938","ISSN":"02724332","issue":"6","journalAbbreviation":"Risk Analysis","language":"en","page":"1239-1257","source":"DOI.org (Crossref)","title":"Insights into Flood-Coping Appraisals of Protection Motivation Theory: Empirical Evidence from Germany and France: Insights into Flood-Coping Appraisals of Protection Motivation Theory","title-short":"Insights into Flood-Coping Appraisals of Protection Motivation Theory","volume":"38","author":[{"family":"Bubeck","given":"Philip"},{"family":"Wouter Botzen","given":"W. J."},{"family":"Laudan","given":"Jonas"},{"family":"Aerts","given":"Jeroen C.J.H."},{"family":"Thieken","given":"Annegret H."}],"issued":{"date-parts":[["2018",6]]}}}],"schema":"https://github.com/citation-style-language/schema/raw/master/csl-citation.json"} </w:instrText>
      </w:r>
      <w:r w:rsidR="003C78AB">
        <w:rPr>
          <w:rFonts w:ascii="Arial" w:eastAsia="CMBX12" w:hAnsi="Arial" w:cs="Arial"/>
          <w:sz w:val="24"/>
          <w:szCs w:val="24"/>
          <w:lang w:val="en-GB"/>
        </w:rPr>
        <w:fldChar w:fldCharType="separate"/>
      </w:r>
      <w:r w:rsidR="003C78AB" w:rsidRPr="003C78AB">
        <w:rPr>
          <w:rFonts w:ascii="Arial" w:hAnsi="Arial" w:cs="Arial"/>
          <w:sz w:val="24"/>
          <w:lang w:val="en-GB"/>
        </w:rPr>
        <w:t>(Bubeck et al., 2018)</w:t>
      </w:r>
      <w:r w:rsidR="003C78AB">
        <w:rPr>
          <w:rFonts w:ascii="Arial" w:eastAsia="CMBX12" w:hAnsi="Arial" w:cs="Arial"/>
          <w:sz w:val="24"/>
          <w:szCs w:val="24"/>
          <w:lang w:val="en-GB"/>
        </w:rPr>
        <w:fldChar w:fldCharType="end"/>
      </w:r>
      <w:r w:rsidR="003C78AB">
        <w:rPr>
          <w:rFonts w:ascii="Arial" w:eastAsia="CMBX12" w:hAnsi="Arial" w:cs="Arial"/>
          <w:sz w:val="24"/>
          <w:szCs w:val="24"/>
          <w:lang w:val="en-GB"/>
        </w:rPr>
        <w:t>. However, nowadays</w:t>
      </w:r>
      <w:ins w:id="103" w:author="Veltri GiuseppeAlessandro" w:date="2021-02-04T19:23:00Z">
        <w:r w:rsidR="00FF0DD6">
          <w:rPr>
            <w:rFonts w:ascii="Arial" w:eastAsia="CMBX12" w:hAnsi="Arial" w:cs="Arial"/>
            <w:sz w:val="24"/>
            <w:szCs w:val="24"/>
            <w:lang w:val="en-GB"/>
          </w:rPr>
          <w:t>,</w:t>
        </w:r>
      </w:ins>
      <w:r w:rsidR="003C78AB">
        <w:rPr>
          <w:rFonts w:ascii="Arial" w:eastAsia="CMBX12" w:hAnsi="Arial" w:cs="Arial"/>
          <w:sz w:val="24"/>
          <w:szCs w:val="24"/>
          <w:lang w:val="en-GB"/>
        </w:rPr>
        <w:t xml:space="preserve"> there is the revised theory introduced by Rogers, who adds some variables that influence risk perception and coping appraisal: </w:t>
      </w:r>
      <w:r w:rsidR="003C78AB" w:rsidRPr="003C78AB">
        <w:rPr>
          <w:rFonts w:ascii="Arial" w:eastAsia="CMBX12" w:hAnsi="Arial" w:cs="Arial"/>
          <w:sz w:val="24"/>
          <w:szCs w:val="24"/>
          <w:lang w:val="en-GB"/>
        </w:rPr>
        <w:t>environmental and intrapersonal sources</w:t>
      </w:r>
      <w:r w:rsidR="003C78AB">
        <w:rPr>
          <w:rFonts w:ascii="Arial" w:eastAsia="CMBX12" w:hAnsi="Arial" w:cs="Arial"/>
          <w:sz w:val="24"/>
          <w:szCs w:val="24"/>
          <w:lang w:val="en-GB"/>
        </w:rPr>
        <w:t xml:space="preserve"> </w:t>
      </w:r>
      <w:r w:rsidR="003C78AB">
        <w:rPr>
          <w:rFonts w:ascii="Arial" w:eastAsia="CMBX12" w:hAnsi="Arial" w:cs="Arial"/>
          <w:sz w:val="24"/>
          <w:szCs w:val="24"/>
          <w:lang w:val="en-GB"/>
        </w:rPr>
        <w:fldChar w:fldCharType="begin"/>
      </w:r>
      <w:r w:rsidR="003C78AB">
        <w:rPr>
          <w:rFonts w:ascii="Arial" w:eastAsia="CMBX12" w:hAnsi="Arial" w:cs="Arial"/>
          <w:sz w:val="24"/>
          <w:szCs w:val="24"/>
          <w:lang w:val="en-GB"/>
        </w:rPr>
        <w:instrText xml:space="preserve"> ADDIN ZOTERO_ITEM CSL_CITATION {"citationID":"k2Lk6Q30","properties":{"formattedCitation":"(Bubeck et al., 2018)","plainCitation":"(Bubeck et al., 2018)","noteIndex":0},"citationItems":[{"id":158,"uris":["http://zotero.org/users/local/pE4cGXV6/items/QSCQ559R"],"uri":["http://zotero.org/users/local/pE4cGXV6/items/QSCQ559R"],"itemData":{"id":158,"type":"article-journal","container-title":"Risk Analysis","DOI":"10.1111/risa.12938","ISSN":"02724332","issue":"6","journalAbbreviation":"Risk Analysis","language":"en","page":"1239-1257","source":"DOI.org (Crossref)","title":"Insights into Flood-Coping Appraisals of Protection Motivation Theory: Empirical Evidence from Germany and France: Insights into Flood-Coping Appraisals of Protection Motivation Theory","title-short":"Insights into Flood-Coping Appraisals of Protection Motivation Theory","volume":"38","author":[{"family":"Bubeck","given":"Philip"},{"family":"Wouter Botzen","given":"W. J."},{"family":"Laudan","given":"Jonas"},{"family":"Aerts","given":"Jeroen C.J.H."},{"family":"Thieken","given":"Annegret H."}],"issued":{"date-parts":[["2018",6]]}}}],"schema":"https://github.com/citation-style-language/schema/raw/master/csl-citation.json"} </w:instrText>
      </w:r>
      <w:r w:rsidR="003C78AB">
        <w:rPr>
          <w:rFonts w:ascii="Arial" w:eastAsia="CMBX12" w:hAnsi="Arial" w:cs="Arial"/>
          <w:sz w:val="24"/>
          <w:szCs w:val="24"/>
          <w:lang w:val="en-GB"/>
        </w:rPr>
        <w:fldChar w:fldCharType="separate"/>
      </w:r>
      <w:r w:rsidR="003C78AB" w:rsidRPr="003C78AB">
        <w:rPr>
          <w:rFonts w:ascii="Arial" w:hAnsi="Arial" w:cs="Arial"/>
          <w:sz w:val="24"/>
          <w:lang w:val="en-GB"/>
        </w:rPr>
        <w:t>(Bubeck et al., 2018)</w:t>
      </w:r>
      <w:r w:rsidR="003C78AB">
        <w:rPr>
          <w:rFonts w:ascii="Arial" w:eastAsia="CMBX12" w:hAnsi="Arial" w:cs="Arial"/>
          <w:sz w:val="24"/>
          <w:szCs w:val="24"/>
          <w:lang w:val="en-GB"/>
        </w:rPr>
        <w:fldChar w:fldCharType="end"/>
      </w:r>
      <w:r w:rsidR="003C78AB">
        <w:rPr>
          <w:rFonts w:ascii="Arial" w:eastAsia="CMBX12" w:hAnsi="Arial" w:cs="Arial"/>
          <w:sz w:val="24"/>
          <w:szCs w:val="24"/>
          <w:lang w:val="en-GB"/>
        </w:rPr>
        <w:t>. Prior experiences, socio</w:t>
      </w:r>
      <w:del w:id="104" w:author="Veltri GiuseppeAlessandro" w:date="2021-02-04T19:17:00Z">
        <w:r w:rsidR="003C78AB" w:rsidDel="00FF0DD6">
          <w:rPr>
            <w:rFonts w:ascii="Arial" w:eastAsia="CMBX12" w:hAnsi="Arial" w:cs="Arial"/>
            <w:sz w:val="24"/>
            <w:szCs w:val="24"/>
            <w:lang w:val="en-GB"/>
          </w:rPr>
          <w:delText>-</w:delText>
        </w:r>
      </w:del>
      <w:r w:rsidR="003C78AB">
        <w:rPr>
          <w:rFonts w:ascii="Arial" w:eastAsia="CMBX12" w:hAnsi="Arial" w:cs="Arial"/>
          <w:sz w:val="24"/>
          <w:szCs w:val="24"/>
          <w:lang w:val="en-GB"/>
        </w:rPr>
        <w:t xml:space="preserve">demographic characteristics, personal attitudes, </w:t>
      </w:r>
      <w:del w:id="105" w:author="Veltri GiuseppeAlessandro" w:date="2021-02-04T19:23:00Z">
        <w:r w:rsidR="003C78AB" w:rsidDel="00FF0DD6">
          <w:rPr>
            <w:rFonts w:ascii="Arial" w:eastAsia="CMBX12" w:hAnsi="Arial" w:cs="Arial"/>
            <w:sz w:val="24"/>
            <w:szCs w:val="24"/>
            <w:lang w:val="en-GB"/>
          </w:rPr>
          <w:delText xml:space="preserve">contextual factors may influence and modify </w:delText>
        </w:r>
        <w:r w:rsidR="00A717FD" w:rsidDel="00FF0DD6">
          <w:rPr>
            <w:rFonts w:ascii="Arial" w:eastAsia="CMBX12" w:hAnsi="Arial" w:cs="Arial"/>
            <w:sz w:val="24"/>
            <w:szCs w:val="24"/>
            <w:lang w:val="en-GB"/>
          </w:rPr>
          <w:delText>these two dimensions</w:delText>
        </w:r>
        <w:r w:rsidR="006452AC" w:rsidDel="00FF0DD6">
          <w:rPr>
            <w:rFonts w:ascii="Arial" w:eastAsia="CMBX12" w:hAnsi="Arial" w:cs="Arial"/>
            <w:sz w:val="24"/>
            <w:szCs w:val="24"/>
            <w:lang w:val="en-GB"/>
          </w:rPr>
          <w:delText>, which in turn affect</w:delText>
        </w:r>
      </w:del>
      <w:ins w:id="106" w:author="Veltri GiuseppeAlessandro" w:date="2021-02-04T19:23:00Z">
        <w:r w:rsidR="00FF0DD6">
          <w:rPr>
            <w:rFonts w:ascii="Arial" w:eastAsia="CMBX12" w:hAnsi="Arial" w:cs="Arial"/>
            <w:sz w:val="24"/>
            <w:szCs w:val="24"/>
            <w:lang w:val="en-GB"/>
          </w:rPr>
          <w:t xml:space="preserve">and </w:t>
        </w:r>
        <w:r w:rsidR="00FF0DD6">
          <w:rPr>
            <w:rFonts w:ascii="Arial" w:eastAsia="CMBX12" w:hAnsi="Arial" w:cs="Arial"/>
            <w:sz w:val="24"/>
            <w:szCs w:val="24"/>
            <w:lang w:val="en-GB"/>
          </w:rPr>
          <w:lastRenderedPageBreak/>
          <w:t>contextual factors may influence and modify these two dimensions, affecting</w:t>
        </w:r>
      </w:ins>
      <w:r w:rsidR="006452AC">
        <w:rPr>
          <w:rFonts w:ascii="Arial" w:eastAsia="CMBX12" w:hAnsi="Arial" w:cs="Arial"/>
          <w:sz w:val="24"/>
          <w:szCs w:val="24"/>
          <w:lang w:val="en-GB"/>
        </w:rPr>
        <w:t xml:space="preserve"> the </w:t>
      </w:r>
      <w:r w:rsidR="00703FFD">
        <w:rPr>
          <w:rFonts w:ascii="Arial" w:eastAsia="CMBX12" w:hAnsi="Arial" w:cs="Arial"/>
          <w:sz w:val="24"/>
          <w:szCs w:val="24"/>
          <w:lang w:val="en-GB"/>
        </w:rPr>
        <w:t>behaviour</w:t>
      </w:r>
      <w:r w:rsidR="006452AC">
        <w:rPr>
          <w:rFonts w:ascii="Arial" w:eastAsia="CMBX12" w:hAnsi="Arial" w:cs="Arial"/>
          <w:sz w:val="24"/>
          <w:szCs w:val="24"/>
          <w:lang w:val="en-GB"/>
        </w:rPr>
        <w:t>al response</w:t>
      </w:r>
      <w:r w:rsidR="003C78AB">
        <w:rPr>
          <w:rFonts w:ascii="Arial" w:eastAsia="CMBX12" w:hAnsi="Arial" w:cs="Arial"/>
          <w:sz w:val="24"/>
          <w:szCs w:val="24"/>
          <w:lang w:val="en-GB"/>
        </w:rPr>
        <w:t xml:space="preserve">. </w:t>
      </w:r>
    </w:p>
    <w:p w14:paraId="7B284C57" w14:textId="3A216F46" w:rsidR="00B27B09" w:rsidRPr="00DA625D" w:rsidRDefault="00B27B09" w:rsidP="00B27B09">
      <w:pPr>
        <w:autoSpaceDE w:val="0"/>
        <w:autoSpaceDN w:val="0"/>
        <w:adjustRightInd w:val="0"/>
        <w:spacing w:after="0" w:line="480" w:lineRule="auto"/>
        <w:rPr>
          <w:rFonts w:ascii="Arial" w:eastAsia="CMBX12" w:hAnsi="Arial" w:cs="Arial"/>
          <w:sz w:val="44"/>
          <w:szCs w:val="44"/>
          <w:lang w:val="en-GB"/>
        </w:rPr>
      </w:pPr>
      <w:r w:rsidRPr="00DA625D">
        <w:rPr>
          <w:rFonts w:ascii="Arial" w:eastAsia="CMBX12" w:hAnsi="Arial" w:cs="Arial"/>
          <w:sz w:val="44"/>
          <w:szCs w:val="44"/>
          <w:lang w:val="en-GB"/>
        </w:rPr>
        <w:t xml:space="preserve">Chapter </w:t>
      </w:r>
      <w:r>
        <w:rPr>
          <w:rFonts w:ascii="Arial" w:eastAsia="CMBX12" w:hAnsi="Arial" w:cs="Arial"/>
          <w:sz w:val="44"/>
          <w:szCs w:val="44"/>
          <w:lang w:val="en-GB"/>
        </w:rPr>
        <w:t>2</w:t>
      </w:r>
    </w:p>
    <w:p w14:paraId="0B5905A4" w14:textId="237A035C" w:rsidR="00B27B09" w:rsidRPr="001F62B9" w:rsidRDefault="00B27B09" w:rsidP="00B27B09">
      <w:pPr>
        <w:pStyle w:val="Titolo1"/>
        <w:rPr>
          <w:rFonts w:ascii="Arial" w:hAnsi="Arial" w:cs="Arial"/>
          <w:color w:val="auto"/>
          <w:sz w:val="44"/>
          <w:szCs w:val="44"/>
          <w:lang w:val="en-GB"/>
        </w:rPr>
      </w:pPr>
      <w:bookmarkStart w:id="107" w:name="_Toc63265906"/>
      <w:r w:rsidRPr="001F62B9">
        <w:rPr>
          <w:rFonts w:ascii="Arial" w:hAnsi="Arial" w:cs="Arial"/>
          <w:color w:val="auto"/>
          <w:sz w:val="44"/>
          <w:szCs w:val="44"/>
          <w:lang w:val="en-GB"/>
        </w:rPr>
        <w:t>Data and Method</w:t>
      </w:r>
      <w:bookmarkEnd w:id="107"/>
    </w:p>
    <w:p w14:paraId="1B51E659" w14:textId="2FFE98DC" w:rsidR="00B27B09" w:rsidRDefault="00B27B09" w:rsidP="00A94B69">
      <w:pPr>
        <w:spacing w:line="360" w:lineRule="auto"/>
        <w:rPr>
          <w:rFonts w:ascii="Arial" w:hAnsi="Arial" w:cs="Arial"/>
          <w:b/>
          <w:bCs/>
          <w:sz w:val="24"/>
          <w:szCs w:val="24"/>
          <w:lang w:val="en-GB"/>
        </w:rPr>
      </w:pPr>
    </w:p>
    <w:p w14:paraId="553AF00F" w14:textId="77777777" w:rsidR="00B27B09" w:rsidRDefault="00B27B09" w:rsidP="007A08B5">
      <w:pPr>
        <w:spacing w:before="240" w:line="360" w:lineRule="auto"/>
        <w:jc w:val="both"/>
        <w:rPr>
          <w:rFonts w:ascii="Arial" w:hAnsi="Arial" w:cs="Arial"/>
          <w:b/>
          <w:bCs/>
          <w:sz w:val="24"/>
          <w:szCs w:val="24"/>
          <w:lang w:val="en-GB"/>
        </w:rPr>
      </w:pPr>
    </w:p>
    <w:p w14:paraId="613539A3" w14:textId="2EC66F70" w:rsidR="002E5FE6" w:rsidRPr="007A08B5" w:rsidRDefault="001F62B9" w:rsidP="007A08B5">
      <w:pPr>
        <w:pStyle w:val="Titolo2"/>
        <w:spacing w:before="240" w:line="360" w:lineRule="auto"/>
        <w:jc w:val="both"/>
        <w:rPr>
          <w:rFonts w:ascii="Arial" w:hAnsi="Arial" w:cs="Arial"/>
          <w:b/>
          <w:bCs/>
          <w:color w:val="auto"/>
          <w:sz w:val="24"/>
          <w:szCs w:val="24"/>
          <w:lang w:val="en-GB"/>
        </w:rPr>
      </w:pPr>
      <w:bookmarkStart w:id="108" w:name="_Toc63265907"/>
      <w:r w:rsidRPr="001F62B9">
        <w:rPr>
          <w:rFonts w:ascii="Arial" w:hAnsi="Arial" w:cs="Arial"/>
          <w:b/>
          <w:bCs/>
          <w:color w:val="auto"/>
          <w:sz w:val="24"/>
          <w:szCs w:val="24"/>
          <w:lang w:val="en-GB"/>
        </w:rPr>
        <w:t xml:space="preserve">2.1 </w:t>
      </w:r>
      <w:r w:rsidR="002E5FE6" w:rsidRPr="001F62B9">
        <w:rPr>
          <w:rFonts w:ascii="Arial" w:hAnsi="Arial" w:cs="Arial"/>
          <w:b/>
          <w:bCs/>
          <w:color w:val="auto"/>
          <w:sz w:val="24"/>
          <w:szCs w:val="24"/>
          <w:lang w:val="en-GB"/>
        </w:rPr>
        <w:t>Research Questions</w:t>
      </w:r>
      <w:bookmarkEnd w:id="108"/>
    </w:p>
    <w:p w14:paraId="50E8EA88" w14:textId="0B9268E0" w:rsidR="004E3742" w:rsidRPr="005634E3" w:rsidRDefault="00E41D8A" w:rsidP="007A08B5">
      <w:pPr>
        <w:spacing w:before="240" w:line="360" w:lineRule="auto"/>
        <w:ind w:firstLine="709"/>
        <w:jc w:val="both"/>
        <w:rPr>
          <w:rFonts w:ascii="Arial" w:hAnsi="Arial" w:cs="Arial"/>
          <w:sz w:val="24"/>
          <w:szCs w:val="24"/>
          <w:lang w:val="en-GB"/>
        </w:rPr>
      </w:pPr>
      <w:r w:rsidRPr="00900C21">
        <w:rPr>
          <w:rFonts w:ascii="Arial" w:hAnsi="Arial" w:cs="Arial"/>
          <w:sz w:val="24"/>
          <w:szCs w:val="24"/>
          <w:lang w:val="en-GB"/>
        </w:rPr>
        <w:t>The first chapter explores the main theoretical aspects that are related to</w:t>
      </w:r>
      <w:r>
        <w:rPr>
          <w:rFonts w:ascii="Arial" w:hAnsi="Arial" w:cs="Arial"/>
          <w:sz w:val="24"/>
          <w:szCs w:val="24"/>
          <w:lang w:val="en-GB"/>
        </w:rPr>
        <w:t xml:space="preserve"> attitudes towards climate change. Many elements are presented: climate change risk perception, pro-environmental </w:t>
      </w:r>
      <w:r w:rsidR="00703FFD">
        <w:rPr>
          <w:rFonts w:ascii="Arial" w:hAnsi="Arial" w:cs="Arial"/>
          <w:sz w:val="24"/>
          <w:szCs w:val="24"/>
          <w:lang w:val="en-GB"/>
        </w:rPr>
        <w:t>behaviour</w:t>
      </w:r>
      <w:r w:rsidR="00F01ACC">
        <w:rPr>
          <w:rFonts w:ascii="Arial" w:hAnsi="Arial" w:cs="Arial"/>
          <w:sz w:val="24"/>
          <w:szCs w:val="24"/>
          <w:lang w:val="en-GB"/>
        </w:rPr>
        <w:t xml:space="preserve">, </w:t>
      </w:r>
      <w:r>
        <w:rPr>
          <w:rFonts w:ascii="Arial" w:hAnsi="Arial" w:cs="Arial"/>
          <w:sz w:val="24"/>
          <w:szCs w:val="24"/>
          <w:lang w:val="en-GB"/>
        </w:rPr>
        <w:t xml:space="preserve">and their respective factors that influence them. All these concepts are </w:t>
      </w:r>
      <w:r w:rsidR="003B7847">
        <w:rPr>
          <w:rFonts w:ascii="Arial" w:hAnsi="Arial" w:cs="Arial"/>
          <w:sz w:val="24"/>
          <w:szCs w:val="24"/>
          <w:lang w:val="en-GB"/>
        </w:rPr>
        <w:t>interconnected</w:t>
      </w:r>
      <w:r>
        <w:rPr>
          <w:rFonts w:ascii="Arial" w:hAnsi="Arial" w:cs="Arial"/>
          <w:sz w:val="24"/>
          <w:szCs w:val="24"/>
          <w:lang w:val="en-GB"/>
        </w:rPr>
        <w:t xml:space="preserve"> </w:t>
      </w:r>
      <w:r w:rsidR="00624EAD">
        <w:rPr>
          <w:rFonts w:ascii="Arial" w:hAnsi="Arial" w:cs="Arial"/>
          <w:sz w:val="24"/>
          <w:szCs w:val="24"/>
          <w:lang w:val="en-GB"/>
        </w:rPr>
        <w:t xml:space="preserve">with </w:t>
      </w:r>
      <w:r>
        <w:rPr>
          <w:rFonts w:ascii="Arial" w:hAnsi="Arial" w:cs="Arial"/>
          <w:sz w:val="24"/>
          <w:szCs w:val="24"/>
          <w:lang w:val="en-GB"/>
        </w:rPr>
        <w:t>each other</w:t>
      </w:r>
      <w:r w:rsidR="003B7847">
        <w:rPr>
          <w:rFonts w:ascii="Arial" w:hAnsi="Arial" w:cs="Arial"/>
          <w:sz w:val="24"/>
          <w:szCs w:val="24"/>
          <w:lang w:val="en-GB"/>
        </w:rPr>
        <w:t>.</w:t>
      </w:r>
      <w:r w:rsidR="00624EAD">
        <w:rPr>
          <w:rFonts w:ascii="Arial" w:hAnsi="Arial" w:cs="Arial"/>
          <w:sz w:val="24"/>
          <w:szCs w:val="24"/>
          <w:lang w:val="en-GB"/>
        </w:rPr>
        <w:t xml:space="preserve"> Thus, firstly it is important to understand the aim of the research.</w:t>
      </w:r>
      <w:r w:rsidR="00C554D4">
        <w:rPr>
          <w:rFonts w:ascii="Arial" w:hAnsi="Arial" w:cs="Arial"/>
          <w:sz w:val="24"/>
          <w:szCs w:val="24"/>
          <w:lang w:val="en-GB"/>
        </w:rPr>
        <w:t xml:space="preserve"> </w:t>
      </w:r>
      <w:r w:rsidR="0063443E">
        <w:rPr>
          <w:rFonts w:ascii="Arial" w:hAnsi="Arial" w:cs="Arial"/>
          <w:sz w:val="24"/>
          <w:szCs w:val="24"/>
          <w:lang w:val="en-GB"/>
        </w:rPr>
        <w:t xml:space="preserve">The study focuses on the prediction and classification of </w:t>
      </w:r>
      <w:r w:rsidR="00C554D4">
        <w:rPr>
          <w:rFonts w:ascii="Arial" w:hAnsi="Arial" w:cs="Arial"/>
          <w:sz w:val="24"/>
          <w:szCs w:val="24"/>
          <w:lang w:val="en-GB"/>
        </w:rPr>
        <w:t xml:space="preserve">pro-environmental </w:t>
      </w:r>
      <w:r w:rsidR="00703FFD">
        <w:rPr>
          <w:rFonts w:ascii="Arial" w:hAnsi="Arial" w:cs="Arial"/>
          <w:sz w:val="24"/>
          <w:szCs w:val="24"/>
          <w:lang w:val="en-GB"/>
        </w:rPr>
        <w:t>behaviour</w:t>
      </w:r>
      <w:r w:rsidR="00C554D4">
        <w:rPr>
          <w:rFonts w:ascii="Arial" w:hAnsi="Arial" w:cs="Arial"/>
          <w:sz w:val="24"/>
          <w:szCs w:val="24"/>
          <w:lang w:val="en-GB"/>
        </w:rPr>
        <w:t xml:space="preserve"> in European countries</w:t>
      </w:r>
      <w:r w:rsidR="0063443E">
        <w:rPr>
          <w:rFonts w:ascii="Arial" w:hAnsi="Arial" w:cs="Arial"/>
          <w:sz w:val="24"/>
          <w:szCs w:val="24"/>
          <w:lang w:val="en-GB"/>
        </w:rPr>
        <w:t xml:space="preserve">. </w:t>
      </w:r>
      <w:r w:rsidR="00624EAD">
        <w:rPr>
          <w:rFonts w:ascii="Arial" w:hAnsi="Arial" w:cs="Arial"/>
          <w:sz w:val="24"/>
          <w:szCs w:val="24"/>
          <w:lang w:val="en-GB"/>
        </w:rPr>
        <w:t>As</w:t>
      </w:r>
      <w:r w:rsidR="00A127B0" w:rsidRPr="00A127B0">
        <w:rPr>
          <w:rFonts w:ascii="Arial" w:hAnsi="Arial" w:cs="Arial"/>
          <w:sz w:val="24"/>
          <w:szCs w:val="24"/>
          <w:lang w:val="en-GB"/>
        </w:rPr>
        <w:t xml:space="preserve"> </w:t>
      </w:r>
      <w:r w:rsidR="00460A5A">
        <w:rPr>
          <w:rFonts w:ascii="Arial" w:hAnsi="Arial" w:cs="Arial"/>
          <w:sz w:val="24"/>
          <w:szCs w:val="24"/>
          <w:lang w:val="en-GB"/>
        </w:rPr>
        <w:t>explained</w:t>
      </w:r>
      <w:r w:rsidR="00A127B0" w:rsidRPr="00A127B0">
        <w:rPr>
          <w:rFonts w:ascii="Arial" w:hAnsi="Arial" w:cs="Arial"/>
          <w:sz w:val="24"/>
          <w:szCs w:val="24"/>
          <w:lang w:val="en-GB"/>
        </w:rPr>
        <w:t xml:space="preserve"> </w:t>
      </w:r>
      <w:r w:rsidR="00624EAD">
        <w:rPr>
          <w:rFonts w:ascii="Arial" w:hAnsi="Arial" w:cs="Arial"/>
          <w:sz w:val="24"/>
          <w:szCs w:val="24"/>
          <w:lang w:val="en-GB"/>
        </w:rPr>
        <w:t xml:space="preserve">in the literate review, </w:t>
      </w:r>
      <w:r w:rsidR="00A127B0" w:rsidRPr="00A127B0">
        <w:rPr>
          <w:rFonts w:ascii="Arial" w:hAnsi="Arial" w:cs="Arial"/>
          <w:sz w:val="24"/>
          <w:szCs w:val="24"/>
          <w:lang w:val="en-GB"/>
        </w:rPr>
        <w:t>external</w:t>
      </w:r>
      <w:r w:rsidR="00900C21">
        <w:rPr>
          <w:rFonts w:ascii="Arial" w:hAnsi="Arial" w:cs="Arial"/>
          <w:sz w:val="24"/>
          <w:szCs w:val="24"/>
          <w:lang w:val="en-GB"/>
        </w:rPr>
        <w:t xml:space="preserve"> and internal</w:t>
      </w:r>
      <w:r w:rsidR="00A127B0" w:rsidRPr="00A127B0">
        <w:rPr>
          <w:rFonts w:ascii="Arial" w:hAnsi="Arial" w:cs="Arial"/>
          <w:sz w:val="24"/>
          <w:szCs w:val="24"/>
          <w:lang w:val="en-GB"/>
        </w:rPr>
        <w:t xml:space="preserve"> conditions</w:t>
      </w:r>
      <w:r w:rsidR="00A127B0">
        <w:rPr>
          <w:rFonts w:ascii="Arial" w:hAnsi="Arial" w:cs="Arial"/>
          <w:sz w:val="24"/>
          <w:szCs w:val="24"/>
          <w:lang w:val="en-GB"/>
        </w:rPr>
        <w:t xml:space="preserve">, </w:t>
      </w:r>
      <w:r w:rsidR="00900C21">
        <w:rPr>
          <w:rFonts w:ascii="Arial" w:hAnsi="Arial" w:cs="Arial"/>
          <w:sz w:val="24"/>
          <w:szCs w:val="24"/>
          <w:lang w:val="en-GB"/>
        </w:rPr>
        <w:t xml:space="preserve">such as </w:t>
      </w:r>
      <w:r w:rsidR="00A127B0">
        <w:rPr>
          <w:rFonts w:ascii="Arial" w:hAnsi="Arial" w:cs="Arial"/>
          <w:sz w:val="24"/>
          <w:szCs w:val="24"/>
          <w:lang w:val="en-GB"/>
        </w:rPr>
        <w:t>socio</w:t>
      </w:r>
      <w:del w:id="109" w:author="Veltri GiuseppeAlessandro" w:date="2021-02-04T19:17:00Z">
        <w:r w:rsidR="00A127B0" w:rsidDel="00FF0DD6">
          <w:rPr>
            <w:rFonts w:ascii="Arial" w:hAnsi="Arial" w:cs="Arial"/>
            <w:sz w:val="24"/>
            <w:szCs w:val="24"/>
            <w:lang w:val="en-GB"/>
          </w:rPr>
          <w:delText>-</w:delText>
        </w:r>
      </w:del>
      <w:r w:rsidR="00A127B0">
        <w:rPr>
          <w:rFonts w:ascii="Arial" w:hAnsi="Arial" w:cs="Arial"/>
          <w:sz w:val="24"/>
          <w:szCs w:val="24"/>
          <w:lang w:val="en-GB"/>
        </w:rPr>
        <w:t>demographic characteristics</w:t>
      </w:r>
      <w:r w:rsidR="00900C21">
        <w:rPr>
          <w:rFonts w:ascii="Arial" w:hAnsi="Arial" w:cs="Arial"/>
          <w:sz w:val="24"/>
          <w:szCs w:val="24"/>
          <w:lang w:val="en-GB"/>
        </w:rPr>
        <w:t xml:space="preserve">, beliefs, and concerns </w:t>
      </w:r>
      <w:r w:rsidR="00460A5A" w:rsidRPr="00460A5A">
        <w:rPr>
          <w:rFonts w:ascii="Arial" w:hAnsi="Arial" w:cs="Arial"/>
          <w:sz w:val="24"/>
          <w:szCs w:val="24"/>
          <w:lang w:val="en-GB"/>
        </w:rPr>
        <w:t xml:space="preserve">towards </w:t>
      </w:r>
      <w:r w:rsidR="00A127B0">
        <w:rPr>
          <w:rFonts w:ascii="Arial" w:hAnsi="Arial" w:cs="Arial"/>
          <w:sz w:val="24"/>
          <w:szCs w:val="24"/>
          <w:lang w:val="en-GB"/>
        </w:rPr>
        <w:t xml:space="preserve">climate change </w:t>
      </w:r>
      <w:r w:rsidR="00A127B0" w:rsidRPr="00A127B0">
        <w:rPr>
          <w:rFonts w:ascii="Arial" w:hAnsi="Arial" w:cs="Arial"/>
          <w:sz w:val="24"/>
          <w:szCs w:val="24"/>
          <w:lang w:val="en-GB"/>
        </w:rPr>
        <w:t>can lead to encourag</w:t>
      </w:r>
      <w:r w:rsidR="00F01ACC">
        <w:rPr>
          <w:rFonts w:ascii="Arial" w:hAnsi="Arial" w:cs="Arial"/>
          <w:sz w:val="24"/>
          <w:szCs w:val="24"/>
          <w:lang w:val="en-GB"/>
        </w:rPr>
        <w:t>ing</w:t>
      </w:r>
      <w:r w:rsidR="00A127B0" w:rsidRPr="00A127B0">
        <w:rPr>
          <w:rFonts w:ascii="Arial" w:hAnsi="Arial" w:cs="Arial"/>
          <w:sz w:val="24"/>
          <w:szCs w:val="24"/>
          <w:lang w:val="en-GB"/>
        </w:rPr>
        <w:t xml:space="preserve"> </w:t>
      </w:r>
      <w:r w:rsidR="00A127B0">
        <w:rPr>
          <w:rFonts w:ascii="Arial" w:hAnsi="Arial" w:cs="Arial"/>
          <w:sz w:val="24"/>
          <w:szCs w:val="24"/>
          <w:lang w:val="en-GB"/>
        </w:rPr>
        <w:t>eco-friendly</w:t>
      </w:r>
      <w:r w:rsidR="00A127B0" w:rsidRPr="00A127B0">
        <w:rPr>
          <w:rFonts w:ascii="Arial" w:hAnsi="Arial" w:cs="Arial"/>
          <w:sz w:val="24"/>
          <w:szCs w:val="24"/>
          <w:lang w:val="en-GB"/>
        </w:rPr>
        <w:t xml:space="preserve"> </w:t>
      </w:r>
      <w:r w:rsidR="00703FFD">
        <w:rPr>
          <w:rFonts w:ascii="Arial" w:hAnsi="Arial" w:cs="Arial"/>
          <w:sz w:val="24"/>
          <w:szCs w:val="24"/>
          <w:lang w:val="en-GB"/>
        </w:rPr>
        <w:t>behaviour</w:t>
      </w:r>
      <w:r w:rsidR="00A127B0" w:rsidRPr="00A127B0">
        <w:rPr>
          <w:rFonts w:ascii="Arial" w:hAnsi="Arial" w:cs="Arial"/>
          <w:sz w:val="24"/>
          <w:szCs w:val="24"/>
          <w:lang w:val="en-GB"/>
        </w:rPr>
        <w:t xml:space="preserve">. </w:t>
      </w:r>
      <w:r w:rsidR="00F95B80">
        <w:rPr>
          <w:rFonts w:ascii="Arial" w:hAnsi="Arial" w:cs="Arial"/>
          <w:sz w:val="24"/>
          <w:szCs w:val="24"/>
          <w:lang w:val="en-GB"/>
        </w:rPr>
        <w:t xml:space="preserve">The aim is to focus on an individual level, macro-variables are not considered in the analysis due to computational reasons. </w:t>
      </w:r>
      <w:r w:rsidR="00BB053B">
        <w:rPr>
          <w:rFonts w:ascii="Arial" w:hAnsi="Arial" w:cs="Arial"/>
          <w:sz w:val="24"/>
          <w:szCs w:val="24"/>
          <w:lang w:val="en-GB"/>
        </w:rPr>
        <w:t xml:space="preserve">Therefore, the study wants to </w:t>
      </w:r>
      <w:r w:rsidR="00900C21">
        <w:rPr>
          <w:rFonts w:ascii="Arial" w:hAnsi="Arial" w:cs="Arial"/>
          <w:sz w:val="24"/>
          <w:szCs w:val="24"/>
          <w:lang w:val="en-GB"/>
        </w:rPr>
        <w:t xml:space="preserve">understand </w:t>
      </w:r>
      <w:r w:rsidR="00BB053B">
        <w:rPr>
          <w:rFonts w:ascii="Arial" w:hAnsi="Arial" w:cs="Arial"/>
          <w:sz w:val="24"/>
          <w:szCs w:val="24"/>
          <w:lang w:val="en-GB"/>
        </w:rPr>
        <w:t xml:space="preserve">what of these </w:t>
      </w:r>
      <w:r w:rsidR="00900C21" w:rsidRPr="00900C21">
        <w:rPr>
          <w:rFonts w:ascii="Arial" w:hAnsi="Arial" w:cs="Arial"/>
          <w:sz w:val="24"/>
          <w:szCs w:val="24"/>
          <w:lang w:val="en-GB"/>
        </w:rPr>
        <w:t xml:space="preserve">factors and predictors </w:t>
      </w:r>
      <w:r w:rsidR="001A6945">
        <w:rPr>
          <w:rFonts w:ascii="Arial" w:hAnsi="Arial" w:cs="Arial"/>
          <w:sz w:val="24"/>
          <w:szCs w:val="24"/>
          <w:lang w:val="en-GB"/>
        </w:rPr>
        <w:t>directly</w:t>
      </w:r>
      <w:r w:rsidR="00BB053B">
        <w:rPr>
          <w:rFonts w:ascii="Arial" w:hAnsi="Arial" w:cs="Arial"/>
          <w:sz w:val="24"/>
          <w:szCs w:val="24"/>
          <w:lang w:val="en-GB"/>
        </w:rPr>
        <w:t xml:space="preserve"> influence</w:t>
      </w:r>
      <w:r w:rsidR="001A6945">
        <w:rPr>
          <w:rFonts w:ascii="Arial" w:hAnsi="Arial" w:cs="Arial"/>
          <w:sz w:val="24"/>
          <w:szCs w:val="24"/>
          <w:lang w:val="en-GB"/>
        </w:rPr>
        <w:t xml:space="preserve"> </w:t>
      </w:r>
      <w:r w:rsidR="00900C21">
        <w:rPr>
          <w:rFonts w:ascii="Arial" w:hAnsi="Arial" w:cs="Arial"/>
          <w:sz w:val="24"/>
          <w:szCs w:val="24"/>
          <w:lang w:val="en-GB"/>
        </w:rPr>
        <w:t xml:space="preserve">pro-environmental </w:t>
      </w:r>
      <w:r w:rsidR="00703FFD">
        <w:rPr>
          <w:rFonts w:ascii="Arial" w:hAnsi="Arial" w:cs="Arial"/>
          <w:sz w:val="24"/>
          <w:szCs w:val="24"/>
          <w:lang w:val="en-GB"/>
        </w:rPr>
        <w:t>behaviour</w:t>
      </w:r>
      <w:r w:rsidR="00B05118">
        <w:rPr>
          <w:rFonts w:ascii="Arial" w:hAnsi="Arial" w:cs="Arial"/>
          <w:sz w:val="24"/>
          <w:szCs w:val="24"/>
          <w:lang w:val="en-GB"/>
        </w:rPr>
        <w:t>.</w:t>
      </w:r>
      <w:r w:rsidR="00720B1A">
        <w:rPr>
          <w:rFonts w:ascii="Arial" w:hAnsi="Arial" w:cs="Arial"/>
          <w:sz w:val="24"/>
          <w:szCs w:val="24"/>
          <w:lang w:val="en-GB"/>
        </w:rPr>
        <w:t xml:space="preserve"> </w:t>
      </w:r>
      <w:r w:rsidR="004E3742">
        <w:rPr>
          <w:rFonts w:ascii="Arial" w:hAnsi="Arial" w:cs="Arial"/>
          <w:sz w:val="24"/>
          <w:szCs w:val="24"/>
          <w:lang w:val="en-GB"/>
        </w:rPr>
        <w:t xml:space="preserve">In this case, </w:t>
      </w:r>
      <w:r w:rsidR="004E3742">
        <w:rPr>
          <w:rFonts w:ascii="Arial" w:eastAsia="CMBX12" w:hAnsi="Arial" w:cs="Arial"/>
          <w:sz w:val="24"/>
          <w:szCs w:val="24"/>
          <w:lang w:val="en-GB"/>
        </w:rPr>
        <w:t xml:space="preserve">the research examines </w:t>
      </w:r>
      <w:r w:rsidR="004E3742" w:rsidRPr="006D2E3A">
        <w:rPr>
          <w:rFonts w:ascii="Arial" w:eastAsia="CMBX12" w:hAnsi="Arial" w:cs="Arial"/>
          <w:sz w:val="24"/>
          <w:szCs w:val="24"/>
          <w:lang w:val="en-GB"/>
        </w:rPr>
        <w:t>intent-oriented</w:t>
      </w:r>
      <w:r w:rsidR="004E3742">
        <w:rPr>
          <w:rFonts w:ascii="Arial" w:eastAsia="CMBX12" w:hAnsi="Arial" w:cs="Arial"/>
          <w:sz w:val="24"/>
          <w:szCs w:val="24"/>
          <w:lang w:val="en-GB"/>
        </w:rPr>
        <w:t xml:space="preserve"> behaviour since attitudes and motivation are investigated and not the real environmental impact. </w:t>
      </w:r>
      <w:r w:rsidR="00354CCE" w:rsidRPr="00354CCE">
        <w:rPr>
          <w:rFonts w:ascii="Arial" w:hAnsi="Arial" w:cs="Arial"/>
          <w:sz w:val="24"/>
          <w:szCs w:val="24"/>
          <w:lang w:val="en-GB"/>
        </w:rPr>
        <w:t>An</w:t>
      </w:r>
      <w:r w:rsidR="005634E3">
        <w:rPr>
          <w:rFonts w:ascii="Arial" w:hAnsi="Arial" w:cs="Arial"/>
          <w:sz w:val="24"/>
          <w:szCs w:val="24"/>
          <w:lang w:val="en-GB"/>
        </w:rPr>
        <w:t>other</w:t>
      </w:r>
      <w:r w:rsidR="00354CCE" w:rsidRPr="00354CCE">
        <w:rPr>
          <w:rFonts w:ascii="Arial" w:hAnsi="Arial" w:cs="Arial"/>
          <w:sz w:val="24"/>
          <w:szCs w:val="24"/>
          <w:lang w:val="en-GB"/>
        </w:rPr>
        <w:t xml:space="preserve"> important point to highlight is that there is no distinction </w:t>
      </w:r>
      <w:del w:id="110" w:author="Veltri GiuseppeAlessandro" w:date="2021-02-04T19:23:00Z">
        <w:r w:rsidR="00354CCE" w:rsidRPr="00354CCE" w:rsidDel="00FF0DD6">
          <w:rPr>
            <w:rFonts w:ascii="Arial" w:hAnsi="Arial" w:cs="Arial"/>
            <w:sz w:val="24"/>
            <w:szCs w:val="24"/>
            <w:lang w:val="en-GB"/>
          </w:rPr>
          <w:delText xml:space="preserve">among </w:delText>
        </w:r>
      </w:del>
      <w:ins w:id="111" w:author="Veltri GiuseppeAlessandro" w:date="2021-02-04T19:23:00Z">
        <w:r w:rsidR="00FF0DD6">
          <w:rPr>
            <w:rFonts w:ascii="Arial" w:hAnsi="Arial" w:cs="Arial"/>
            <w:sz w:val="24"/>
            <w:szCs w:val="24"/>
            <w:lang w:val="en-GB"/>
          </w:rPr>
          <w:t>between</w:t>
        </w:r>
        <w:r w:rsidR="00FF0DD6" w:rsidRPr="00354CCE">
          <w:rPr>
            <w:rFonts w:ascii="Arial" w:hAnsi="Arial" w:cs="Arial"/>
            <w:sz w:val="24"/>
            <w:szCs w:val="24"/>
            <w:lang w:val="en-GB"/>
          </w:rPr>
          <w:t xml:space="preserve"> </w:t>
        </w:r>
      </w:ins>
      <w:r w:rsidR="00354CCE" w:rsidRPr="00354CCE">
        <w:rPr>
          <w:rFonts w:ascii="Arial" w:hAnsi="Arial" w:cs="Arial"/>
          <w:sz w:val="24"/>
          <w:szCs w:val="24"/>
          <w:lang w:val="en-GB"/>
        </w:rPr>
        <w:t xml:space="preserve">different types of pro-environmental </w:t>
      </w:r>
      <w:r w:rsidR="00703FFD">
        <w:rPr>
          <w:rFonts w:ascii="Arial" w:hAnsi="Arial" w:cs="Arial"/>
          <w:sz w:val="24"/>
          <w:szCs w:val="24"/>
          <w:lang w:val="en-GB"/>
        </w:rPr>
        <w:t>behaviour</w:t>
      </w:r>
      <w:r w:rsidR="00354CCE" w:rsidRPr="00354CCE">
        <w:rPr>
          <w:rFonts w:ascii="Arial" w:hAnsi="Arial" w:cs="Arial"/>
          <w:sz w:val="24"/>
          <w:szCs w:val="24"/>
          <w:lang w:val="en-GB"/>
        </w:rPr>
        <w:t xml:space="preserve">s. All actions, from activism to </w:t>
      </w:r>
      <w:r w:rsidR="00354CCE" w:rsidRPr="00354CCE">
        <w:rPr>
          <w:rFonts w:ascii="Arial" w:eastAsia="CMBX12" w:hAnsi="Arial" w:cs="Arial"/>
          <w:sz w:val="24"/>
          <w:szCs w:val="24"/>
          <w:lang w:val="en-GB"/>
        </w:rPr>
        <w:t xml:space="preserve">environmentalists in the private sphere, are </w:t>
      </w:r>
      <w:proofErr w:type="gramStart"/>
      <w:r w:rsidR="00B266B9">
        <w:rPr>
          <w:rFonts w:ascii="Arial" w:eastAsia="CMBX12" w:hAnsi="Arial" w:cs="Arial"/>
          <w:sz w:val="24"/>
          <w:szCs w:val="24"/>
          <w:lang w:val="en-GB"/>
        </w:rPr>
        <w:t>taken into account</w:t>
      </w:r>
      <w:proofErr w:type="gramEnd"/>
      <w:r w:rsidR="00354CCE" w:rsidRPr="00354CCE">
        <w:rPr>
          <w:rFonts w:ascii="Arial" w:eastAsia="CMBX12" w:hAnsi="Arial" w:cs="Arial"/>
          <w:sz w:val="24"/>
          <w:szCs w:val="24"/>
          <w:lang w:val="en-GB"/>
        </w:rPr>
        <w:t>.</w:t>
      </w:r>
    </w:p>
    <w:p w14:paraId="53E89E88" w14:textId="1BEFCE78" w:rsidR="00354CCE" w:rsidRDefault="00354CCE" w:rsidP="007A08B5">
      <w:pPr>
        <w:spacing w:before="240" w:line="360" w:lineRule="auto"/>
        <w:ind w:firstLine="709"/>
        <w:jc w:val="both"/>
        <w:rPr>
          <w:rFonts w:ascii="Arial" w:hAnsi="Arial" w:cs="Arial"/>
          <w:sz w:val="24"/>
          <w:szCs w:val="24"/>
          <w:lang w:val="en-GB"/>
        </w:rPr>
      </w:pPr>
      <w:r w:rsidRPr="00354CCE">
        <w:rPr>
          <w:rFonts w:ascii="Arial" w:eastAsia="CMBX12" w:hAnsi="Arial" w:cs="Arial"/>
          <w:sz w:val="24"/>
          <w:szCs w:val="24"/>
          <w:lang w:val="en-GB"/>
        </w:rPr>
        <w:t>According to the literature, the selected socio</w:t>
      </w:r>
      <w:del w:id="112" w:author="Veltri GiuseppeAlessandro" w:date="2021-02-04T19:17:00Z">
        <w:r w:rsidRPr="00354CCE" w:rsidDel="00FF0DD6">
          <w:rPr>
            <w:rFonts w:ascii="Arial" w:eastAsia="CMBX12" w:hAnsi="Arial" w:cs="Arial"/>
            <w:sz w:val="24"/>
            <w:szCs w:val="24"/>
            <w:lang w:val="en-GB"/>
          </w:rPr>
          <w:delText>-</w:delText>
        </w:r>
      </w:del>
      <w:r w:rsidRPr="00354CCE">
        <w:rPr>
          <w:rFonts w:ascii="Arial" w:eastAsia="CMBX12" w:hAnsi="Arial" w:cs="Arial"/>
          <w:sz w:val="24"/>
          <w:szCs w:val="24"/>
          <w:lang w:val="en-GB"/>
        </w:rPr>
        <w:t>demographic features are gender, age, education level, residence location, economic and marital status, political orientation, and country where the individual belongs.</w:t>
      </w:r>
      <w:r>
        <w:rPr>
          <w:rFonts w:ascii="Arial" w:eastAsia="CMBX12" w:hAnsi="Arial" w:cs="Arial"/>
          <w:sz w:val="24"/>
          <w:szCs w:val="24"/>
          <w:lang w:val="en-GB"/>
        </w:rPr>
        <w:t xml:space="preserve"> Climate Change </w:t>
      </w:r>
      <w:r>
        <w:rPr>
          <w:rFonts w:ascii="Arial" w:eastAsia="CMBX12" w:hAnsi="Arial" w:cs="Arial"/>
          <w:sz w:val="24"/>
          <w:szCs w:val="24"/>
          <w:lang w:val="en-GB"/>
        </w:rPr>
        <w:lastRenderedPageBreak/>
        <w:t xml:space="preserve">risk perception, </w:t>
      </w:r>
      <w:r w:rsidR="007A08B5">
        <w:rPr>
          <w:rFonts w:ascii="Arial" w:eastAsia="CMBX12" w:hAnsi="Arial" w:cs="Arial"/>
          <w:sz w:val="24"/>
          <w:szCs w:val="24"/>
          <w:lang w:val="en-GB"/>
        </w:rPr>
        <w:t xml:space="preserve">types of </w:t>
      </w:r>
      <w:r>
        <w:rPr>
          <w:rFonts w:ascii="Arial" w:eastAsia="CMBX12" w:hAnsi="Arial" w:cs="Arial"/>
          <w:sz w:val="24"/>
          <w:szCs w:val="24"/>
          <w:lang w:val="en-GB"/>
        </w:rPr>
        <w:t>green</w:t>
      </w:r>
      <w:r w:rsidR="007A08B5">
        <w:rPr>
          <w:rFonts w:ascii="Arial" w:eastAsia="CMBX12" w:hAnsi="Arial" w:cs="Arial"/>
          <w:sz w:val="24"/>
          <w:szCs w:val="24"/>
          <w:lang w:val="en-GB"/>
        </w:rPr>
        <w:t xml:space="preserve"> </w:t>
      </w:r>
      <w:r>
        <w:rPr>
          <w:rFonts w:ascii="Arial" w:eastAsia="CMBX12" w:hAnsi="Arial" w:cs="Arial"/>
          <w:sz w:val="24"/>
          <w:szCs w:val="24"/>
          <w:lang w:val="en-GB"/>
        </w:rPr>
        <w:t>identit</w:t>
      </w:r>
      <w:r w:rsidR="007A08B5">
        <w:rPr>
          <w:rFonts w:ascii="Arial" w:eastAsia="CMBX12" w:hAnsi="Arial" w:cs="Arial"/>
          <w:sz w:val="24"/>
          <w:szCs w:val="24"/>
          <w:lang w:val="en-GB"/>
        </w:rPr>
        <w:t xml:space="preserve">ies </w:t>
      </w:r>
      <w:r>
        <w:rPr>
          <w:rFonts w:ascii="Arial" w:eastAsia="CMBX12" w:hAnsi="Arial" w:cs="Arial"/>
          <w:sz w:val="24"/>
          <w:szCs w:val="24"/>
          <w:lang w:val="en-GB"/>
        </w:rPr>
        <w:t>and</w:t>
      </w:r>
      <w:r w:rsidR="007A08B5">
        <w:rPr>
          <w:rFonts w:ascii="Arial" w:eastAsia="CMBX12" w:hAnsi="Arial" w:cs="Arial"/>
          <w:sz w:val="24"/>
          <w:szCs w:val="24"/>
          <w:lang w:val="en-GB"/>
        </w:rPr>
        <w:t xml:space="preserve"> </w:t>
      </w:r>
      <w:r>
        <w:rPr>
          <w:rFonts w:ascii="Arial" w:eastAsia="CMBX12" w:hAnsi="Arial" w:cs="Arial"/>
          <w:sz w:val="24"/>
          <w:szCs w:val="24"/>
          <w:lang w:val="en-GB"/>
        </w:rPr>
        <w:t>cultural schemas (</w:t>
      </w:r>
      <w:del w:id="113" w:author="Veltri GiuseppeAlessandro" w:date="2021-02-04T19:24:00Z">
        <w:r w:rsidDel="00FF0DD6">
          <w:rPr>
            <w:rFonts w:ascii="Arial" w:eastAsia="CMBX12" w:hAnsi="Arial" w:cs="Arial"/>
            <w:sz w:val="24"/>
            <w:szCs w:val="24"/>
            <w:lang w:val="en-GB"/>
          </w:rPr>
          <w:delText>t</w:delText>
        </w:r>
        <w:r w:rsidRPr="00354CCE" w:rsidDel="00FF0DD6">
          <w:rPr>
            <w:rFonts w:ascii="Arial" w:eastAsia="CMBX12" w:hAnsi="Arial" w:cs="Arial"/>
            <w:sz w:val="24"/>
            <w:szCs w:val="24"/>
            <w:lang w:val="en-GB"/>
          </w:rPr>
          <w:delText xml:space="preserve">here are </w:delText>
        </w:r>
      </w:del>
      <w:r w:rsidRPr="00354CCE">
        <w:rPr>
          <w:rFonts w:ascii="Arial" w:eastAsia="CMBX12" w:hAnsi="Arial" w:cs="Arial"/>
          <w:sz w:val="24"/>
          <w:szCs w:val="24"/>
          <w:lang w:val="en-GB"/>
        </w:rPr>
        <w:t xml:space="preserve">more details </w:t>
      </w:r>
      <w:r>
        <w:rPr>
          <w:rFonts w:ascii="Arial" w:eastAsia="CMBX12" w:hAnsi="Arial" w:cs="Arial"/>
          <w:sz w:val="24"/>
          <w:szCs w:val="24"/>
          <w:lang w:val="en-GB"/>
        </w:rPr>
        <w:t xml:space="preserve">on these two concepts </w:t>
      </w:r>
      <w:r w:rsidRPr="00354CCE">
        <w:rPr>
          <w:rFonts w:ascii="Arial" w:eastAsia="CMBX12" w:hAnsi="Arial" w:cs="Arial"/>
          <w:sz w:val="24"/>
          <w:szCs w:val="24"/>
          <w:lang w:val="en-GB"/>
        </w:rPr>
        <w:t>in the next section</w:t>
      </w:r>
      <w:r>
        <w:rPr>
          <w:rFonts w:ascii="Arial" w:eastAsia="CMBX12" w:hAnsi="Arial" w:cs="Arial"/>
          <w:sz w:val="24"/>
          <w:szCs w:val="24"/>
          <w:lang w:val="en-GB"/>
        </w:rPr>
        <w:t>)</w:t>
      </w:r>
      <w:r w:rsidR="007A08B5">
        <w:rPr>
          <w:rFonts w:ascii="Arial" w:eastAsia="CMBX12" w:hAnsi="Arial" w:cs="Arial"/>
          <w:sz w:val="24"/>
          <w:szCs w:val="24"/>
          <w:lang w:val="en-GB"/>
        </w:rPr>
        <w:t xml:space="preserve"> are added as predictors</w:t>
      </w:r>
      <w:r w:rsidRPr="00354CCE">
        <w:rPr>
          <w:rFonts w:ascii="Arial" w:eastAsia="CMBX12" w:hAnsi="Arial" w:cs="Arial"/>
          <w:sz w:val="24"/>
          <w:szCs w:val="24"/>
          <w:lang w:val="en-GB"/>
        </w:rPr>
        <w:t>.</w:t>
      </w:r>
    </w:p>
    <w:p w14:paraId="0E8DB0FE" w14:textId="1E16981B" w:rsidR="00900C21" w:rsidRDefault="00720B1A" w:rsidP="007A08B5">
      <w:pPr>
        <w:spacing w:before="240" w:line="360" w:lineRule="auto"/>
        <w:ind w:firstLine="709"/>
        <w:jc w:val="both"/>
        <w:rPr>
          <w:rFonts w:ascii="Arial" w:hAnsi="Arial" w:cs="Arial"/>
          <w:sz w:val="24"/>
          <w:szCs w:val="24"/>
          <w:lang w:val="en-GB"/>
        </w:rPr>
      </w:pPr>
      <w:r>
        <w:rPr>
          <w:rFonts w:ascii="Arial" w:hAnsi="Arial" w:cs="Arial"/>
          <w:sz w:val="24"/>
          <w:szCs w:val="24"/>
          <w:lang w:val="en-GB"/>
        </w:rPr>
        <w:t>This model cho</w:t>
      </w:r>
      <w:r w:rsidR="00460A5A">
        <w:rPr>
          <w:rFonts w:ascii="Arial" w:hAnsi="Arial" w:cs="Arial"/>
          <w:sz w:val="24"/>
          <w:szCs w:val="24"/>
          <w:lang w:val="en-GB"/>
        </w:rPr>
        <w:t>o</w:t>
      </w:r>
      <w:r>
        <w:rPr>
          <w:rFonts w:ascii="Arial" w:hAnsi="Arial" w:cs="Arial"/>
          <w:sz w:val="24"/>
          <w:szCs w:val="24"/>
          <w:lang w:val="en-GB"/>
        </w:rPr>
        <w:t>se</w:t>
      </w:r>
      <w:r w:rsidR="00460A5A">
        <w:rPr>
          <w:rFonts w:ascii="Arial" w:hAnsi="Arial" w:cs="Arial"/>
          <w:sz w:val="24"/>
          <w:szCs w:val="24"/>
          <w:lang w:val="en-GB"/>
        </w:rPr>
        <w:t>s</w:t>
      </w:r>
      <w:r>
        <w:rPr>
          <w:rFonts w:ascii="Arial" w:hAnsi="Arial" w:cs="Arial"/>
          <w:sz w:val="24"/>
          <w:szCs w:val="24"/>
          <w:lang w:val="en-GB"/>
        </w:rPr>
        <w:t xml:space="preserve"> these predictors to primarily test the role of climate change risk perception</w:t>
      </w:r>
      <w:r w:rsidR="00460A5A">
        <w:rPr>
          <w:rFonts w:ascii="Arial" w:hAnsi="Arial" w:cs="Arial"/>
          <w:sz w:val="24"/>
          <w:szCs w:val="24"/>
          <w:lang w:val="en-GB"/>
        </w:rPr>
        <w:t xml:space="preserve"> </w:t>
      </w:r>
      <w:r>
        <w:rPr>
          <w:rFonts w:ascii="Arial" w:hAnsi="Arial" w:cs="Arial"/>
          <w:sz w:val="24"/>
          <w:szCs w:val="24"/>
          <w:lang w:val="en-GB"/>
        </w:rPr>
        <w:t>due to its ambivalenc</w:t>
      </w:r>
      <w:r w:rsidR="00460A5A">
        <w:rPr>
          <w:rFonts w:ascii="Arial" w:hAnsi="Arial" w:cs="Arial"/>
          <w:sz w:val="24"/>
          <w:szCs w:val="24"/>
          <w:lang w:val="en-GB"/>
        </w:rPr>
        <w:t>e</w:t>
      </w:r>
      <w:r>
        <w:rPr>
          <w:rFonts w:ascii="Arial" w:hAnsi="Arial" w:cs="Arial"/>
          <w:sz w:val="24"/>
          <w:szCs w:val="24"/>
          <w:lang w:val="en-GB"/>
        </w:rPr>
        <w:t xml:space="preserve">. </w:t>
      </w:r>
      <w:r w:rsidR="00460A5A" w:rsidRPr="00460A5A">
        <w:rPr>
          <w:rFonts w:ascii="Arial" w:hAnsi="Arial" w:cs="Arial"/>
          <w:sz w:val="24"/>
          <w:szCs w:val="24"/>
          <w:lang w:val="en-GB"/>
        </w:rPr>
        <w:t>Overall,</w:t>
      </w:r>
      <w:r w:rsidR="00460A5A">
        <w:rPr>
          <w:rFonts w:ascii="Arial" w:hAnsi="Arial" w:cs="Arial"/>
          <w:sz w:val="24"/>
          <w:szCs w:val="24"/>
          <w:lang w:val="en-GB"/>
        </w:rPr>
        <w:t xml:space="preserve"> the next chapter</w:t>
      </w:r>
      <w:r w:rsidR="00460A5A" w:rsidRPr="00460A5A">
        <w:rPr>
          <w:rFonts w:ascii="Arial" w:hAnsi="Arial" w:cs="Arial"/>
          <w:sz w:val="24"/>
          <w:szCs w:val="24"/>
          <w:lang w:val="en-GB"/>
        </w:rPr>
        <w:t xml:space="preserve"> wants to answer the following questions: what are the most significant</w:t>
      </w:r>
      <w:r w:rsidR="00460A5A">
        <w:rPr>
          <w:rFonts w:ascii="Arial" w:hAnsi="Arial" w:cs="Arial"/>
          <w:sz w:val="24"/>
          <w:szCs w:val="24"/>
          <w:lang w:val="en-GB"/>
        </w:rPr>
        <w:t xml:space="preserve"> </w:t>
      </w:r>
      <w:r w:rsidR="00460A5A" w:rsidRPr="00460A5A">
        <w:rPr>
          <w:rFonts w:ascii="Arial" w:hAnsi="Arial" w:cs="Arial"/>
          <w:sz w:val="24"/>
          <w:szCs w:val="24"/>
          <w:lang w:val="en-GB"/>
        </w:rPr>
        <w:t>characteristics</w:t>
      </w:r>
      <w:r w:rsidR="00460A5A">
        <w:rPr>
          <w:rFonts w:ascii="Arial" w:hAnsi="Arial" w:cs="Arial"/>
          <w:sz w:val="24"/>
          <w:szCs w:val="24"/>
          <w:lang w:val="en-GB"/>
        </w:rPr>
        <w:t xml:space="preserve"> of those who behave environmentally</w:t>
      </w:r>
      <w:r w:rsidR="00460A5A" w:rsidRPr="00460A5A">
        <w:rPr>
          <w:rFonts w:ascii="Arial" w:hAnsi="Arial" w:cs="Arial"/>
          <w:sz w:val="24"/>
          <w:szCs w:val="24"/>
          <w:lang w:val="en-GB"/>
        </w:rPr>
        <w:t xml:space="preserve">? </w:t>
      </w:r>
      <w:r w:rsidR="00746064">
        <w:rPr>
          <w:rFonts w:ascii="Arial" w:hAnsi="Arial" w:cs="Arial"/>
          <w:sz w:val="24"/>
          <w:szCs w:val="24"/>
          <w:lang w:val="en-GB"/>
        </w:rPr>
        <w:t>What is the role of climate change risk perception?</w:t>
      </w:r>
    </w:p>
    <w:p w14:paraId="496E2F1C" w14:textId="2E10780B" w:rsidR="00900C21" w:rsidRPr="00900C21" w:rsidRDefault="00746064" w:rsidP="007A08B5">
      <w:pPr>
        <w:spacing w:before="240" w:line="360" w:lineRule="auto"/>
        <w:ind w:firstLine="708"/>
        <w:jc w:val="both"/>
        <w:rPr>
          <w:rFonts w:ascii="Arial" w:hAnsi="Arial" w:cs="Arial"/>
          <w:sz w:val="24"/>
          <w:szCs w:val="24"/>
          <w:lang w:val="en-GB"/>
        </w:rPr>
      </w:pPr>
      <w:r>
        <w:rPr>
          <w:rFonts w:ascii="Arial" w:hAnsi="Arial" w:cs="Arial"/>
          <w:sz w:val="24"/>
          <w:szCs w:val="24"/>
          <w:lang w:val="en-GB"/>
        </w:rPr>
        <w:t>Therefore, a</w:t>
      </w:r>
      <w:r w:rsidR="0062382E">
        <w:rPr>
          <w:rFonts w:ascii="Arial" w:hAnsi="Arial" w:cs="Arial"/>
          <w:sz w:val="24"/>
          <w:szCs w:val="24"/>
          <w:lang w:val="en-GB"/>
        </w:rPr>
        <w:t>ccording to the existing literature, i</w:t>
      </w:r>
      <w:r w:rsidR="00900C21" w:rsidRPr="00900C21">
        <w:rPr>
          <w:rFonts w:ascii="Arial" w:hAnsi="Arial" w:cs="Arial"/>
          <w:sz w:val="24"/>
          <w:szCs w:val="24"/>
          <w:lang w:val="en-GB"/>
        </w:rPr>
        <w:t xml:space="preserve">t is assumed that: </w:t>
      </w:r>
    </w:p>
    <w:p w14:paraId="6F012320" w14:textId="54DD4B73" w:rsidR="00900C21" w:rsidRDefault="00900C21" w:rsidP="007A08B5">
      <w:pPr>
        <w:spacing w:before="240" w:line="360" w:lineRule="auto"/>
        <w:jc w:val="both"/>
        <w:rPr>
          <w:rFonts w:ascii="Arial" w:hAnsi="Arial" w:cs="Arial"/>
          <w:sz w:val="24"/>
          <w:szCs w:val="24"/>
          <w:lang w:val="en-GB"/>
        </w:rPr>
      </w:pPr>
      <w:r w:rsidRPr="00900C21">
        <w:rPr>
          <w:rFonts w:ascii="Arial" w:hAnsi="Arial" w:cs="Arial"/>
          <w:sz w:val="24"/>
          <w:szCs w:val="24"/>
          <w:lang w:val="en-GB"/>
        </w:rPr>
        <w:t>Hp1</w:t>
      </w:r>
      <w:r w:rsidR="0062382E">
        <w:rPr>
          <w:rFonts w:ascii="Arial" w:hAnsi="Arial" w:cs="Arial"/>
          <w:sz w:val="24"/>
          <w:szCs w:val="24"/>
          <w:lang w:val="en-GB"/>
        </w:rPr>
        <w:t xml:space="preserve">: </w:t>
      </w:r>
      <w:r w:rsidR="006E1FBA">
        <w:rPr>
          <w:rFonts w:ascii="Arial" w:hAnsi="Arial" w:cs="Arial"/>
          <w:sz w:val="24"/>
          <w:szCs w:val="24"/>
          <w:lang w:val="en-GB"/>
        </w:rPr>
        <w:t>h</w:t>
      </w:r>
      <w:r w:rsidR="0062382E">
        <w:rPr>
          <w:rFonts w:ascii="Arial" w:hAnsi="Arial" w:cs="Arial"/>
          <w:sz w:val="24"/>
          <w:szCs w:val="24"/>
          <w:lang w:val="en-GB"/>
        </w:rPr>
        <w:t>igher individual climate change</w:t>
      </w:r>
      <w:r>
        <w:rPr>
          <w:rFonts w:ascii="Arial" w:hAnsi="Arial" w:cs="Arial"/>
          <w:sz w:val="24"/>
          <w:szCs w:val="24"/>
          <w:lang w:val="en-GB"/>
        </w:rPr>
        <w:t xml:space="preserve"> risk perception </w:t>
      </w:r>
      <w:r w:rsidR="00E3232E">
        <w:rPr>
          <w:rFonts w:ascii="Arial" w:hAnsi="Arial" w:cs="Arial"/>
          <w:sz w:val="24"/>
          <w:szCs w:val="24"/>
          <w:lang w:val="en-GB"/>
        </w:rPr>
        <w:t xml:space="preserve">positively </w:t>
      </w:r>
      <w:r w:rsidR="0062382E">
        <w:rPr>
          <w:rFonts w:ascii="Arial" w:hAnsi="Arial" w:cs="Arial"/>
          <w:sz w:val="24"/>
          <w:szCs w:val="24"/>
          <w:lang w:val="en-GB"/>
        </w:rPr>
        <w:t>influence</w:t>
      </w:r>
      <w:r w:rsidR="001C5301">
        <w:rPr>
          <w:rFonts w:ascii="Arial" w:hAnsi="Arial" w:cs="Arial"/>
          <w:sz w:val="24"/>
          <w:szCs w:val="24"/>
          <w:lang w:val="en-GB"/>
        </w:rPr>
        <w:t>s</w:t>
      </w:r>
      <w:r w:rsidR="00E3232E">
        <w:rPr>
          <w:rFonts w:ascii="Arial" w:hAnsi="Arial" w:cs="Arial"/>
          <w:sz w:val="24"/>
          <w:szCs w:val="24"/>
          <w:lang w:val="en-GB"/>
        </w:rPr>
        <w:t xml:space="preserve"> and predict</w:t>
      </w:r>
      <w:r w:rsidR="001C5301">
        <w:rPr>
          <w:rFonts w:ascii="Arial" w:hAnsi="Arial" w:cs="Arial"/>
          <w:sz w:val="24"/>
          <w:szCs w:val="24"/>
          <w:lang w:val="en-GB"/>
        </w:rPr>
        <w:t>s</w:t>
      </w:r>
      <w:r w:rsidR="0062382E">
        <w:rPr>
          <w:rFonts w:ascii="Arial" w:hAnsi="Arial" w:cs="Arial"/>
          <w:sz w:val="24"/>
          <w:szCs w:val="24"/>
          <w:lang w:val="en-GB"/>
        </w:rPr>
        <w:t xml:space="preserve"> pro-environmental </w:t>
      </w:r>
      <w:proofErr w:type="gramStart"/>
      <w:r w:rsidR="00703FFD">
        <w:rPr>
          <w:rFonts w:ascii="Arial" w:hAnsi="Arial" w:cs="Arial"/>
          <w:sz w:val="24"/>
          <w:szCs w:val="24"/>
          <w:lang w:val="en-GB"/>
        </w:rPr>
        <w:t>behaviour</w:t>
      </w:r>
      <w:r w:rsidR="0062382E">
        <w:rPr>
          <w:rFonts w:ascii="Arial" w:hAnsi="Arial" w:cs="Arial"/>
          <w:sz w:val="24"/>
          <w:szCs w:val="24"/>
          <w:lang w:val="en-GB"/>
        </w:rPr>
        <w:t>;</w:t>
      </w:r>
      <w:proofErr w:type="gramEnd"/>
      <w:r w:rsidR="0062382E">
        <w:rPr>
          <w:rFonts w:ascii="Arial" w:hAnsi="Arial" w:cs="Arial"/>
          <w:sz w:val="24"/>
          <w:szCs w:val="24"/>
          <w:lang w:val="en-GB"/>
        </w:rPr>
        <w:t xml:space="preserve">  </w:t>
      </w:r>
    </w:p>
    <w:p w14:paraId="0765EB31" w14:textId="638E4039" w:rsidR="0062382E" w:rsidRDefault="0062382E" w:rsidP="007A08B5">
      <w:pPr>
        <w:spacing w:before="240" w:line="360" w:lineRule="auto"/>
        <w:jc w:val="both"/>
        <w:rPr>
          <w:rFonts w:ascii="Arial" w:hAnsi="Arial" w:cs="Arial"/>
          <w:sz w:val="24"/>
          <w:szCs w:val="24"/>
          <w:lang w:val="en-GB"/>
        </w:rPr>
      </w:pPr>
      <w:r>
        <w:rPr>
          <w:rFonts w:ascii="Arial" w:hAnsi="Arial" w:cs="Arial"/>
          <w:sz w:val="24"/>
          <w:szCs w:val="24"/>
          <w:lang w:val="en-GB"/>
        </w:rPr>
        <w:t xml:space="preserve">Hp2: citizens’ positive attitudes towards climate change </w:t>
      </w:r>
      <w:r w:rsidR="006E1FBA">
        <w:rPr>
          <w:rFonts w:ascii="Arial" w:hAnsi="Arial" w:cs="Arial"/>
          <w:sz w:val="24"/>
          <w:szCs w:val="24"/>
          <w:lang w:val="en-GB"/>
        </w:rPr>
        <w:t xml:space="preserve">positively </w:t>
      </w:r>
      <w:r>
        <w:rPr>
          <w:rFonts w:ascii="Arial" w:hAnsi="Arial" w:cs="Arial"/>
          <w:sz w:val="24"/>
          <w:szCs w:val="24"/>
          <w:lang w:val="en-GB"/>
        </w:rPr>
        <w:t xml:space="preserve">influence their pro-environmental </w:t>
      </w:r>
      <w:proofErr w:type="gramStart"/>
      <w:r w:rsidR="00703FFD">
        <w:rPr>
          <w:rFonts w:ascii="Arial" w:hAnsi="Arial" w:cs="Arial"/>
          <w:sz w:val="24"/>
          <w:szCs w:val="24"/>
          <w:lang w:val="en-GB"/>
        </w:rPr>
        <w:t>behaviour</w:t>
      </w:r>
      <w:r>
        <w:rPr>
          <w:rFonts w:ascii="Arial" w:hAnsi="Arial" w:cs="Arial"/>
          <w:sz w:val="24"/>
          <w:szCs w:val="24"/>
          <w:lang w:val="en-GB"/>
        </w:rPr>
        <w:t>;</w:t>
      </w:r>
      <w:proofErr w:type="gramEnd"/>
    </w:p>
    <w:p w14:paraId="37C53A1A" w14:textId="6A8AC58E" w:rsidR="00746064" w:rsidRDefault="00746064" w:rsidP="007A08B5">
      <w:pPr>
        <w:spacing w:before="240" w:line="360" w:lineRule="auto"/>
        <w:jc w:val="both"/>
        <w:rPr>
          <w:rFonts w:ascii="Arial" w:hAnsi="Arial" w:cs="Arial"/>
          <w:sz w:val="24"/>
          <w:szCs w:val="24"/>
          <w:lang w:val="en-GB"/>
        </w:rPr>
      </w:pPr>
      <w:r>
        <w:rPr>
          <w:rFonts w:ascii="Arial" w:hAnsi="Arial" w:cs="Arial"/>
          <w:sz w:val="24"/>
          <w:szCs w:val="24"/>
          <w:lang w:val="en-GB"/>
        </w:rPr>
        <w:t xml:space="preserve">Hp3: </w:t>
      </w:r>
      <w:r w:rsidR="001617F2">
        <w:rPr>
          <w:rFonts w:ascii="Arial" w:hAnsi="Arial" w:cs="Arial"/>
          <w:sz w:val="24"/>
          <w:szCs w:val="24"/>
          <w:lang w:val="en-GB"/>
        </w:rPr>
        <w:t xml:space="preserve">different </w:t>
      </w:r>
      <w:r>
        <w:rPr>
          <w:rFonts w:ascii="Arial" w:hAnsi="Arial" w:cs="Arial"/>
          <w:sz w:val="24"/>
          <w:szCs w:val="24"/>
          <w:lang w:val="en-GB"/>
        </w:rPr>
        <w:t xml:space="preserve">citizens’ cultural schemas towards climate </w:t>
      </w:r>
      <w:r w:rsidR="001617F2">
        <w:rPr>
          <w:rFonts w:ascii="Arial" w:hAnsi="Arial" w:cs="Arial"/>
          <w:sz w:val="24"/>
          <w:szCs w:val="24"/>
          <w:lang w:val="en-GB"/>
        </w:rPr>
        <w:t xml:space="preserve">shape </w:t>
      </w:r>
      <w:proofErr w:type="gramStart"/>
      <w:r w:rsidR="001617F2">
        <w:rPr>
          <w:rFonts w:ascii="Arial" w:hAnsi="Arial" w:cs="Arial"/>
          <w:sz w:val="24"/>
          <w:szCs w:val="24"/>
          <w:lang w:val="en-GB"/>
        </w:rPr>
        <w:t xml:space="preserve">contrasting </w:t>
      </w:r>
      <w:r>
        <w:rPr>
          <w:rFonts w:ascii="Arial" w:hAnsi="Arial" w:cs="Arial"/>
          <w:sz w:val="24"/>
          <w:szCs w:val="24"/>
          <w:lang w:val="en-GB"/>
        </w:rPr>
        <w:t xml:space="preserve"> </w:t>
      </w:r>
      <w:r w:rsidR="00703FFD">
        <w:rPr>
          <w:rFonts w:ascii="Arial" w:hAnsi="Arial" w:cs="Arial"/>
          <w:sz w:val="24"/>
          <w:szCs w:val="24"/>
          <w:lang w:val="en-GB"/>
        </w:rPr>
        <w:t>behaviour</w:t>
      </w:r>
      <w:proofErr w:type="gramEnd"/>
      <w:r>
        <w:rPr>
          <w:rFonts w:ascii="Arial" w:hAnsi="Arial" w:cs="Arial"/>
          <w:sz w:val="24"/>
          <w:szCs w:val="24"/>
          <w:lang w:val="en-GB"/>
        </w:rPr>
        <w:t>;</w:t>
      </w:r>
    </w:p>
    <w:p w14:paraId="26E6973E" w14:textId="25D01339" w:rsidR="006E1FBA" w:rsidRDefault="0062382E" w:rsidP="007A08B5">
      <w:pPr>
        <w:spacing w:before="240" w:line="360" w:lineRule="auto"/>
        <w:jc w:val="both"/>
        <w:rPr>
          <w:rFonts w:ascii="Arial" w:hAnsi="Arial" w:cs="Arial"/>
          <w:sz w:val="24"/>
          <w:szCs w:val="24"/>
          <w:lang w:val="en-GB"/>
        </w:rPr>
      </w:pPr>
      <w:r>
        <w:rPr>
          <w:rFonts w:ascii="Arial" w:hAnsi="Arial" w:cs="Arial"/>
          <w:sz w:val="24"/>
          <w:szCs w:val="24"/>
          <w:lang w:val="en-GB"/>
        </w:rPr>
        <w:t>Hp</w:t>
      </w:r>
      <w:r w:rsidR="00746064">
        <w:rPr>
          <w:rFonts w:ascii="Arial" w:hAnsi="Arial" w:cs="Arial"/>
          <w:sz w:val="24"/>
          <w:szCs w:val="24"/>
          <w:lang w:val="en-GB"/>
        </w:rPr>
        <w:t>4</w:t>
      </w:r>
      <w:r>
        <w:rPr>
          <w:rFonts w:ascii="Arial" w:hAnsi="Arial" w:cs="Arial"/>
          <w:sz w:val="24"/>
          <w:szCs w:val="24"/>
          <w:lang w:val="en-GB"/>
        </w:rPr>
        <w:t xml:space="preserve">: </w:t>
      </w:r>
      <w:r w:rsidR="00204BF5" w:rsidRPr="00204BF5">
        <w:rPr>
          <w:rFonts w:ascii="Arial" w:hAnsi="Arial" w:cs="Arial"/>
          <w:sz w:val="24"/>
          <w:szCs w:val="24"/>
          <w:lang w:val="en-GB"/>
        </w:rPr>
        <w:t>Demographic characteristics</w:t>
      </w:r>
      <w:r w:rsidR="00F01ACC">
        <w:rPr>
          <w:rFonts w:ascii="Arial" w:hAnsi="Arial" w:cs="Arial"/>
          <w:sz w:val="24"/>
          <w:szCs w:val="24"/>
          <w:lang w:val="en-GB"/>
        </w:rPr>
        <w:t xml:space="preserve"> e</w:t>
      </w:r>
      <w:r w:rsidR="00204BF5" w:rsidRPr="00204BF5">
        <w:rPr>
          <w:rFonts w:ascii="Arial" w:hAnsi="Arial" w:cs="Arial"/>
          <w:sz w:val="24"/>
          <w:szCs w:val="24"/>
          <w:lang w:val="en-GB"/>
        </w:rPr>
        <w:t>ffect on</w:t>
      </w:r>
      <w:r w:rsidR="00204BF5">
        <w:rPr>
          <w:rFonts w:ascii="Arial" w:hAnsi="Arial" w:cs="Arial"/>
          <w:sz w:val="24"/>
          <w:szCs w:val="24"/>
          <w:lang w:val="en-GB"/>
        </w:rPr>
        <w:t xml:space="preserve"> pro-environmental </w:t>
      </w:r>
      <w:r w:rsidR="00703FFD">
        <w:rPr>
          <w:rFonts w:ascii="Arial" w:hAnsi="Arial" w:cs="Arial"/>
          <w:sz w:val="24"/>
          <w:szCs w:val="24"/>
          <w:lang w:val="en-GB"/>
        </w:rPr>
        <w:t>behaviour</w:t>
      </w:r>
      <w:r w:rsidR="00204BF5">
        <w:rPr>
          <w:rFonts w:ascii="Arial" w:hAnsi="Arial" w:cs="Arial"/>
          <w:sz w:val="24"/>
          <w:szCs w:val="24"/>
          <w:lang w:val="en-GB"/>
        </w:rPr>
        <w:t xml:space="preserve">, in particular:  </w:t>
      </w:r>
    </w:p>
    <w:p w14:paraId="7A159DC1" w14:textId="15E0BCAE" w:rsidR="00204BF5" w:rsidRDefault="00204BF5" w:rsidP="007A08B5">
      <w:pPr>
        <w:pStyle w:val="Paragrafoelenco"/>
        <w:numPr>
          <w:ilvl w:val="0"/>
          <w:numId w:val="10"/>
        </w:numPr>
        <w:spacing w:before="240" w:line="360" w:lineRule="auto"/>
        <w:jc w:val="both"/>
        <w:rPr>
          <w:rFonts w:ascii="Arial" w:hAnsi="Arial" w:cs="Arial"/>
          <w:sz w:val="24"/>
          <w:szCs w:val="24"/>
          <w:lang w:val="en-GB"/>
        </w:rPr>
      </w:pPr>
      <w:r w:rsidRPr="00204BF5">
        <w:rPr>
          <w:rFonts w:ascii="Arial" w:hAnsi="Arial" w:cs="Arial"/>
          <w:sz w:val="24"/>
          <w:szCs w:val="24"/>
          <w:lang w:val="en-GB"/>
        </w:rPr>
        <w:t xml:space="preserve">Higher education has a positive effect on </w:t>
      </w:r>
      <w:r>
        <w:rPr>
          <w:rFonts w:ascii="Arial" w:hAnsi="Arial" w:cs="Arial"/>
          <w:sz w:val="24"/>
          <w:szCs w:val="24"/>
          <w:lang w:val="en-GB"/>
        </w:rPr>
        <w:t xml:space="preserve">pro-environmental </w:t>
      </w:r>
      <w:proofErr w:type="gramStart"/>
      <w:r w:rsidR="00703FFD">
        <w:rPr>
          <w:rFonts w:ascii="Arial" w:hAnsi="Arial" w:cs="Arial"/>
          <w:sz w:val="24"/>
          <w:szCs w:val="24"/>
          <w:lang w:val="en-GB"/>
        </w:rPr>
        <w:t>behaviour</w:t>
      </w:r>
      <w:r>
        <w:rPr>
          <w:rFonts w:ascii="Arial" w:hAnsi="Arial" w:cs="Arial"/>
          <w:sz w:val="24"/>
          <w:szCs w:val="24"/>
          <w:lang w:val="en-GB"/>
        </w:rPr>
        <w:t>;</w:t>
      </w:r>
      <w:proofErr w:type="gramEnd"/>
    </w:p>
    <w:p w14:paraId="33016DC9" w14:textId="301FA950" w:rsidR="00204BF5" w:rsidRDefault="00204BF5" w:rsidP="007A08B5">
      <w:pPr>
        <w:pStyle w:val="Paragrafoelenco"/>
        <w:numPr>
          <w:ilvl w:val="0"/>
          <w:numId w:val="10"/>
        </w:numPr>
        <w:spacing w:before="240" w:line="360" w:lineRule="auto"/>
        <w:jc w:val="both"/>
        <w:rPr>
          <w:rFonts w:ascii="Arial" w:hAnsi="Arial" w:cs="Arial"/>
          <w:sz w:val="24"/>
          <w:szCs w:val="24"/>
          <w:lang w:val="en-GB"/>
        </w:rPr>
      </w:pPr>
      <w:r>
        <w:rPr>
          <w:rFonts w:ascii="Arial" w:hAnsi="Arial" w:cs="Arial"/>
          <w:sz w:val="24"/>
          <w:szCs w:val="24"/>
          <w:lang w:val="en-GB"/>
        </w:rPr>
        <w:t xml:space="preserve">Women are more likely to </w:t>
      </w:r>
      <w:r w:rsidR="002A0B73">
        <w:rPr>
          <w:rFonts w:ascii="Arial" w:hAnsi="Arial" w:cs="Arial"/>
          <w:sz w:val="24"/>
          <w:szCs w:val="24"/>
          <w:lang w:val="en-GB"/>
        </w:rPr>
        <w:t>take place</w:t>
      </w:r>
      <w:r>
        <w:rPr>
          <w:rFonts w:ascii="Arial" w:hAnsi="Arial" w:cs="Arial"/>
          <w:sz w:val="24"/>
          <w:szCs w:val="24"/>
          <w:lang w:val="en-GB"/>
        </w:rPr>
        <w:t xml:space="preserve"> pro-environmental </w:t>
      </w:r>
      <w:proofErr w:type="gramStart"/>
      <w:r w:rsidR="00703FFD">
        <w:rPr>
          <w:rFonts w:ascii="Arial" w:hAnsi="Arial" w:cs="Arial"/>
          <w:sz w:val="24"/>
          <w:szCs w:val="24"/>
          <w:lang w:val="en-GB"/>
        </w:rPr>
        <w:t>behaviour</w:t>
      </w:r>
      <w:r>
        <w:rPr>
          <w:rFonts w:ascii="Arial" w:hAnsi="Arial" w:cs="Arial"/>
          <w:sz w:val="24"/>
          <w:szCs w:val="24"/>
          <w:lang w:val="en-GB"/>
        </w:rPr>
        <w:t>;</w:t>
      </w:r>
      <w:proofErr w:type="gramEnd"/>
    </w:p>
    <w:p w14:paraId="349C0B4E" w14:textId="78D9B3C7" w:rsidR="00204BF5" w:rsidRDefault="00204BF5" w:rsidP="007A08B5">
      <w:pPr>
        <w:pStyle w:val="Paragrafoelenco"/>
        <w:numPr>
          <w:ilvl w:val="0"/>
          <w:numId w:val="10"/>
        </w:numPr>
        <w:spacing w:before="240" w:line="360" w:lineRule="auto"/>
        <w:jc w:val="both"/>
        <w:rPr>
          <w:rFonts w:ascii="Arial" w:hAnsi="Arial" w:cs="Arial"/>
          <w:sz w:val="24"/>
          <w:szCs w:val="24"/>
          <w:lang w:val="en-GB"/>
        </w:rPr>
      </w:pPr>
      <w:del w:id="114" w:author="Veltri GiuseppeAlessandro" w:date="2021-02-04T19:24:00Z">
        <w:r w:rsidRPr="00204BF5" w:rsidDel="00FF0DD6">
          <w:rPr>
            <w:rFonts w:ascii="Arial" w:hAnsi="Arial" w:cs="Arial"/>
            <w:sz w:val="24"/>
            <w:szCs w:val="24"/>
            <w:lang w:val="en-GB"/>
          </w:rPr>
          <w:delText>Higher</w:delText>
        </w:r>
        <w:r w:rsidR="00F01ACC" w:rsidDel="00FF0DD6">
          <w:rPr>
            <w:rFonts w:ascii="Arial" w:hAnsi="Arial" w:cs="Arial"/>
            <w:sz w:val="24"/>
            <w:szCs w:val="24"/>
            <w:lang w:val="en-GB"/>
          </w:rPr>
          <w:delText xml:space="preserve"> </w:delText>
        </w:r>
      </w:del>
      <w:proofErr w:type="gramStart"/>
      <w:ins w:id="115" w:author="Veltri GiuseppeAlessandro" w:date="2021-02-04T19:24:00Z">
        <w:r w:rsidR="00FF0DD6" w:rsidRPr="00204BF5">
          <w:rPr>
            <w:rFonts w:ascii="Arial" w:hAnsi="Arial" w:cs="Arial"/>
            <w:sz w:val="24"/>
            <w:szCs w:val="24"/>
            <w:lang w:val="en-GB"/>
          </w:rPr>
          <w:t>Higher</w:t>
        </w:r>
        <w:r w:rsidR="00FF0DD6">
          <w:rPr>
            <w:rFonts w:ascii="Arial" w:hAnsi="Arial" w:cs="Arial"/>
            <w:sz w:val="24"/>
            <w:szCs w:val="24"/>
            <w:lang w:val="en-GB"/>
          </w:rPr>
          <w:t>-</w:t>
        </w:r>
      </w:ins>
      <w:r w:rsidRPr="00204BF5">
        <w:rPr>
          <w:rFonts w:ascii="Arial" w:hAnsi="Arial" w:cs="Arial"/>
          <w:sz w:val="24"/>
          <w:szCs w:val="24"/>
          <w:lang w:val="en-GB"/>
        </w:rPr>
        <w:t>income</w:t>
      </w:r>
      <w:proofErr w:type="gramEnd"/>
      <w:r w:rsidRPr="00204BF5">
        <w:rPr>
          <w:rFonts w:ascii="Arial" w:hAnsi="Arial" w:cs="Arial"/>
          <w:sz w:val="24"/>
          <w:szCs w:val="24"/>
          <w:lang w:val="en-GB"/>
        </w:rPr>
        <w:t xml:space="preserve"> has a positive effect on</w:t>
      </w:r>
      <w:r>
        <w:rPr>
          <w:rFonts w:ascii="Arial" w:hAnsi="Arial" w:cs="Arial"/>
          <w:sz w:val="24"/>
          <w:szCs w:val="24"/>
          <w:lang w:val="en-GB"/>
        </w:rPr>
        <w:t xml:space="preserve"> pro-environmental </w:t>
      </w:r>
      <w:r w:rsidR="00703FFD">
        <w:rPr>
          <w:rFonts w:ascii="Arial" w:hAnsi="Arial" w:cs="Arial"/>
          <w:sz w:val="24"/>
          <w:szCs w:val="24"/>
          <w:lang w:val="en-GB"/>
        </w:rPr>
        <w:t>behaviour</w:t>
      </w:r>
      <w:r>
        <w:rPr>
          <w:rFonts w:ascii="Arial" w:hAnsi="Arial" w:cs="Arial"/>
          <w:sz w:val="24"/>
          <w:szCs w:val="24"/>
          <w:lang w:val="en-GB"/>
        </w:rPr>
        <w:t xml:space="preserve">; </w:t>
      </w:r>
    </w:p>
    <w:p w14:paraId="2788E4A8" w14:textId="06431400" w:rsidR="00204BF5" w:rsidRDefault="00204BF5" w:rsidP="007A08B5">
      <w:pPr>
        <w:pStyle w:val="Paragrafoelenco"/>
        <w:numPr>
          <w:ilvl w:val="0"/>
          <w:numId w:val="10"/>
        </w:numPr>
        <w:spacing w:before="240" w:line="360" w:lineRule="auto"/>
        <w:jc w:val="both"/>
        <w:rPr>
          <w:rFonts w:ascii="Arial" w:hAnsi="Arial" w:cs="Arial"/>
          <w:sz w:val="24"/>
          <w:szCs w:val="24"/>
          <w:lang w:val="en-GB"/>
        </w:rPr>
      </w:pPr>
      <w:r>
        <w:rPr>
          <w:rFonts w:ascii="Arial" w:hAnsi="Arial" w:cs="Arial"/>
          <w:sz w:val="24"/>
          <w:szCs w:val="24"/>
          <w:lang w:val="en-GB"/>
        </w:rPr>
        <w:t>Younger</w:t>
      </w:r>
      <w:r w:rsidR="00F01ACC">
        <w:rPr>
          <w:rFonts w:ascii="Arial" w:hAnsi="Arial" w:cs="Arial"/>
          <w:sz w:val="24"/>
          <w:szCs w:val="24"/>
          <w:lang w:val="en-GB"/>
        </w:rPr>
        <w:t>s</w:t>
      </w:r>
      <w:r>
        <w:rPr>
          <w:rFonts w:ascii="Arial" w:hAnsi="Arial" w:cs="Arial"/>
          <w:sz w:val="24"/>
          <w:szCs w:val="24"/>
          <w:lang w:val="en-GB"/>
        </w:rPr>
        <w:t xml:space="preserve"> are more likely to </w:t>
      </w:r>
      <w:r w:rsidR="002A0B73">
        <w:rPr>
          <w:rFonts w:ascii="Arial" w:hAnsi="Arial" w:cs="Arial"/>
          <w:sz w:val="24"/>
          <w:szCs w:val="24"/>
          <w:lang w:val="en-GB"/>
        </w:rPr>
        <w:t>take place</w:t>
      </w:r>
      <w:r>
        <w:rPr>
          <w:rFonts w:ascii="Arial" w:hAnsi="Arial" w:cs="Arial"/>
          <w:sz w:val="24"/>
          <w:szCs w:val="24"/>
          <w:lang w:val="en-GB"/>
        </w:rPr>
        <w:t xml:space="preserve"> pro-environmental </w:t>
      </w:r>
      <w:proofErr w:type="gramStart"/>
      <w:r w:rsidR="00703FFD">
        <w:rPr>
          <w:rFonts w:ascii="Arial" w:hAnsi="Arial" w:cs="Arial"/>
          <w:sz w:val="24"/>
          <w:szCs w:val="24"/>
          <w:lang w:val="en-GB"/>
        </w:rPr>
        <w:t>behaviour</w:t>
      </w:r>
      <w:r>
        <w:rPr>
          <w:rFonts w:ascii="Arial" w:hAnsi="Arial" w:cs="Arial"/>
          <w:sz w:val="24"/>
          <w:szCs w:val="24"/>
          <w:lang w:val="en-GB"/>
        </w:rPr>
        <w:t>;</w:t>
      </w:r>
      <w:proofErr w:type="gramEnd"/>
    </w:p>
    <w:p w14:paraId="5B1567F5" w14:textId="3EC575EC" w:rsidR="00204BF5" w:rsidRPr="00204BF5" w:rsidRDefault="007A08B5" w:rsidP="007A08B5">
      <w:pPr>
        <w:pStyle w:val="Paragrafoelenco"/>
        <w:numPr>
          <w:ilvl w:val="0"/>
          <w:numId w:val="10"/>
        </w:numPr>
        <w:spacing w:before="240" w:line="360" w:lineRule="auto"/>
        <w:jc w:val="both"/>
        <w:rPr>
          <w:rFonts w:ascii="Arial" w:hAnsi="Arial" w:cs="Arial"/>
          <w:sz w:val="24"/>
          <w:szCs w:val="24"/>
          <w:lang w:val="en-GB"/>
        </w:rPr>
      </w:pPr>
      <w:r>
        <w:rPr>
          <w:rFonts w:ascii="Arial" w:hAnsi="Arial" w:cs="Arial"/>
          <w:sz w:val="24"/>
          <w:szCs w:val="24"/>
          <w:lang w:val="en-GB"/>
        </w:rPr>
        <w:t>left-wing</w:t>
      </w:r>
      <w:r w:rsidR="00204BF5">
        <w:rPr>
          <w:rFonts w:ascii="Arial" w:hAnsi="Arial" w:cs="Arial"/>
          <w:sz w:val="24"/>
          <w:szCs w:val="24"/>
          <w:lang w:val="en-GB"/>
        </w:rPr>
        <w:t xml:space="preserve"> </w:t>
      </w:r>
      <w:r>
        <w:rPr>
          <w:rFonts w:ascii="Arial" w:hAnsi="Arial" w:cs="Arial"/>
          <w:sz w:val="24"/>
          <w:szCs w:val="24"/>
          <w:lang w:val="en-GB"/>
        </w:rPr>
        <w:t xml:space="preserve">individuals </w:t>
      </w:r>
      <w:r w:rsidR="00204BF5">
        <w:rPr>
          <w:rFonts w:ascii="Arial" w:hAnsi="Arial" w:cs="Arial"/>
          <w:sz w:val="24"/>
          <w:szCs w:val="24"/>
          <w:lang w:val="en-GB"/>
        </w:rPr>
        <w:t xml:space="preserve">are more likely to </w:t>
      </w:r>
      <w:r w:rsidR="002A0B73">
        <w:rPr>
          <w:rFonts w:ascii="Arial" w:hAnsi="Arial" w:cs="Arial"/>
          <w:sz w:val="24"/>
          <w:szCs w:val="24"/>
          <w:lang w:val="en-GB"/>
        </w:rPr>
        <w:t>take place</w:t>
      </w:r>
      <w:r w:rsidR="00204BF5">
        <w:rPr>
          <w:rFonts w:ascii="Arial" w:hAnsi="Arial" w:cs="Arial"/>
          <w:sz w:val="24"/>
          <w:szCs w:val="24"/>
          <w:lang w:val="en-GB"/>
        </w:rPr>
        <w:t xml:space="preserve"> pro-environmental </w:t>
      </w:r>
      <w:r w:rsidR="00703FFD">
        <w:rPr>
          <w:rFonts w:ascii="Arial" w:hAnsi="Arial" w:cs="Arial"/>
          <w:sz w:val="24"/>
          <w:szCs w:val="24"/>
          <w:lang w:val="en-GB"/>
        </w:rPr>
        <w:t>behaviour</w:t>
      </w:r>
      <w:r w:rsidR="00204BF5">
        <w:rPr>
          <w:rFonts w:ascii="Arial" w:hAnsi="Arial" w:cs="Arial"/>
          <w:sz w:val="24"/>
          <w:szCs w:val="24"/>
          <w:lang w:val="en-GB"/>
        </w:rPr>
        <w:t>.</w:t>
      </w:r>
    </w:p>
    <w:p w14:paraId="7B9399A3" w14:textId="7744F71E" w:rsidR="00F70E77" w:rsidRDefault="00F70E77" w:rsidP="007A08B5">
      <w:pPr>
        <w:spacing w:before="240" w:line="360" w:lineRule="auto"/>
        <w:jc w:val="both"/>
        <w:rPr>
          <w:rFonts w:ascii="Arial" w:hAnsi="Arial" w:cs="Arial"/>
          <w:sz w:val="24"/>
          <w:szCs w:val="24"/>
          <w:lang w:val="en-GB"/>
        </w:rPr>
      </w:pPr>
    </w:p>
    <w:p w14:paraId="2D7080F6" w14:textId="7D373928" w:rsidR="00F70E77" w:rsidRDefault="00F70E77" w:rsidP="008676F3">
      <w:pPr>
        <w:spacing w:before="240" w:line="360" w:lineRule="auto"/>
        <w:ind w:firstLine="708"/>
        <w:jc w:val="both"/>
        <w:rPr>
          <w:rFonts w:ascii="Arial" w:hAnsi="Arial" w:cs="Arial"/>
          <w:sz w:val="24"/>
          <w:szCs w:val="24"/>
          <w:lang w:val="en-GB"/>
        </w:rPr>
      </w:pPr>
      <w:r>
        <w:rPr>
          <w:rFonts w:ascii="Arial" w:hAnsi="Arial" w:cs="Arial"/>
          <w:sz w:val="24"/>
          <w:szCs w:val="24"/>
          <w:lang w:val="en-GB"/>
        </w:rPr>
        <w:t xml:space="preserve">In the second part of the analysis, we </w:t>
      </w:r>
      <w:r w:rsidR="00746064">
        <w:rPr>
          <w:rFonts w:ascii="Arial" w:hAnsi="Arial" w:cs="Arial"/>
          <w:sz w:val="24"/>
          <w:szCs w:val="24"/>
          <w:lang w:val="en-GB"/>
        </w:rPr>
        <w:t xml:space="preserve">still </w:t>
      </w:r>
      <w:r>
        <w:rPr>
          <w:rFonts w:ascii="Arial" w:hAnsi="Arial" w:cs="Arial"/>
          <w:sz w:val="24"/>
          <w:szCs w:val="24"/>
          <w:lang w:val="en-GB"/>
        </w:rPr>
        <w:t xml:space="preserve">want to </w:t>
      </w:r>
      <w:r w:rsidR="0031326B">
        <w:rPr>
          <w:rFonts w:ascii="Arial" w:hAnsi="Arial" w:cs="Arial"/>
          <w:sz w:val="24"/>
          <w:szCs w:val="24"/>
          <w:lang w:val="en-GB"/>
        </w:rPr>
        <w:t>understand</w:t>
      </w:r>
      <w:r w:rsidR="002C6B2D">
        <w:rPr>
          <w:rFonts w:ascii="Arial" w:hAnsi="Arial" w:cs="Arial"/>
          <w:sz w:val="24"/>
          <w:szCs w:val="24"/>
          <w:lang w:val="en-GB"/>
        </w:rPr>
        <w:t xml:space="preserve"> the main factors to predict </w:t>
      </w:r>
      <w:r w:rsidR="00703FFD">
        <w:rPr>
          <w:rFonts w:ascii="Arial" w:hAnsi="Arial" w:cs="Arial"/>
          <w:sz w:val="24"/>
          <w:szCs w:val="24"/>
          <w:lang w:val="en-GB"/>
        </w:rPr>
        <w:t>behaviour</w:t>
      </w:r>
      <w:r w:rsidR="002C6B2D">
        <w:rPr>
          <w:rFonts w:ascii="Arial" w:hAnsi="Arial" w:cs="Arial"/>
          <w:sz w:val="24"/>
          <w:szCs w:val="24"/>
          <w:lang w:val="en-GB"/>
        </w:rPr>
        <w:t xml:space="preserve">, but </w:t>
      </w:r>
      <w:r w:rsidR="00746064">
        <w:rPr>
          <w:rFonts w:ascii="Arial" w:hAnsi="Arial" w:cs="Arial"/>
          <w:sz w:val="24"/>
          <w:szCs w:val="24"/>
          <w:lang w:val="en-GB"/>
        </w:rPr>
        <w:t xml:space="preserve">separately between two </w:t>
      </w:r>
      <w:r w:rsidR="00FF3AE5">
        <w:rPr>
          <w:rFonts w:ascii="Arial" w:hAnsi="Arial" w:cs="Arial"/>
          <w:sz w:val="24"/>
          <w:szCs w:val="24"/>
          <w:lang w:val="en-GB"/>
        </w:rPr>
        <w:t>groups</w:t>
      </w:r>
      <w:r w:rsidR="00746064">
        <w:rPr>
          <w:rFonts w:ascii="Arial" w:hAnsi="Arial" w:cs="Arial"/>
          <w:sz w:val="24"/>
          <w:szCs w:val="24"/>
          <w:lang w:val="en-GB"/>
        </w:rPr>
        <w:t xml:space="preserve"> of those who </w:t>
      </w:r>
      <w:r w:rsidR="003868C1">
        <w:rPr>
          <w:rFonts w:ascii="Arial" w:hAnsi="Arial" w:cs="Arial"/>
          <w:sz w:val="24"/>
          <w:szCs w:val="24"/>
          <w:lang w:val="en-GB"/>
        </w:rPr>
        <w:t>worry</w:t>
      </w:r>
      <w:r w:rsidR="00746064">
        <w:rPr>
          <w:rFonts w:ascii="Arial" w:hAnsi="Arial" w:cs="Arial"/>
          <w:sz w:val="24"/>
          <w:szCs w:val="24"/>
          <w:lang w:val="en-GB"/>
        </w:rPr>
        <w:t xml:space="preserve"> about climate change and those who not.</w:t>
      </w:r>
      <w:r w:rsidR="003868C1">
        <w:rPr>
          <w:rFonts w:ascii="Arial" w:hAnsi="Arial" w:cs="Arial"/>
          <w:sz w:val="24"/>
          <w:szCs w:val="24"/>
          <w:lang w:val="en-GB"/>
        </w:rPr>
        <w:t xml:space="preserve"> </w:t>
      </w:r>
      <w:r w:rsidR="00F01ACC">
        <w:rPr>
          <w:rFonts w:ascii="Arial" w:hAnsi="Arial" w:cs="Arial"/>
          <w:sz w:val="24"/>
          <w:szCs w:val="24"/>
          <w:lang w:val="en-GB"/>
        </w:rPr>
        <w:t>T</w:t>
      </w:r>
      <w:r w:rsidR="00530388">
        <w:rPr>
          <w:rFonts w:ascii="Arial" w:hAnsi="Arial" w:cs="Arial"/>
          <w:sz w:val="24"/>
          <w:szCs w:val="24"/>
          <w:lang w:val="en-GB"/>
        </w:rPr>
        <w:t>he illustrated literature</w:t>
      </w:r>
      <w:r w:rsidR="003868C1">
        <w:rPr>
          <w:rFonts w:ascii="Arial" w:hAnsi="Arial" w:cs="Arial"/>
          <w:sz w:val="24"/>
          <w:szCs w:val="24"/>
          <w:lang w:val="en-GB"/>
        </w:rPr>
        <w:t xml:space="preserve"> </w:t>
      </w:r>
      <w:r w:rsidR="003868C1">
        <w:rPr>
          <w:rFonts w:ascii="Arial" w:hAnsi="Arial" w:cs="Arial"/>
          <w:sz w:val="24"/>
          <w:szCs w:val="24"/>
          <w:lang w:val="en-GB"/>
        </w:rPr>
        <w:lastRenderedPageBreak/>
        <w:t>especially</w:t>
      </w:r>
      <w:r w:rsidR="00530388">
        <w:rPr>
          <w:rFonts w:ascii="Arial" w:hAnsi="Arial" w:cs="Arial"/>
          <w:sz w:val="24"/>
          <w:szCs w:val="24"/>
          <w:lang w:val="en-GB"/>
        </w:rPr>
        <w:t xml:space="preserve"> shows the importance of risk perception in predicting action. However, no study has tried to understand what variables influence and vary </w:t>
      </w:r>
      <w:r w:rsidR="00703FFD">
        <w:rPr>
          <w:rFonts w:ascii="Arial" w:hAnsi="Arial" w:cs="Arial"/>
          <w:sz w:val="24"/>
          <w:szCs w:val="24"/>
          <w:lang w:val="en-GB"/>
        </w:rPr>
        <w:t>behaviour</w:t>
      </w:r>
      <w:r w:rsidR="00530388">
        <w:rPr>
          <w:rFonts w:ascii="Arial" w:hAnsi="Arial" w:cs="Arial"/>
          <w:sz w:val="24"/>
          <w:szCs w:val="24"/>
          <w:lang w:val="en-GB"/>
        </w:rPr>
        <w:t xml:space="preserve"> whether</w:t>
      </w:r>
      <w:r w:rsidR="00F01ACC">
        <w:rPr>
          <w:rFonts w:ascii="Arial" w:hAnsi="Arial" w:cs="Arial"/>
          <w:sz w:val="24"/>
          <w:szCs w:val="24"/>
          <w:lang w:val="en-GB"/>
        </w:rPr>
        <w:t xml:space="preserve"> the</w:t>
      </w:r>
      <w:r w:rsidR="00530388">
        <w:rPr>
          <w:rFonts w:ascii="Arial" w:hAnsi="Arial" w:cs="Arial"/>
          <w:sz w:val="24"/>
          <w:szCs w:val="24"/>
          <w:lang w:val="en-GB"/>
        </w:rPr>
        <w:t xml:space="preserve"> level of risk perception changes.</w:t>
      </w:r>
      <w:r w:rsidR="00FF3AE5">
        <w:rPr>
          <w:rFonts w:ascii="Arial" w:hAnsi="Arial" w:cs="Arial"/>
          <w:sz w:val="24"/>
          <w:szCs w:val="24"/>
          <w:lang w:val="en-GB"/>
        </w:rPr>
        <w:t xml:space="preserve"> Some controversial examples are explained to evidence that a causal relationship </w:t>
      </w:r>
      <w:r w:rsidR="00C82087">
        <w:rPr>
          <w:rFonts w:ascii="Arial" w:hAnsi="Arial" w:cs="Arial"/>
          <w:sz w:val="24"/>
          <w:szCs w:val="24"/>
          <w:lang w:val="en-GB"/>
        </w:rPr>
        <w:t xml:space="preserve">between risk perception and behaviour does not exist. This part aims to </w:t>
      </w:r>
      <w:r w:rsidR="00944641">
        <w:rPr>
          <w:rFonts w:ascii="Arial" w:hAnsi="Arial" w:cs="Arial"/>
          <w:sz w:val="24"/>
          <w:szCs w:val="24"/>
          <w:lang w:val="en-GB"/>
        </w:rPr>
        <w:t>denote</w:t>
      </w:r>
      <w:r w:rsidR="00C82087">
        <w:rPr>
          <w:rFonts w:ascii="Arial" w:hAnsi="Arial" w:cs="Arial"/>
          <w:sz w:val="24"/>
          <w:szCs w:val="24"/>
          <w:lang w:val="en-GB"/>
        </w:rPr>
        <w:t xml:space="preserve"> what features and factors emerge in predicting behaviour, but </w:t>
      </w:r>
      <w:r w:rsidR="00C82087" w:rsidRPr="00C82087">
        <w:rPr>
          <w:rFonts w:ascii="Arial" w:hAnsi="Arial" w:cs="Arial"/>
          <w:sz w:val="24"/>
          <w:szCs w:val="24"/>
          <w:lang w:val="en-GB"/>
        </w:rPr>
        <w:t xml:space="preserve">among those who have the same level of </w:t>
      </w:r>
      <w:r w:rsidR="00C82087">
        <w:rPr>
          <w:rFonts w:ascii="Arial" w:hAnsi="Arial" w:cs="Arial"/>
          <w:sz w:val="24"/>
          <w:szCs w:val="24"/>
          <w:lang w:val="en-GB"/>
        </w:rPr>
        <w:t xml:space="preserve">climate change risk </w:t>
      </w:r>
      <w:r w:rsidR="00C82087" w:rsidRPr="00C82087">
        <w:rPr>
          <w:rFonts w:ascii="Arial" w:hAnsi="Arial" w:cs="Arial"/>
          <w:sz w:val="24"/>
          <w:szCs w:val="24"/>
          <w:lang w:val="en-GB"/>
        </w:rPr>
        <w:t>perception</w:t>
      </w:r>
      <w:r w:rsidR="00C82087">
        <w:rPr>
          <w:rFonts w:ascii="Arial" w:hAnsi="Arial" w:cs="Arial"/>
          <w:sz w:val="24"/>
          <w:szCs w:val="24"/>
          <w:lang w:val="en-GB"/>
        </w:rPr>
        <w:t>. Therefore,</w:t>
      </w:r>
      <w:r w:rsidR="00C82087" w:rsidRPr="00C82087">
        <w:rPr>
          <w:rFonts w:ascii="Arial" w:hAnsi="Arial" w:cs="Arial"/>
          <w:sz w:val="24"/>
          <w:szCs w:val="24"/>
          <w:lang w:val="en-GB"/>
        </w:rPr>
        <w:t xml:space="preserve"> </w:t>
      </w:r>
      <w:r w:rsidR="008676F3">
        <w:rPr>
          <w:rFonts w:ascii="Arial" w:hAnsi="Arial" w:cs="Arial"/>
          <w:sz w:val="24"/>
          <w:szCs w:val="24"/>
          <w:lang w:val="en-GB"/>
        </w:rPr>
        <w:t>the next questions are</w:t>
      </w:r>
      <w:r w:rsidR="00C82087" w:rsidRPr="00460A5A">
        <w:rPr>
          <w:rFonts w:ascii="Arial" w:hAnsi="Arial" w:cs="Arial"/>
          <w:sz w:val="24"/>
          <w:szCs w:val="24"/>
          <w:lang w:val="en-GB"/>
        </w:rPr>
        <w:t>: what are the most significant</w:t>
      </w:r>
      <w:r w:rsidR="00C82087">
        <w:rPr>
          <w:rFonts w:ascii="Arial" w:hAnsi="Arial" w:cs="Arial"/>
          <w:sz w:val="24"/>
          <w:szCs w:val="24"/>
          <w:lang w:val="en-GB"/>
        </w:rPr>
        <w:t xml:space="preserve"> </w:t>
      </w:r>
      <w:r w:rsidR="008676F3">
        <w:rPr>
          <w:rFonts w:ascii="Arial" w:hAnsi="Arial" w:cs="Arial"/>
          <w:sz w:val="24"/>
          <w:szCs w:val="24"/>
          <w:lang w:val="en-GB"/>
        </w:rPr>
        <w:t>features</w:t>
      </w:r>
      <w:r w:rsidR="00C82087">
        <w:rPr>
          <w:rFonts w:ascii="Arial" w:hAnsi="Arial" w:cs="Arial"/>
          <w:sz w:val="24"/>
          <w:szCs w:val="24"/>
          <w:lang w:val="en-GB"/>
        </w:rPr>
        <w:t xml:space="preserve"> </w:t>
      </w:r>
      <w:r w:rsidR="008676F3">
        <w:rPr>
          <w:rFonts w:ascii="Arial" w:hAnsi="Arial" w:cs="Arial"/>
          <w:sz w:val="24"/>
          <w:szCs w:val="24"/>
          <w:lang w:val="en-GB"/>
        </w:rPr>
        <w:t>that classify and predict the behaviour of those with a high climate change risk perception? A</w:t>
      </w:r>
      <w:r w:rsidR="008676F3" w:rsidRPr="008676F3">
        <w:rPr>
          <w:rFonts w:ascii="Arial" w:hAnsi="Arial" w:cs="Arial"/>
          <w:sz w:val="24"/>
          <w:szCs w:val="24"/>
          <w:lang w:val="en-GB"/>
        </w:rPr>
        <w:t>nd those of those who have a low perception of risk?</w:t>
      </w:r>
      <w:r w:rsidR="008676F3">
        <w:rPr>
          <w:rFonts w:ascii="Arial" w:hAnsi="Arial" w:cs="Arial"/>
          <w:sz w:val="24"/>
          <w:szCs w:val="24"/>
          <w:lang w:val="en-GB"/>
        </w:rPr>
        <w:t xml:space="preserve"> </w:t>
      </w:r>
      <w:r w:rsidR="00530388">
        <w:rPr>
          <w:rFonts w:ascii="Arial" w:hAnsi="Arial" w:cs="Arial"/>
          <w:sz w:val="24"/>
          <w:szCs w:val="24"/>
          <w:lang w:val="en-GB"/>
        </w:rPr>
        <w:t>The relevance of</w:t>
      </w:r>
      <w:r w:rsidR="00F01ACC">
        <w:rPr>
          <w:rFonts w:ascii="Arial" w:hAnsi="Arial" w:cs="Arial"/>
          <w:sz w:val="24"/>
          <w:szCs w:val="24"/>
          <w:lang w:val="en-GB"/>
        </w:rPr>
        <w:t xml:space="preserve"> the</w:t>
      </w:r>
      <w:r w:rsidR="00530388">
        <w:rPr>
          <w:rFonts w:ascii="Arial" w:hAnsi="Arial" w:cs="Arial"/>
          <w:sz w:val="24"/>
          <w:szCs w:val="24"/>
          <w:lang w:val="en-GB"/>
        </w:rPr>
        <w:t xml:space="preserve"> </w:t>
      </w:r>
      <w:r w:rsidR="003868C1">
        <w:rPr>
          <w:rFonts w:ascii="Arial" w:hAnsi="Arial" w:cs="Arial"/>
          <w:sz w:val="24"/>
          <w:szCs w:val="24"/>
          <w:lang w:val="en-GB"/>
        </w:rPr>
        <w:t>investigation</w:t>
      </w:r>
      <w:r w:rsidR="00530388">
        <w:rPr>
          <w:rFonts w:ascii="Arial" w:hAnsi="Arial" w:cs="Arial"/>
          <w:sz w:val="24"/>
          <w:szCs w:val="24"/>
          <w:lang w:val="en-GB"/>
        </w:rPr>
        <w:t xml:space="preserve"> is to cover the </w:t>
      </w:r>
      <w:r w:rsidR="00530388" w:rsidRPr="00530388">
        <w:rPr>
          <w:rFonts w:ascii="Arial" w:hAnsi="Arial" w:cs="Arial"/>
          <w:sz w:val="24"/>
          <w:szCs w:val="24"/>
          <w:lang w:val="en-GB"/>
        </w:rPr>
        <w:t>existing</w:t>
      </w:r>
      <w:r w:rsidR="00530388">
        <w:rPr>
          <w:rFonts w:ascii="Arial" w:hAnsi="Arial" w:cs="Arial"/>
          <w:sz w:val="24"/>
          <w:szCs w:val="24"/>
          <w:lang w:val="en-GB"/>
        </w:rPr>
        <w:t xml:space="preserve"> gap</w:t>
      </w:r>
      <w:r w:rsidR="003868C1">
        <w:rPr>
          <w:rFonts w:ascii="Arial" w:hAnsi="Arial" w:cs="Arial"/>
          <w:sz w:val="24"/>
          <w:szCs w:val="24"/>
          <w:lang w:val="en-GB"/>
        </w:rPr>
        <w:t xml:space="preserve"> in the literature</w:t>
      </w:r>
      <w:r w:rsidR="008676F3">
        <w:rPr>
          <w:rFonts w:ascii="Arial" w:hAnsi="Arial" w:cs="Arial"/>
          <w:sz w:val="24"/>
          <w:szCs w:val="24"/>
          <w:lang w:val="en-GB"/>
        </w:rPr>
        <w:t xml:space="preserve"> answering these questions</w:t>
      </w:r>
      <w:r w:rsidR="00530388">
        <w:rPr>
          <w:rFonts w:ascii="Arial" w:hAnsi="Arial" w:cs="Arial"/>
          <w:sz w:val="24"/>
          <w:szCs w:val="24"/>
          <w:lang w:val="en-GB"/>
        </w:rPr>
        <w:t>.</w:t>
      </w:r>
    </w:p>
    <w:p w14:paraId="3698CC5F" w14:textId="6E484A5D" w:rsidR="00193C77" w:rsidRPr="008676F3" w:rsidRDefault="008676F3" w:rsidP="007A08B5">
      <w:pPr>
        <w:spacing w:before="240" w:line="360" w:lineRule="auto"/>
        <w:ind w:firstLine="708"/>
        <w:jc w:val="both"/>
        <w:rPr>
          <w:rFonts w:ascii="Arial" w:hAnsi="Arial" w:cs="Arial"/>
          <w:sz w:val="24"/>
          <w:szCs w:val="24"/>
          <w:lang w:val="en-GB"/>
        </w:rPr>
      </w:pPr>
      <w:r w:rsidRPr="008676F3">
        <w:rPr>
          <w:rFonts w:ascii="Arial" w:hAnsi="Arial" w:cs="Arial"/>
          <w:sz w:val="24"/>
          <w:szCs w:val="24"/>
          <w:lang w:val="en-GB"/>
        </w:rPr>
        <w:t>I</w:t>
      </w:r>
      <w:r w:rsidR="00193C77" w:rsidRPr="008676F3">
        <w:rPr>
          <w:rFonts w:ascii="Arial" w:hAnsi="Arial" w:cs="Arial"/>
          <w:sz w:val="24"/>
          <w:szCs w:val="24"/>
          <w:lang w:val="en-GB"/>
        </w:rPr>
        <w:t xml:space="preserve">t is assumed that: </w:t>
      </w:r>
    </w:p>
    <w:p w14:paraId="3148DD5D" w14:textId="49AF3036" w:rsidR="00193C77" w:rsidRPr="008676F3" w:rsidRDefault="00193C77" w:rsidP="007A08B5">
      <w:pPr>
        <w:spacing w:before="240" w:line="360" w:lineRule="auto"/>
        <w:jc w:val="both"/>
        <w:rPr>
          <w:rFonts w:ascii="Arial" w:hAnsi="Arial" w:cs="Arial"/>
          <w:sz w:val="24"/>
          <w:szCs w:val="24"/>
          <w:lang w:val="en-GB"/>
        </w:rPr>
      </w:pPr>
      <w:r w:rsidRPr="008676F3">
        <w:rPr>
          <w:rFonts w:ascii="Arial" w:hAnsi="Arial" w:cs="Arial"/>
          <w:sz w:val="24"/>
          <w:szCs w:val="24"/>
          <w:lang w:val="en-GB"/>
        </w:rPr>
        <w:t>Hp</w:t>
      </w:r>
      <w:r w:rsidR="003868C1" w:rsidRPr="008676F3">
        <w:rPr>
          <w:rFonts w:ascii="Arial" w:hAnsi="Arial" w:cs="Arial"/>
          <w:sz w:val="24"/>
          <w:szCs w:val="24"/>
          <w:lang w:val="en-GB"/>
        </w:rPr>
        <w:t>5</w:t>
      </w:r>
      <w:r w:rsidR="006567D5" w:rsidRPr="008676F3">
        <w:rPr>
          <w:rFonts w:ascii="Arial" w:hAnsi="Arial" w:cs="Arial"/>
          <w:sz w:val="24"/>
          <w:szCs w:val="24"/>
          <w:lang w:val="en-GB"/>
        </w:rPr>
        <w:t>:</w:t>
      </w:r>
      <w:r w:rsidR="003868C1" w:rsidRPr="008676F3">
        <w:rPr>
          <w:rFonts w:ascii="Arial" w:hAnsi="Arial" w:cs="Arial"/>
          <w:sz w:val="24"/>
          <w:szCs w:val="24"/>
          <w:lang w:val="en-GB"/>
        </w:rPr>
        <w:t xml:space="preserve"> </w:t>
      </w:r>
      <w:r w:rsidR="008676F3" w:rsidRPr="008676F3">
        <w:rPr>
          <w:rFonts w:ascii="Arial" w:hAnsi="Arial" w:cs="Arial"/>
          <w:sz w:val="24"/>
          <w:szCs w:val="24"/>
          <w:lang w:val="en-GB"/>
        </w:rPr>
        <w:t>different feature</w:t>
      </w:r>
      <w:r w:rsidR="008676F3">
        <w:rPr>
          <w:rFonts w:ascii="Arial" w:hAnsi="Arial" w:cs="Arial"/>
          <w:sz w:val="24"/>
          <w:szCs w:val="24"/>
          <w:lang w:val="en-GB"/>
        </w:rPr>
        <w:t>s</w:t>
      </w:r>
      <w:r w:rsidR="008676F3" w:rsidRPr="008676F3">
        <w:rPr>
          <w:rFonts w:ascii="Arial" w:hAnsi="Arial" w:cs="Arial"/>
          <w:sz w:val="24"/>
          <w:szCs w:val="24"/>
          <w:lang w:val="en-GB"/>
        </w:rPr>
        <w:t xml:space="preserve"> classify behaviour in the two subgroup</w:t>
      </w:r>
      <w:r w:rsidR="008676F3">
        <w:rPr>
          <w:rFonts w:ascii="Arial" w:hAnsi="Arial" w:cs="Arial"/>
          <w:sz w:val="24"/>
          <w:szCs w:val="24"/>
          <w:lang w:val="en-GB"/>
        </w:rPr>
        <w:t>s</w:t>
      </w:r>
      <w:r w:rsidR="008676F3" w:rsidRPr="008676F3">
        <w:rPr>
          <w:rFonts w:ascii="Arial" w:hAnsi="Arial" w:cs="Arial"/>
          <w:sz w:val="24"/>
          <w:szCs w:val="24"/>
          <w:lang w:val="en-GB"/>
        </w:rPr>
        <w:t xml:space="preserve">. </w:t>
      </w:r>
    </w:p>
    <w:p w14:paraId="440C115E" w14:textId="77777777" w:rsidR="00354CCE" w:rsidRPr="00354CCE" w:rsidRDefault="00354CCE" w:rsidP="007A08B5">
      <w:pPr>
        <w:spacing w:before="240" w:line="360" w:lineRule="auto"/>
        <w:jc w:val="both"/>
        <w:rPr>
          <w:rFonts w:ascii="Arial" w:hAnsi="Arial" w:cs="Arial"/>
          <w:sz w:val="24"/>
          <w:szCs w:val="24"/>
          <w:lang w:val="en-GB"/>
        </w:rPr>
      </w:pPr>
    </w:p>
    <w:p w14:paraId="0121FB1A" w14:textId="3F217FBB" w:rsidR="004571BD" w:rsidRPr="007A08B5" w:rsidRDefault="001F62B9" w:rsidP="007A08B5">
      <w:pPr>
        <w:pStyle w:val="Titolo2"/>
        <w:spacing w:before="240" w:line="360" w:lineRule="auto"/>
        <w:jc w:val="both"/>
        <w:rPr>
          <w:rFonts w:ascii="Arial" w:hAnsi="Arial" w:cs="Arial"/>
          <w:b/>
          <w:bCs/>
          <w:color w:val="auto"/>
          <w:sz w:val="24"/>
          <w:szCs w:val="24"/>
          <w:lang w:val="en-GB"/>
        </w:rPr>
      </w:pPr>
      <w:bookmarkStart w:id="116" w:name="_Toc63265908"/>
      <w:r w:rsidRPr="001F62B9">
        <w:rPr>
          <w:rFonts w:ascii="Arial" w:hAnsi="Arial" w:cs="Arial"/>
          <w:b/>
          <w:bCs/>
          <w:color w:val="auto"/>
          <w:sz w:val="24"/>
          <w:szCs w:val="24"/>
          <w:lang w:val="en-GB"/>
        </w:rPr>
        <w:t>2.</w:t>
      </w:r>
      <w:r w:rsidR="00354CCE">
        <w:rPr>
          <w:rFonts w:ascii="Arial" w:hAnsi="Arial" w:cs="Arial"/>
          <w:b/>
          <w:bCs/>
          <w:color w:val="auto"/>
          <w:sz w:val="24"/>
          <w:szCs w:val="24"/>
          <w:lang w:val="en-GB"/>
        </w:rPr>
        <w:t>2</w:t>
      </w:r>
      <w:r w:rsidRPr="001F62B9">
        <w:rPr>
          <w:rFonts w:ascii="Arial" w:hAnsi="Arial" w:cs="Arial"/>
          <w:b/>
          <w:bCs/>
          <w:color w:val="auto"/>
          <w:sz w:val="24"/>
          <w:szCs w:val="24"/>
          <w:lang w:val="en-GB"/>
        </w:rPr>
        <w:t xml:space="preserve"> </w:t>
      </w:r>
      <w:r w:rsidR="00C061ED" w:rsidRPr="001F62B9">
        <w:rPr>
          <w:rFonts w:ascii="Arial" w:hAnsi="Arial" w:cs="Arial"/>
          <w:b/>
          <w:bCs/>
          <w:color w:val="auto"/>
          <w:sz w:val="24"/>
          <w:szCs w:val="24"/>
          <w:lang w:val="en-GB"/>
        </w:rPr>
        <w:t>Methodology</w:t>
      </w:r>
      <w:bookmarkEnd w:id="116"/>
    </w:p>
    <w:p w14:paraId="7FC51555" w14:textId="7DBAF135" w:rsidR="00C061ED" w:rsidRDefault="00C061ED" w:rsidP="007A08B5">
      <w:pPr>
        <w:spacing w:before="240" w:line="360" w:lineRule="auto"/>
        <w:ind w:firstLine="709"/>
        <w:jc w:val="both"/>
        <w:rPr>
          <w:rFonts w:ascii="Arial" w:hAnsi="Arial" w:cs="Arial"/>
          <w:sz w:val="24"/>
          <w:szCs w:val="24"/>
          <w:lang w:val="en-GB"/>
        </w:rPr>
      </w:pPr>
      <w:del w:id="117" w:author="Veltri GiuseppeAlessandro" w:date="2021-02-04T19:24:00Z">
        <w:r w:rsidRPr="00FC6F7C" w:rsidDel="00FF0DD6">
          <w:rPr>
            <w:rFonts w:ascii="Arial" w:hAnsi="Arial" w:cs="Arial"/>
            <w:sz w:val="24"/>
            <w:szCs w:val="24"/>
            <w:lang w:val="en-GB"/>
          </w:rPr>
          <w:delText>The research, as already explained,</w:delText>
        </w:r>
      </w:del>
      <w:ins w:id="118" w:author="Veltri GiuseppeAlessandro" w:date="2021-02-04T19:24:00Z">
        <w:r w:rsidR="00FF0DD6">
          <w:rPr>
            <w:rFonts w:ascii="Arial" w:hAnsi="Arial" w:cs="Arial"/>
            <w:sz w:val="24"/>
            <w:szCs w:val="24"/>
            <w:lang w:val="en-GB"/>
          </w:rPr>
          <w:t>As already explained, the research</w:t>
        </w:r>
      </w:ins>
      <w:r w:rsidRPr="00FC6F7C">
        <w:rPr>
          <w:rFonts w:ascii="Arial" w:hAnsi="Arial" w:cs="Arial"/>
          <w:sz w:val="24"/>
          <w:szCs w:val="24"/>
          <w:lang w:val="en-GB"/>
        </w:rPr>
        <w:t xml:space="preserve"> mainly </w:t>
      </w:r>
      <w:r w:rsidR="00FC6F7C" w:rsidRPr="00FC6F7C">
        <w:rPr>
          <w:rFonts w:ascii="Arial" w:hAnsi="Arial" w:cs="Arial"/>
          <w:sz w:val="24"/>
          <w:szCs w:val="24"/>
          <w:lang w:val="en-GB"/>
        </w:rPr>
        <w:t>consists</w:t>
      </w:r>
      <w:r w:rsidRPr="00FC6F7C">
        <w:rPr>
          <w:rFonts w:ascii="Arial" w:hAnsi="Arial" w:cs="Arial"/>
          <w:sz w:val="24"/>
          <w:szCs w:val="24"/>
          <w:lang w:val="en-GB"/>
        </w:rPr>
        <w:t xml:space="preserve"> of two different parts: </w:t>
      </w:r>
      <w:r w:rsidR="0022152E" w:rsidRPr="00FC6F7C">
        <w:rPr>
          <w:rFonts w:ascii="Arial" w:hAnsi="Arial" w:cs="Arial"/>
          <w:sz w:val="24"/>
          <w:szCs w:val="24"/>
          <w:lang w:val="en-GB"/>
        </w:rPr>
        <w:t xml:space="preserve">in </w:t>
      </w:r>
      <w:r w:rsidRPr="00FC6F7C">
        <w:rPr>
          <w:rFonts w:ascii="Arial" w:hAnsi="Arial" w:cs="Arial"/>
          <w:sz w:val="24"/>
          <w:szCs w:val="24"/>
          <w:lang w:val="en-GB"/>
        </w:rPr>
        <w:t>the</w:t>
      </w:r>
      <w:r w:rsidR="00042BA5" w:rsidRPr="00FC6F7C">
        <w:rPr>
          <w:rFonts w:ascii="Arial" w:hAnsi="Arial" w:cs="Arial"/>
          <w:sz w:val="24"/>
          <w:szCs w:val="24"/>
          <w:lang w:val="en-GB"/>
        </w:rPr>
        <w:t xml:space="preserve"> </w:t>
      </w:r>
      <w:r w:rsidRPr="00FC6F7C">
        <w:rPr>
          <w:rFonts w:ascii="Arial" w:hAnsi="Arial" w:cs="Arial"/>
          <w:sz w:val="24"/>
          <w:szCs w:val="24"/>
          <w:lang w:val="en-GB"/>
        </w:rPr>
        <w:t>first, unsupervised learning</w:t>
      </w:r>
      <w:r w:rsidR="0022152E" w:rsidRPr="00FC6F7C">
        <w:rPr>
          <w:rFonts w:ascii="Arial" w:hAnsi="Arial" w:cs="Arial"/>
          <w:sz w:val="24"/>
          <w:szCs w:val="24"/>
          <w:lang w:val="en-GB"/>
        </w:rPr>
        <w:t xml:space="preserve"> algorithms are adopted</w:t>
      </w:r>
      <w:r w:rsidRPr="00FC6F7C">
        <w:rPr>
          <w:rFonts w:ascii="Arial" w:hAnsi="Arial" w:cs="Arial"/>
          <w:sz w:val="24"/>
          <w:szCs w:val="24"/>
          <w:lang w:val="en-GB"/>
        </w:rPr>
        <w:t xml:space="preserve"> to obtain </w:t>
      </w:r>
      <w:r w:rsidR="00FC6F7C" w:rsidRPr="00FC6F7C">
        <w:rPr>
          <w:rFonts w:ascii="Arial" w:hAnsi="Arial" w:cs="Arial"/>
          <w:sz w:val="24"/>
          <w:szCs w:val="24"/>
          <w:lang w:val="en-GB"/>
        </w:rPr>
        <w:t>citizens' profiles</w:t>
      </w:r>
      <w:r w:rsidRPr="00FC6F7C">
        <w:rPr>
          <w:rFonts w:ascii="Arial" w:hAnsi="Arial" w:cs="Arial"/>
          <w:sz w:val="24"/>
          <w:szCs w:val="24"/>
          <w:lang w:val="en-GB"/>
        </w:rPr>
        <w:t xml:space="preserve">, and </w:t>
      </w:r>
      <w:r w:rsidR="0022152E" w:rsidRPr="00FC6F7C">
        <w:rPr>
          <w:rFonts w:ascii="Arial" w:hAnsi="Arial" w:cs="Arial"/>
          <w:sz w:val="24"/>
          <w:szCs w:val="24"/>
          <w:lang w:val="en-GB"/>
        </w:rPr>
        <w:t xml:space="preserve">in </w:t>
      </w:r>
      <w:r w:rsidRPr="00FC6F7C">
        <w:rPr>
          <w:rFonts w:ascii="Arial" w:hAnsi="Arial" w:cs="Arial"/>
          <w:sz w:val="24"/>
          <w:szCs w:val="24"/>
          <w:lang w:val="en-GB"/>
        </w:rPr>
        <w:t>the second,</w:t>
      </w:r>
      <w:r w:rsidR="0023405F" w:rsidRPr="00FC6F7C">
        <w:rPr>
          <w:rFonts w:ascii="Arial" w:hAnsi="Arial" w:cs="Arial"/>
          <w:sz w:val="24"/>
          <w:szCs w:val="24"/>
          <w:lang w:val="en-GB"/>
        </w:rPr>
        <w:t xml:space="preserve"> supervised learning </w:t>
      </w:r>
      <w:r w:rsidR="0022152E" w:rsidRPr="00FC6F7C">
        <w:rPr>
          <w:rFonts w:ascii="Arial" w:hAnsi="Arial" w:cs="Arial"/>
          <w:sz w:val="24"/>
          <w:szCs w:val="24"/>
          <w:lang w:val="en-GB"/>
        </w:rPr>
        <w:t xml:space="preserve">algorithms are used </w:t>
      </w:r>
      <w:r w:rsidR="0023405F" w:rsidRPr="00FC6F7C">
        <w:rPr>
          <w:rFonts w:ascii="Arial" w:hAnsi="Arial" w:cs="Arial"/>
          <w:sz w:val="24"/>
          <w:szCs w:val="24"/>
          <w:lang w:val="en-GB"/>
        </w:rPr>
        <w:t xml:space="preserve">to </w:t>
      </w:r>
      <w:r w:rsidR="0022152E" w:rsidRPr="00FC6F7C">
        <w:rPr>
          <w:rFonts w:ascii="Arial" w:hAnsi="Arial" w:cs="Arial"/>
          <w:sz w:val="24"/>
          <w:szCs w:val="24"/>
          <w:lang w:val="en-GB"/>
        </w:rPr>
        <w:t xml:space="preserve">classify and </w:t>
      </w:r>
      <w:r w:rsidR="0023405F" w:rsidRPr="00FC6F7C">
        <w:rPr>
          <w:rFonts w:ascii="Arial" w:hAnsi="Arial" w:cs="Arial"/>
          <w:sz w:val="24"/>
          <w:szCs w:val="24"/>
          <w:lang w:val="en-GB"/>
        </w:rPr>
        <w:t xml:space="preserve">predict </w:t>
      </w:r>
      <w:r w:rsidR="00042BA5" w:rsidRPr="00FC6F7C">
        <w:rPr>
          <w:rFonts w:ascii="Arial" w:hAnsi="Arial" w:cs="Arial"/>
          <w:sz w:val="24"/>
          <w:szCs w:val="24"/>
          <w:lang w:val="en-GB"/>
        </w:rPr>
        <w:t xml:space="preserve">pro-environment </w:t>
      </w:r>
      <w:r w:rsidR="00703FFD">
        <w:rPr>
          <w:rFonts w:ascii="Arial" w:hAnsi="Arial" w:cs="Arial"/>
          <w:sz w:val="24"/>
          <w:szCs w:val="24"/>
          <w:lang w:val="en-GB"/>
        </w:rPr>
        <w:t>behaviour</w:t>
      </w:r>
      <w:r w:rsidR="0023405F" w:rsidRPr="00FC6F7C">
        <w:rPr>
          <w:rFonts w:ascii="Arial" w:hAnsi="Arial" w:cs="Arial"/>
          <w:sz w:val="24"/>
          <w:szCs w:val="24"/>
          <w:lang w:val="en-GB"/>
        </w:rPr>
        <w:t>.</w:t>
      </w:r>
    </w:p>
    <w:p w14:paraId="0E12DE01" w14:textId="04DB82EA" w:rsidR="002A0B73" w:rsidRDefault="002A0B73" w:rsidP="002A0B73">
      <w:pPr>
        <w:spacing w:before="240" w:line="360" w:lineRule="auto"/>
        <w:jc w:val="both"/>
        <w:rPr>
          <w:rFonts w:ascii="Arial" w:hAnsi="Arial" w:cs="Arial"/>
          <w:sz w:val="24"/>
          <w:szCs w:val="24"/>
          <w:lang w:val="en-GB"/>
        </w:rPr>
      </w:pPr>
    </w:p>
    <w:p w14:paraId="743A0779" w14:textId="5A2F2BC2" w:rsidR="002A0B73" w:rsidRPr="002A0B73" w:rsidRDefault="002A0B73" w:rsidP="002A0B73">
      <w:pPr>
        <w:pStyle w:val="Titolo3"/>
        <w:rPr>
          <w:rFonts w:ascii="Arial" w:hAnsi="Arial" w:cs="Arial"/>
          <w:b/>
          <w:bCs/>
          <w:color w:val="auto"/>
          <w:lang w:val="en-GB"/>
        </w:rPr>
      </w:pPr>
      <w:bookmarkStart w:id="119" w:name="_Toc63265909"/>
      <w:r w:rsidRPr="002A0B73">
        <w:rPr>
          <w:rFonts w:ascii="Arial" w:hAnsi="Arial" w:cs="Arial"/>
          <w:b/>
          <w:bCs/>
          <w:color w:val="auto"/>
          <w:lang w:val="en-GB"/>
        </w:rPr>
        <w:t>2.2.1 Unsupervised Machine Learning Algorithms</w:t>
      </w:r>
      <w:bookmarkEnd w:id="119"/>
    </w:p>
    <w:p w14:paraId="2570A69D" w14:textId="04D68FF1" w:rsidR="005868F0" w:rsidRPr="008C2884" w:rsidRDefault="00B12452" w:rsidP="007A08B5">
      <w:pPr>
        <w:spacing w:before="240" w:line="360" w:lineRule="auto"/>
        <w:ind w:firstLine="709"/>
        <w:jc w:val="both"/>
        <w:rPr>
          <w:rFonts w:ascii="Arial" w:hAnsi="Arial" w:cs="Arial"/>
          <w:sz w:val="24"/>
          <w:szCs w:val="24"/>
          <w:lang w:val="en-GB"/>
        </w:rPr>
      </w:pPr>
      <w:r w:rsidRPr="008C2884">
        <w:rPr>
          <w:rFonts w:ascii="Arial" w:hAnsi="Arial" w:cs="Arial"/>
          <w:sz w:val="24"/>
          <w:szCs w:val="24"/>
          <w:lang w:val="en-GB"/>
        </w:rPr>
        <w:t>T</w:t>
      </w:r>
      <w:r w:rsidR="0023405F" w:rsidRPr="008C2884">
        <w:rPr>
          <w:rFonts w:ascii="Arial" w:hAnsi="Arial" w:cs="Arial"/>
          <w:sz w:val="24"/>
          <w:szCs w:val="24"/>
          <w:lang w:val="en-GB"/>
        </w:rPr>
        <w:t>he first set of methods</w:t>
      </w:r>
      <w:r w:rsidR="000A148D" w:rsidRPr="008C2884">
        <w:rPr>
          <w:rFonts w:ascii="Arial" w:hAnsi="Arial" w:cs="Arial"/>
          <w:sz w:val="24"/>
          <w:szCs w:val="24"/>
          <w:lang w:val="en-GB"/>
        </w:rPr>
        <w:t xml:space="preserve"> focuses on identifying some </w:t>
      </w:r>
      <w:r w:rsidR="00FC6F7C" w:rsidRPr="00FC6F7C">
        <w:rPr>
          <w:rFonts w:ascii="Arial" w:hAnsi="Arial" w:cs="Arial"/>
          <w:sz w:val="24"/>
          <w:szCs w:val="24"/>
          <w:lang w:val="en-GB"/>
        </w:rPr>
        <w:t xml:space="preserve">citizens' profiles </w:t>
      </w:r>
      <w:r w:rsidR="000A148D" w:rsidRPr="008C2884">
        <w:rPr>
          <w:rFonts w:ascii="Arial" w:hAnsi="Arial" w:cs="Arial"/>
          <w:sz w:val="24"/>
          <w:szCs w:val="24"/>
          <w:lang w:val="en-GB"/>
        </w:rPr>
        <w:t xml:space="preserve">using different types of </w:t>
      </w:r>
      <w:r w:rsidR="005868F0" w:rsidRPr="008C2884">
        <w:rPr>
          <w:rFonts w:ascii="Arial" w:hAnsi="Arial" w:cs="Arial"/>
          <w:sz w:val="24"/>
          <w:szCs w:val="24"/>
          <w:lang w:val="en-GB"/>
        </w:rPr>
        <w:t xml:space="preserve">unsupervised learning </w:t>
      </w:r>
      <w:r w:rsidR="000A148D" w:rsidRPr="008C2884">
        <w:rPr>
          <w:rFonts w:ascii="Arial" w:hAnsi="Arial" w:cs="Arial"/>
          <w:sz w:val="24"/>
          <w:szCs w:val="24"/>
          <w:lang w:val="en-GB"/>
        </w:rPr>
        <w:t xml:space="preserve">techniques: </w:t>
      </w:r>
      <w:r w:rsidR="008E5FCC">
        <w:rPr>
          <w:rFonts w:ascii="Arial" w:hAnsi="Arial" w:cs="Arial"/>
          <w:sz w:val="24"/>
          <w:szCs w:val="24"/>
          <w:lang w:val="en-GB"/>
        </w:rPr>
        <w:t>P</w:t>
      </w:r>
      <w:r w:rsidR="008E5FCC" w:rsidRPr="008E5FCC">
        <w:rPr>
          <w:rFonts w:ascii="Arial" w:hAnsi="Arial" w:cs="Arial"/>
          <w:sz w:val="24"/>
          <w:szCs w:val="24"/>
          <w:lang w:val="en-GB"/>
        </w:rPr>
        <w:t>artition around medoids</w:t>
      </w:r>
      <w:r w:rsidR="008E5FCC">
        <w:rPr>
          <w:rFonts w:ascii="Arial" w:hAnsi="Arial" w:cs="Arial"/>
          <w:sz w:val="24"/>
          <w:szCs w:val="24"/>
          <w:lang w:val="en-GB"/>
        </w:rPr>
        <w:t xml:space="preserve"> (PAM) </w:t>
      </w:r>
      <w:r w:rsidR="00364EE2" w:rsidRPr="008C2884">
        <w:rPr>
          <w:rFonts w:ascii="Arial" w:hAnsi="Arial" w:cs="Arial"/>
          <w:sz w:val="24"/>
          <w:szCs w:val="24"/>
          <w:lang w:val="en-GB"/>
        </w:rPr>
        <w:t xml:space="preserve">clustering </w:t>
      </w:r>
      <w:r w:rsidR="000A148D" w:rsidRPr="008C2884">
        <w:rPr>
          <w:rFonts w:ascii="Arial" w:hAnsi="Arial" w:cs="Arial"/>
          <w:sz w:val="24"/>
          <w:szCs w:val="24"/>
          <w:lang w:val="en-GB"/>
        </w:rPr>
        <w:t>and Correlational Class Analysis (CCA).</w:t>
      </w:r>
      <w:r w:rsidRPr="008C2884">
        <w:rPr>
          <w:rFonts w:ascii="Arial" w:hAnsi="Arial" w:cs="Arial"/>
          <w:sz w:val="24"/>
          <w:szCs w:val="24"/>
          <w:lang w:val="en-GB"/>
        </w:rPr>
        <w:t xml:space="preserve"> </w:t>
      </w:r>
      <w:r w:rsidR="001C04EF">
        <w:rPr>
          <w:rFonts w:ascii="Arial" w:hAnsi="Arial" w:cs="Arial"/>
          <w:sz w:val="24"/>
          <w:szCs w:val="24"/>
          <w:lang w:val="en-GB"/>
        </w:rPr>
        <w:t>U</w:t>
      </w:r>
      <w:r w:rsidR="001C04EF" w:rsidRPr="001C04EF">
        <w:rPr>
          <w:rFonts w:ascii="Arial" w:hAnsi="Arial" w:cs="Arial"/>
          <w:sz w:val="24"/>
          <w:szCs w:val="24"/>
          <w:lang w:val="en-GB"/>
        </w:rPr>
        <w:t>nsupervised learning techniques</w:t>
      </w:r>
      <w:r w:rsidR="001C04EF">
        <w:rPr>
          <w:rFonts w:ascii="Arial" w:hAnsi="Arial" w:cs="Arial"/>
          <w:sz w:val="24"/>
          <w:szCs w:val="24"/>
          <w:lang w:val="en-GB"/>
        </w:rPr>
        <w:t xml:space="preserve"> </w:t>
      </w:r>
      <w:r w:rsidR="001C04EF" w:rsidRPr="0063443E">
        <w:rPr>
          <w:rFonts w:ascii="Arial" w:hAnsi="Arial" w:cs="Arial"/>
          <w:sz w:val="24"/>
          <w:szCs w:val="24"/>
          <w:lang w:val="en-GB"/>
        </w:rPr>
        <w:t>look for</w:t>
      </w:r>
      <w:r w:rsidR="00FC6F7C" w:rsidRPr="0063443E">
        <w:rPr>
          <w:rFonts w:ascii="Arial" w:hAnsi="Arial" w:cs="Arial"/>
          <w:sz w:val="24"/>
          <w:szCs w:val="24"/>
          <w:lang w:val="en-GB"/>
        </w:rPr>
        <w:t xml:space="preserve"> unknown</w:t>
      </w:r>
      <w:r w:rsidR="0063443E" w:rsidRPr="0063443E">
        <w:rPr>
          <w:rFonts w:ascii="Arial" w:hAnsi="Arial" w:cs="Arial"/>
          <w:sz w:val="24"/>
          <w:szCs w:val="24"/>
          <w:lang w:val="en-GB"/>
        </w:rPr>
        <w:t xml:space="preserve"> and hidden</w:t>
      </w:r>
      <w:r w:rsidR="001C04EF" w:rsidRPr="0063443E">
        <w:rPr>
          <w:rFonts w:ascii="Arial" w:hAnsi="Arial" w:cs="Arial"/>
          <w:sz w:val="24"/>
          <w:szCs w:val="24"/>
          <w:lang w:val="en-GB"/>
        </w:rPr>
        <w:t xml:space="preserve"> patterns</w:t>
      </w:r>
      <w:r w:rsidR="0063443E" w:rsidRPr="0063443E">
        <w:rPr>
          <w:rFonts w:ascii="Arial" w:hAnsi="Arial" w:cs="Arial"/>
          <w:sz w:val="24"/>
          <w:szCs w:val="24"/>
          <w:lang w:val="en-GB"/>
        </w:rPr>
        <w:t>.</w:t>
      </w:r>
    </w:p>
    <w:p w14:paraId="2497B96B" w14:textId="5ADFA5D3" w:rsidR="00364EE2" w:rsidRPr="008C2884" w:rsidRDefault="000A148D" w:rsidP="007A08B5">
      <w:pPr>
        <w:spacing w:before="240" w:line="360" w:lineRule="auto"/>
        <w:ind w:firstLine="709"/>
        <w:jc w:val="both"/>
        <w:rPr>
          <w:rFonts w:ascii="Arial" w:hAnsi="Arial" w:cs="Arial"/>
          <w:sz w:val="24"/>
          <w:szCs w:val="24"/>
          <w:lang w:val="en-GB"/>
        </w:rPr>
      </w:pPr>
      <w:r w:rsidRPr="008C2884">
        <w:rPr>
          <w:rFonts w:ascii="Arial" w:hAnsi="Arial" w:cs="Arial"/>
          <w:sz w:val="24"/>
          <w:szCs w:val="24"/>
          <w:lang w:val="en-GB"/>
        </w:rPr>
        <w:t xml:space="preserve"> </w:t>
      </w:r>
      <w:r w:rsidR="008E5FCC">
        <w:rPr>
          <w:rFonts w:ascii="Arial" w:hAnsi="Arial" w:cs="Arial"/>
          <w:sz w:val="24"/>
          <w:szCs w:val="24"/>
          <w:lang w:val="en-GB"/>
        </w:rPr>
        <w:t>PAM</w:t>
      </w:r>
      <w:r w:rsidR="00E14B72" w:rsidRPr="008C2884">
        <w:rPr>
          <w:rFonts w:ascii="Arial" w:hAnsi="Arial" w:cs="Arial"/>
          <w:sz w:val="24"/>
          <w:szCs w:val="24"/>
          <w:lang w:val="en-GB"/>
        </w:rPr>
        <w:t xml:space="preserve"> </w:t>
      </w:r>
      <w:r w:rsidR="001C04EF">
        <w:rPr>
          <w:rFonts w:ascii="Arial" w:hAnsi="Arial" w:cs="Arial"/>
          <w:sz w:val="24"/>
          <w:szCs w:val="24"/>
          <w:lang w:val="en-GB"/>
        </w:rPr>
        <w:t>is a type of clustering</w:t>
      </w:r>
      <w:r w:rsidR="00342A33">
        <w:rPr>
          <w:rFonts w:ascii="Arial" w:hAnsi="Arial" w:cs="Arial"/>
          <w:sz w:val="24"/>
          <w:szCs w:val="24"/>
          <w:lang w:val="en-GB"/>
        </w:rPr>
        <w:t xml:space="preserve">, </w:t>
      </w:r>
      <w:r w:rsidR="001C04EF">
        <w:rPr>
          <w:rFonts w:ascii="Arial" w:hAnsi="Arial" w:cs="Arial"/>
          <w:sz w:val="24"/>
          <w:szCs w:val="24"/>
          <w:lang w:val="en-GB"/>
        </w:rPr>
        <w:t xml:space="preserve">used </w:t>
      </w:r>
      <w:r w:rsidR="00342A33">
        <w:rPr>
          <w:rFonts w:ascii="Arial" w:hAnsi="Arial" w:cs="Arial"/>
          <w:sz w:val="24"/>
          <w:szCs w:val="24"/>
          <w:lang w:val="en-GB"/>
        </w:rPr>
        <w:t>primarily</w:t>
      </w:r>
      <w:r w:rsidR="001C04EF">
        <w:rPr>
          <w:rFonts w:ascii="Arial" w:hAnsi="Arial" w:cs="Arial"/>
          <w:sz w:val="24"/>
          <w:szCs w:val="24"/>
          <w:lang w:val="en-GB"/>
        </w:rPr>
        <w:t xml:space="preserve"> for categorical features </w:t>
      </w:r>
      <w:r w:rsidR="001C04EF">
        <w:rPr>
          <w:rFonts w:ascii="Arial" w:hAnsi="Arial" w:cs="Arial"/>
          <w:sz w:val="24"/>
          <w:szCs w:val="24"/>
          <w:lang w:val="en-GB"/>
        </w:rPr>
        <w:fldChar w:fldCharType="begin"/>
      </w:r>
      <w:r w:rsidR="001C04EF">
        <w:rPr>
          <w:rFonts w:ascii="Arial" w:hAnsi="Arial" w:cs="Arial"/>
          <w:sz w:val="24"/>
          <w:szCs w:val="24"/>
          <w:lang w:val="en-GB"/>
        </w:rPr>
        <w:instrText xml:space="preserve"> ADDIN ZOTERO_ITEM CSL_CITATION {"citationID":"cH9Nvsnj","properties":{"formattedCitation":"(Shendre, 2020)","plainCitation":"(Shendre, 2020)","noteIndex":0},"citationItems":[{"id":162,"uris":["http://zotero.org/users/local/pE4cGXV6/items/M5T59UMA"],"uri":["http://zotero.org/users/local/pE4cGXV6/items/M5T59UMA"],"itemData":{"id":162,"type":"post-weblog","container-title":"Towards Data Science","title":"Clustering datasets having both numerical and categorical variables","URL":"https://towardsdatascience. com/clustering - datasets - having- both- numerical- and- categorical - variables-ed91cdca0677","author":[{"family":"Shendre","given":"Sushrut"}],"issued":{"date-parts":[["2020",4,29]]}}}],"schema":"https://github.com/citation-style-language/schema/raw/master/csl-citation.json"} </w:instrText>
      </w:r>
      <w:r w:rsidR="001C04EF">
        <w:rPr>
          <w:rFonts w:ascii="Arial" w:hAnsi="Arial" w:cs="Arial"/>
          <w:sz w:val="24"/>
          <w:szCs w:val="24"/>
          <w:lang w:val="en-GB"/>
        </w:rPr>
        <w:fldChar w:fldCharType="separate"/>
      </w:r>
      <w:r w:rsidR="001C04EF" w:rsidRPr="001C04EF">
        <w:rPr>
          <w:rFonts w:ascii="Arial" w:hAnsi="Arial" w:cs="Arial"/>
          <w:sz w:val="24"/>
          <w:lang w:val="en-GB"/>
        </w:rPr>
        <w:t>(Shendre, 2020)</w:t>
      </w:r>
      <w:r w:rsidR="001C04EF">
        <w:rPr>
          <w:rFonts w:ascii="Arial" w:hAnsi="Arial" w:cs="Arial"/>
          <w:sz w:val="24"/>
          <w:szCs w:val="24"/>
          <w:lang w:val="en-GB"/>
        </w:rPr>
        <w:fldChar w:fldCharType="end"/>
      </w:r>
      <w:r w:rsidR="001C04EF">
        <w:rPr>
          <w:rFonts w:ascii="Arial" w:hAnsi="Arial" w:cs="Arial"/>
          <w:sz w:val="24"/>
          <w:szCs w:val="24"/>
          <w:lang w:val="en-GB"/>
        </w:rPr>
        <w:t xml:space="preserve">. It </w:t>
      </w:r>
      <w:r w:rsidR="00E14B72" w:rsidRPr="008C2884">
        <w:rPr>
          <w:rFonts w:ascii="Arial" w:hAnsi="Arial" w:cs="Arial"/>
          <w:sz w:val="24"/>
          <w:szCs w:val="24"/>
          <w:lang w:val="en-GB"/>
        </w:rPr>
        <w:t xml:space="preserve">seeks to identify a finite set of clusters </w:t>
      </w:r>
      <w:r w:rsidR="00364EE2" w:rsidRPr="008C2884">
        <w:rPr>
          <w:rFonts w:ascii="Arial" w:hAnsi="Arial" w:cs="Arial"/>
          <w:sz w:val="24"/>
          <w:szCs w:val="24"/>
          <w:lang w:val="en-GB"/>
        </w:rPr>
        <w:t xml:space="preserve">or subgroups </w:t>
      </w:r>
      <w:r w:rsidR="00E14B72" w:rsidRPr="008C2884">
        <w:rPr>
          <w:rFonts w:ascii="Arial" w:hAnsi="Arial" w:cs="Arial"/>
          <w:sz w:val="24"/>
          <w:szCs w:val="24"/>
          <w:lang w:val="en-GB"/>
        </w:rPr>
        <w:t>to describe data</w:t>
      </w:r>
      <w:r w:rsidR="00364EE2" w:rsidRPr="008C2884">
        <w:rPr>
          <w:rFonts w:ascii="Arial" w:hAnsi="Arial" w:cs="Arial"/>
          <w:sz w:val="24"/>
          <w:szCs w:val="24"/>
          <w:lang w:val="en-GB"/>
        </w:rPr>
        <w:t xml:space="preserve"> </w:t>
      </w:r>
      <w:r w:rsidR="00364EE2" w:rsidRPr="008C2884">
        <w:rPr>
          <w:rFonts w:ascii="Arial" w:hAnsi="Arial" w:cs="Arial"/>
          <w:sz w:val="24"/>
          <w:szCs w:val="24"/>
          <w:lang w:val="en-GB"/>
        </w:rPr>
        <w:fldChar w:fldCharType="begin"/>
      </w:r>
      <w:r w:rsidR="00364EE2" w:rsidRPr="008C2884">
        <w:rPr>
          <w:rFonts w:ascii="Arial" w:hAnsi="Arial" w:cs="Arial"/>
          <w:sz w:val="24"/>
          <w:szCs w:val="24"/>
          <w:lang w:val="en-GB"/>
        </w:rPr>
        <w:instrText xml:space="preserve"> ADDIN ZOTERO_ITEM CSL_CITATION {"citationID":"DMjf7ajx","properties":{"formattedCitation":"(Fonseca, 2013; James et al., 2013)","plainCitation":"(Fonseca, 2013; James et al., 2013)","noteIndex":0},"citationItems":[{"id":10,"uris":["http://zotero.org/users/local/pE4cGXV6/items/WN4LLDNZ"],"uri":["http://zotero.org/users/local/pE4cGXV6/items/WN4LLDNZ"],"itemData":{"id":10,"type":"article-journal","abstract":"Clustering seeks to identify a finite set of clusters to describe data. Cluster analysis is partitioning similar objects into meaningful classes, when both the number of classes and their composition are to be determined. Nowadays, we often see illustrations concerning the use of latent class models in the field of cluster analysis. They provide a useful probabilistic/statistical method for grouping observations into clusters. In this approach to clustering, each different cluster in the population is assumed to be described by a different probability distribution, which may belong to the same family but differ in the values they take for the parameters of the distribution.","container-title":"International Journal of Social Research Methodology","DOI":"10.1080/13645579.2012.716973","ISSN":"1364-5579, 1464-5300","issue":"5","journalAbbreviation":"International Journal of Social Research Methodology","language":"en","page":"403-428","source":"DOI.org (Crossref)","title":"Clustering in the field of social sciences: that is your choice","title-short":"Clustering in the field of social sciences","volume":"16","author":[{"family":"Fonseca","given":"Jaime R.S."}],"issued":{"date-parts":[["2013",9]]}}},{"id":36,"uris":["http://zotero.org/users/local/pE4cGXV6/items/D5G24PES"],"uri":["http://zotero.org/users/local/pE4cGXV6/items/D5G24PES"],"itemData":{"id":36,"type":"book","event-place":"New York","ISBN":"978-1-4614-7137-0","publisher":"Spinger","publisher-place":"New York","title":"An Introduction to Statistical Learning: With Applications in R","volume":"103","author":[{"family":"James","given":"Gareth"},{"family":"Witten","given":"Daniela"},{"family":"Hastie","given":"Trevor"},{"family":"Tibshirani","given":"Robert"}],"issued":{"date-parts":[["2013",6,23]]}}}],"schema":"https://github.com/citation-style-language/schema/raw/master/csl-citation.json"} </w:instrText>
      </w:r>
      <w:r w:rsidR="00364EE2" w:rsidRPr="008C2884">
        <w:rPr>
          <w:rFonts w:ascii="Arial" w:hAnsi="Arial" w:cs="Arial"/>
          <w:sz w:val="24"/>
          <w:szCs w:val="24"/>
          <w:lang w:val="en-GB"/>
        </w:rPr>
        <w:fldChar w:fldCharType="separate"/>
      </w:r>
      <w:r w:rsidR="00364EE2" w:rsidRPr="008C2884">
        <w:rPr>
          <w:rFonts w:ascii="Arial" w:hAnsi="Arial" w:cs="Arial"/>
          <w:sz w:val="24"/>
          <w:szCs w:val="24"/>
          <w:lang w:val="en-GB"/>
        </w:rPr>
        <w:t>(Fonseca, 2013; James et al., 2013)</w:t>
      </w:r>
      <w:r w:rsidR="00364EE2" w:rsidRPr="008C2884">
        <w:rPr>
          <w:rFonts w:ascii="Arial" w:hAnsi="Arial" w:cs="Arial"/>
          <w:sz w:val="24"/>
          <w:szCs w:val="24"/>
          <w:lang w:val="en-GB"/>
        </w:rPr>
        <w:fldChar w:fldCharType="end"/>
      </w:r>
      <w:r w:rsidR="00364EE2" w:rsidRPr="008C2884">
        <w:rPr>
          <w:rFonts w:ascii="Arial" w:hAnsi="Arial" w:cs="Arial"/>
          <w:sz w:val="24"/>
          <w:szCs w:val="24"/>
          <w:lang w:val="en-GB"/>
        </w:rPr>
        <w:t xml:space="preserve">. </w:t>
      </w:r>
      <w:r w:rsidR="00BF7516" w:rsidRPr="008C2884">
        <w:rPr>
          <w:rFonts w:ascii="Arial" w:hAnsi="Arial" w:cs="Arial"/>
          <w:sz w:val="24"/>
          <w:szCs w:val="24"/>
          <w:lang w:val="en-GB"/>
        </w:rPr>
        <w:t xml:space="preserve">This method creates some </w:t>
      </w:r>
      <w:r w:rsidR="00BF7516" w:rsidRPr="008C2884">
        <w:rPr>
          <w:rFonts w:ascii="Arial" w:hAnsi="Arial" w:cs="Arial"/>
          <w:sz w:val="24"/>
          <w:szCs w:val="24"/>
          <w:lang w:val="en-GB"/>
        </w:rPr>
        <w:lastRenderedPageBreak/>
        <w:t>subgroups to maximize both the similarity within clusters and the differences among other groups</w:t>
      </w:r>
      <w:r w:rsidR="00870EB1" w:rsidRPr="008C2884">
        <w:rPr>
          <w:rFonts w:ascii="Arial" w:hAnsi="Arial" w:cs="Arial"/>
          <w:sz w:val="24"/>
          <w:szCs w:val="24"/>
          <w:lang w:val="en-GB"/>
        </w:rPr>
        <w:t>.</w:t>
      </w:r>
      <w:r w:rsidR="00403F16">
        <w:rPr>
          <w:rFonts w:ascii="Arial" w:hAnsi="Arial" w:cs="Arial"/>
          <w:sz w:val="24"/>
          <w:szCs w:val="24"/>
          <w:lang w:val="en-GB"/>
        </w:rPr>
        <w:t xml:space="preserve"> </w:t>
      </w:r>
      <w:r w:rsidR="00F57B96">
        <w:rPr>
          <w:rFonts w:ascii="Arial" w:hAnsi="Arial" w:cs="Arial"/>
          <w:sz w:val="24"/>
          <w:szCs w:val="24"/>
          <w:lang w:val="en-GB"/>
        </w:rPr>
        <w:t>This algorithm adopts Gower distance which calculates</w:t>
      </w:r>
      <w:r w:rsidR="00F57B96" w:rsidRPr="00F57B96">
        <w:rPr>
          <w:rFonts w:ascii="Arial" w:hAnsi="Arial" w:cs="Arial"/>
          <w:sz w:val="24"/>
          <w:szCs w:val="24"/>
          <w:lang w:val="en-GB"/>
        </w:rPr>
        <w:t xml:space="preserve"> the distance</w:t>
      </w:r>
      <w:r w:rsidR="00342A33">
        <w:rPr>
          <w:rFonts w:ascii="Arial" w:hAnsi="Arial" w:cs="Arial"/>
          <w:sz w:val="24"/>
          <w:szCs w:val="24"/>
          <w:lang w:val="en-GB"/>
        </w:rPr>
        <w:t xml:space="preserve"> </w:t>
      </w:r>
      <w:r w:rsidR="00F57B96" w:rsidRPr="00F57B96">
        <w:rPr>
          <w:rFonts w:ascii="Arial" w:hAnsi="Arial" w:cs="Arial"/>
          <w:sz w:val="24"/>
          <w:szCs w:val="24"/>
          <w:lang w:val="en-GB"/>
        </w:rPr>
        <w:t xml:space="preserve">between two </w:t>
      </w:r>
      <w:r w:rsidR="00F57B96">
        <w:rPr>
          <w:rFonts w:ascii="Arial" w:hAnsi="Arial" w:cs="Arial"/>
          <w:sz w:val="24"/>
          <w:szCs w:val="24"/>
          <w:lang w:val="en-GB"/>
        </w:rPr>
        <w:t>objects</w:t>
      </w:r>
      <w:r w:rsidR="00F57B96" w:rsidRPr="00F57B96">
        <w:rPr>
          <w:rFonts w:ascii="Arial" w:hAnsi="Arial" w:cs="Arial"/>
          <w:sz w:val="24"/>
          <w:szCs w:val="24"/>
          <w:lang w:val="en-GB"/>
        </w:rPr>
        <w:t xml:space="preserve"> whose </w:t>
      </w:r>
      <w:r w:rsidR="00F57B96">
        <w:rPr>
          <w:rFonts w:ascii="Arial" w:hAnsi="Arial" w:cs="Arial"/>
          <w:sz w:val="24"/>
          <w:szCs w:val="24"/>
          <w:lang w:val="en-GB"/>
        </w:rPr>
        <w:t>properties</w:t>
      </w:r>
      <w:r w:rsidR="00F57B96" w:rsidRPr="00F57B96">
        <w:rPr>
          <w:rFonts w:ascii="Arial" w:hAnsi="Arial" w:cs="Arial"/>
          <w:sz w:val="24"/>
          <w:szCs w:val="24"/>
          <w:lang w:val="en-GB"/>
        </w:rPr>
        <w:t xml:space="preserve"> are a mix of categorical and quantitative values</w:t>
      </w:r>
      <w:r w:rsidR="00F57B96">
        <w:rPr>
          <w:rFonts w:ascii="Arial" w:hAnsi="Arial" w:cs="Arial"/>
          <w:sz w:val="24"/>
          <w:szCs w:val="24"/>
          <w:lang w:val="en-GB"/>
        </w:rPr>
        <w:t xml:space="preserve"> </w:t>
      </w:r>
      <w:r w:rsidR="00F57B96">
        <w:rPr>
          <w:rFonts w:ascii="Arial" w:hAnsi="Arial" w:cs="Arial"/>
          <w:sz w:val="24"/>
          <w:szCs w:val="24"/>
          <w:lang w:val="en-GB"/>
        </w:rPr>
        <w:fldChar w:fldCharType="begin"/>
      </w:r>
      <w:r w:rsidR="00F57B96">
        <w:rPr>
          <w:rFonts w:ascii="Arial" w:hAnsi="Arial" w:cs="Arial"/>
          <w:sz w:val="24"/>
          <w:szCs w:val="24"/>
          <w:lang w:val="en-GB"/>
        </w:rPr>
        <w:instrText xml:space="preserve"> ADDIN ZOTERO_ITEM CSL_CITATION {"citationID":"KK4rp3iu","properties":{"formattedCitation":"(Shendre, 2020)","plainCitation":"(Shendre, 2020)","noteIndex":0},"citationItems":[{"id":162,"uris":["http://zotero.org/users/local/pE4cGXV6/items/M5T59UMA"],"uri":["http://zotero.org/users/local/pE4cGXV6/items/M5T59UMA"],"itemData":{"id":162,"type":"post-weblog","container-title":"Towards Data Science","title":"Clustering datasets having both numerical and categorical variables","URL":"https://towardsdatascience. com/clustering - datasets - having- both- numerical- and- categorical - variables-ed91cdca0677","author":[{"family":"Shendre","given":"Sushrut"}],"issued":{"date-parts":[["2020",4,29]]}}}],"schema":"https://github.com/citation-style-language/schema/raw/master/csl-citation.json"} </w:instrText>
      </w:r>
      <w:r w:rsidR="00F57B96">
        <w:rPr>
          <w:rFonts w:ascii="Arial" w:hAnsi="Arial" w:cs="Arial"/>
          <w:sz w:val="24"/>
          <w:szCs w:val="24"/>
          <w:lang w:val="en-GB"/>
        </w:rPr>
        <w:fldChar w:fldCharType="separate"/>
      </w:r>
      <w:r w:rsidR="00F57B96" w:rsidRPr="00F57B96">
        <w:rPr>
          <w:rFonts w:ascii="Arial" w:hAnsi="Arial" w:cs="Arial"/>
          <w:sz w:val="24"/>
          <w:lang w:val="en-GB"/>
        </w:rPr>
        <w:t>(Shendre, 2020)</w:t>
      </w:r>
      <w:r w:rsidR="00F57B96">
        <w:rPr>
          <w:rFonts w:ascii="Arial" w:hAnsi="Arial" w:cs="Arial"/>
          <w:sz w:val="24"/>
          <w:szCs w:val="24"/>
          <w:lang w:val="en-GB"/>
        </w:rPr>
        <w:fldChar w:fldCharType="end"/>
      </w:r>
      <w:r w:rsidR="00F57B96">
        <w:rPr>
          <w:rFonts w:ascii="Arial" w:hAnsi="Arial" w:cs="Arial"/>
          <w:sz w:val="24"/>
          <w:szCs w:val="24"/>
          <w:lang w:val="en-GB"/>
        </w:rPr>
        <w:t>.</w:t>
      </w:r>
      <w:r w:rsidR="00342A33">
        <w:rPr>
          <w:rFonts w:ascii="Arial" w:hAnsi="Arial" w:cs="Arial"/>
          <w:sz w:val="24"/>
          <w:szCs w:val="24"/>
          <w:lang w:val="en-GB"/>
        </w:rPr>
        <w:t xml:space="preserve"> </w:t>
      </w:r>
      <w:r w:rsidR="00403F16">
        <w:rPr>
          <w:rFonts w:ascii="Arial" w:hAnsi="Arial" w:cs="Arial"/>
          <w:sz w:val="24"/>
          <w:szCs w:val="24"/>
          <w:lang w:val="en-GB"/>
        </w:rPr>
        <w:t xml:space="preserve">Clustering </w:t>
      </w:r>
      <w:r w:rsidR="00342A33">
        <w:rPr>
          <w:rFonts w:ascii="Arial" w:hAnsi="Arial" w:cs="Arial"/>
          <w:sz w:val="24"/>
          <w:szCs w:val="24"/>
          <w:lang w:val="en-GB"/>
        </w:rPr>
        <w:t>is used</w:t>
      </w:r>
      <w:r w:rsidR="00403F16">
        <w:rPr>
          <w:rFonts w:ascii="Arial" w:hAnsi="Arial" w:cs="Arial"/>
          <w:sz w:val="24"/>
          <w:szCs w:val="24"/>
          <w:lang w:val="en-GB"/>
        </w:rPr>
        <w:t xml:space="preserve"> to obtain </w:t>
      </w:r>
      <w:r w:rsidR="00403F16" w:rsidRPr="00403F16">
        <w:rPr>
          <w:rFonts w:ascii="Arial" w:hAnsi="Arial" w:cs="Arial"/>
          <w:sz w:val="24"/>
          <w:szCs w:val="24"/>
          <w:lang w:val="en-GB"/>
        </w:rPr>
        <w:t>profiles of citizens</w:t>
      </w:r>
      <w:r w:rsidR="00342A33">
        <w:rPr>
          <w:rFonts w:ascii="Arial" w:hAnsi="Arial" w:cs="Arial"/>
          <w:sz w:val="24"/>
          <w:szCs w:val="24"/>
          <w:lang w:val="en-GB"/>
        </w:rPr>
        <w:t xml:space="preserve"> with similar attitudes</w:t>
      </w:r>
      <w:r w:rsidR="00403F16">
        <w:rPr>
          <w:rFonts w:ascii="Arial" w:hAnsi="Arial" w:cs="Arial"/>
          <w:sz w:val="24"/>
          <w:szCs w:val="24"/>
          <w:lang w:val="en-GB"/>
        </w:rPr>
        <w:t xml:space="preserve"> toward climate change.</w:t>
      </w:r>
    </w:p>
    <w:p w14:paraId="201A3FE1" w14:textId="775723F0" w:rsidR="000A148D" w:rsidRPr="008C2884" w:rsidRDefault="00042BA5" w:rsidP="007A08B5">
      <w:pPr>
        <w:spacing w:before="240" w:line="360" w:lineRule="auto"/>
        <w:ind w:firstLine="709"/>
        <w:jc w:val="both"/>
        <w:rPr>
          <w:rFonts w:ascii="Arial" w:hAnsi="Arial" w:cs="Arial"/>
          <w:sz w:val="24"/>
          <w:szCs w:val="24"/>
          <w:lang w:val="en-GB"/>
        </w:rPr>
      </w:pPr>
      <w:r w:rsidRPr="008C2884">
        <w:rPr>
          <w:rFonts w:ascii="Arial" w:hAnsi="Arial" w:cs="Arial"/>
          <w:sz w:val="24"/>
          <w:szCs w:val="24"/>
          <w:lang w:val="en-GB"/>
        </w:rPr>
        <w:t>Correlational</w:t>
      </w:r>
      <w:r w:rsidR="000A148D" w:rsidRPr="008C2884">
        <w:rPr>
          <w:rFonts w:ascii="Arial" w:hAnsi="Arial" w:cs="Arial"/>
          <w:sz w:val="24"/>
          <w:szCs w:val="24"/>
          <w:lang w:val="en-GB"/>
        </w:rPr>
        <w:t xml:space="preserve"> Class Analysis</w:t>
      </w:r>
      <w:r w:rsidR="00BF7516" w:rsidRPr="008C2884">
        <w:rPr>
          <w:rFonts w:ascii="Arial" w:hAnsi="Arial" w:cs="Arial"/>
          <w:sz w:val="24"/>
          <w:szCs w:val="24"/>
          <w:lang w:val="en-GB"/>
        </w:rPr>
        <w:t xml:space="preserve"> (CCA) identif</w:t>
      </w:r>
      <w:r w:rsidR="006D1963">
        <w:rPr>
          <w:rFonts w:ascii="Arial" w:hAnsi="Arial" w:cs="Arial"/>
          <w:sz w:val="24"/>
          <w:szCs w:val="24"/>
          <w:lang w:val="en-GB"/>
        </w:rPr>
        <w:t>ies</w:t>
      </w:r>
      <w:r w:rsidR="00BF7516" w:rsidRPr="008C2884">
        <w:rPr>
          <w:rFonts w:ascii="Arial" w:hAnsi="Arial" w:cs="Arial"/>
          <w:sz w:val="24"/>
          <w:szCs w:val="24"/>
          <w:lang w:val="en-GB"/>
        </w:rPr>
        <w:t xml:space="preserve"> such “cultural schemas” in survey data, in particular in public opinion data </w:t>
      </w:r>
      <w:r w:rsidR="00BF7516" w:rsidRPr="008C2884">
        <w:rPr>
          <w:rFonts w:ascii="Arial" w:hAnsi="Arial" w:cs="Arial"/>
          <w:sz w:val="24"/>
          <w:szCs w:val="24"/>
          <w:lang w:val="en-GB"/>
        </w:rPr>
        <w:fldChar w:fldCharType="begin"/>
      </w:r>
      <w:r w:rsidR="00BF7516" w:rsidRPr="008C2884">
        <w:rPr>
          <w:rFonts w:ascii="Arial" w:hAnsi="Arial" w:cs="Arial"/>
          <w:sz w:val="24"/>
          <w:szCs w:val="24"/>
          <w:lang w:val="en-GB"/>
        </w:rPr>
        <w:instrText xml:space="preserve"> ADDIN ZOTERO_ITEM CSL_CITATION {"citationID":"PyBgeTi4","properties":{"formattedCitation":"(Boutyline, 2017; Rossoni et al., 2020)","plainCitation":"(Boutyline, 2017; Rossoni et al., 2020)","noteIndex":0},"citationItems":[{"id":40,"uris":["http://zotero.org/users/local/pE4cGXV6/items/DXD67RA5"],"uri":["http://zotero.org/users/local/pE4cGXV6/items/DXD67RA5"],"itemData":{"id":40,"type":"article-journal","abstract":"Measurement of shared cultural schemas is a central methodological challenge for the sociology of culture. Relational Class Analysis (RCA) is a recently developed technique for identifying such schemas in survey data. However, existing work lacks a clear deﬁnition of such schemas, which leaves RCA’s accuracy largely unknown. Here, I build on the theoretical intuitions behind RCA to arrive at this deﬁnition. I demonstrate that shared schemas should result in linear dependencies between survey rows—the relationship usually measured with Pearson’s correlation. I thus modify RCA into a “Correlational Class Analysis” (CCA). When I compare the methods using a broad set of simulations, results show that CCA is reliably more accurate at detecting shared schemas than RCA, even in scenarios that substantially violate CCA’s assumptions. I ﬁnd no evidence of theoretical settings where RCA is more accurate. I then revisit a previous RCA analysis of the 1993 General Social Survey musical tastes module. Whereas RCA partitioned these data into three schematic classes, CCA partitions them into four. I compare these results with a multiple-groups analysis in structural equation modeling and ﬁnd that CCA’s partition yields greatly improved model ﬁt over RCA. I conclude with a parsimonious framework for future work.","container-title":"Sociological Science","DOI":"10.15195/v4.a15","ISSN":"23306696","journalAbbreviation":"SocScience","language":"en","page":"353-393","source":"DOI.org (Crossref)","title":"Improving the Measurement of Shared Cultural Schemas with Correlational Class Analysis: Theory and Method","title-short":"Improving the Measurement of Shared Cultural Schemas with Correlational Class Analysis","volume":"4","author":[{"family":"Boutyline","given":"Andrei"}],"issued":{"date-parts":[["2017"]]}}},{"id":38,"uris":["http://zotero.org/users/local/pE4cGXV6/items/XGXXBVUM"],"uri":["http://zotero.org/users/local/pE4cGXV6/items/XGXXBVUM"],"itemData":{"id":38,"type":"report","abstract":"Organizational culture tends to be investigated based on organizational consensus degree, even when it is seen as shared meanings. However, sharing meanings does not imply having the same opinions. On the contrary, there may be agreement on which cultural elements are relevant, even when opinions differ from each other, a fact that enables individuals to share cultural schemes, although they disagree with each other’s answers. Recent advancements in the cultural cognition field have enabled the present tutorial article to map organizational culture schemes based on correlational class analysis. This method divides the sample into scheme classes by listing respondents based on the linear dependence degree between answers given to a questionnaire, rather than on agreement between respondents. The aim of this tutorial article is to use a scale of organizational values adapted to the Brazilian context in order to map cultural schemes based on a survey conducted with 207 workers from different companies. Results point toward two different scheme classes (reactive and resilient) that condition the effect of attitudes and organizational structure on employee appreciation and satisfaction. Besides providing a tutorial on how to use the investigated technique, the study points out its relevance for organizational culture field.","genre":"preprint","language":"en","note":"DOI: 10.31235/osf.io/sf2v4","publisher":"SocArXiv","source":"DOI.org (Crossref)","title":"Mapping Organizational Culture Schemes Based on Correlational Class Analysis","URL":"https://osf.io/sf2v4","author":[{"family":"Rossoni","given":"Luciano"},{"family":"Gonçalves","given":"Clayton Pereira"},{"family":"Silva","given":"Mônica Pereira","non-dropping-particle":"da"},{"family":"Gonçalves","given":"Alex Ferreira"}],"accessed":{"date-parts":[["2021",1,17]]},"issued":{"date-parts":[["2020",5,6]]}}}],"schema":"https://github.com/citation-style-language/schema/raw/master/csl-citation.json"} </w:instrText>
      </w:r>
      <w:r w:rsidR="00BF7516" w:rsidRPr="008C2884">
        <w:rPr>
          <w:rFonts w:ascii="Arial" w:hAnsi="Arial" w:cs="Arial"/>
          <w:sz w:val="24"/>
          <w:szCs w:val="24"/>
          <w:lang w:val="en-GB"/>
        </w:rPr>
        <w:fldChar w:fldCharType="separate"/>
      </w:r>
      <w:r w:rsidR="00BF7516" w:rsidRPr="008C2884">
        <w:rPr>
          <w:rFonts w:ascii="Arial" w:hAnsi="Arial" w:cs="Arial"/>
          <w:sz w:val="24"/>
          <w:szCs w:val="24"/>
          <w:lang w:val="en-GB"/>
        </w:rPr>
        <w:t>(Boutyline, 2017; Rossoni et al., 2020)</w:t>
      </w:r>
      <w:r w:rsidR="00BF7516" w:rsidRPr="008C2884">
        <w:rPr>
          <w:rFonts w:ascii="Arial" w:hAnsi="Arial" w:cs="Arial"/>
          <w:sz w:val="24"/>
          <w:szCs w:val="24"/>
          <w:lang w:val="en-GB"/>
        </w:rPr>
        <w:fldChar w:fldCharType="end"/>
      </w:r>
      <w:r w:rsidR="00BF7516" w:rsidRPr="008C2884">
        <w:rPr>
          <w:rFonts w:ascii="Arial" w:hAnsi="Arial" w:cs="Arial"/>
          <w:sz w:val="24"/>
          <w:szCs w:val="24"/>
          <w:lang w:val="en-GB"/>
        </w:rPr>
        <w:t xml:space="preserve">. This technique is an implementation of Relational Class Analysis (RCA) developed by </w:t>
      </w:r>
      <w:r w:rsidR="000A148D" w:rsidRPr="008C2884">
        <w:rPr>
          <w:rFonts w:ascii="Arial" w:hAnsi="Arial" w:cs="Arial"/>
          <w:sz w:val="24"/>
          <w:szCs w:val="24"/>
          <w:lang w:val="en-GB"/>
        </w:rPr>
        <w:t>Goldberg (2011)</w:t>
      </w:r>
      <w:r w:rsidR="00BF7516" w:rsidRPr="008C2884">
        <w:rPr>
          <w:rFonts w:ascii="Arial" w:hAnsi="Arial" w:cs="Arial"/>
          <w:sz w:val="24"/>
          <w:szCs w:val="24"/>
          <w:lang w:val="en-GB"/>
        </w:rPr>
        <w:t xml:space="preserve"> and it</w:t>
      </w:r>
      <w:r w:rsidR="000A148D" w:rsidRPr="008C2884">
        <w:rPr>
          <w:rFonts w:ascii="Arial" w:hAnsi="Arial" w:cs="Arial"/>
          <w:sz w:val="24"/>
          <w:szCs w:val="24"/>
          <w:lang w:val="en-GB"/>
        </w:rPr>
        <w:t xml:space="preserve"> “seeks to parse out</w:t>
      </w:r>
      <w:r w:rsidR="006D1963">
        <w:rPr>
          <w:rFonts w:ascii="Arial" w:hAnsi="Arial" w:cs="Arial"/>
          <w:sz w:val="24"/>
          <w:szCs w:val="24"/>
          <w:lang w:val="en-GB"/>
        </w:rPr>
        <w:t xml:space="preserve"> </w:t>
      </w:r>
      <w:r w:rsidR="000A148D" w:rsidRPr="008C2884">
        <w:rPr>
          <w:rFonts w:ascii="Arial" w:hAnsi="Arial" w:cs="Arial"/>
          <w:sz w:val="24"/>
          <w:szCs w:val="24"/>
          <w:lang w:val="en-GB"/>
        </w:rPr>
        <w:t xml:space="preserve">groups, or classes, of like-minded individuals. Unlike these methods, however, it uses relationality to compare these individuals not on their attitudes per se but on the patterns of relations between their attitudes” </w:t>
      </w:r>
      <w:r w:rsidR="000A148D" w:rsidRPr="008C2884">
        <w:rPr>
          <w:rFonts w:ascii="Arial" w:hAnsi="Arial" w:cs="Arial"/>
          <w:sz w:val="24"/>
          <w:szCs w:val="24"/>
          <w:lang w:val="en-GB"/>
        </w:rPr>
        <w:fldChar w:fldCharType="begin"/>
      </w:r>
      <w:r w:rsidR="000A148D" w:rsidRPr="008C2884">
        <w:rPr>
          <w:rFonts w:ascii="Arial" w:hAnsi="Arial" w:cs="Arial"/>
          <w:sz w:val="24"/>
          <w:szCs w:val="24"/>
          <w:lang w:val="en-GB"/>
        </w:rPr>
        <w:instrText xml:space="preserve"> ADDIN ZOTERO_ITEM CSL_CITATION {"citationID":"3aeYIgjA","properties":{"formattedCitation":"(Goldberg, 2011)","plainCitation":"(Goldberg, 2011)","dontUpdate":true,"noteIndex":0},"citationItems":[{"id":31,"uris":["http://zotero.org/users/local/pE4cGXV6/items/WLJ9VULC"],"uri":["http://zotero.org/users/local/pE4cGXV6/items/WLJ9VULC"],"itemData":{"id":31,"type":"article-journal","container-title":"American Journal of Sociology","DOI":"10.1086/657976","ISSN":"0002-9602, 1537-5390","issue":"5","journalAbbreviation":"American Journal of Sociology","language":"en","page":"1397-1436","source":"DOI.org (Crossref)","title":"Mapping Shared Understandings Using Relational Class Analysis: The Case of the Cultural Omnivore Reexamined","title-short":"Mapping Shared Understandings Using Relational Class Analysis","volume":"116","author":[{"family":"Goldberg","given":"Amir"}],"issued":{"date-parts":[["2011",3]]}}}],"schema":"https://github.com/citation-style-language/schema/raw/master/csl-citation.json"} </w:instrText>
      </w:r>
      <w:r w:rsidR="000A148D" w:rsidRPr="008C2884">
        <w:rPr>
          <w:rFonts w:ascii="Arial" w:hAnsi="Arial" w:cs="Arial"/>
          <w:sz w:val="24"/>
          <w:szCs w:val="24"/>
          <w:lang w:val="en-GB"/>
        </w:rPr>
        <w:fldChar w:fldCharType="separate"/>
      </w:r>
      <w:r w:rsidR="000A148D" w:rsidRPr="008C2884">
        <w:rPr>
          <w:rFonts w:ascii="Arial" w:hAnsi="Arial" w:cs="Arial"/>
          <w:sz w:val="24"/>
          <w:szCs w:val="24"/>
          <w:lang w:val="en-GB"/>
        </w:rPr>
        <w:t>(</w:t>
      </w:r>
      <w:r w:rsidR="00C46517">
        <w:rPr>
          <w:rFonts w:ascii="Arial" w:hAnsi="Arial" w:cs="Arial"/>
          <w:sz w:val="24"/>
          <w:szCs w:val="24"/>
          <w:lang w:val="en-GB"/>
        </w:rPr>
        <w:t>p.</w:t>
      </w:r>
      <w:r w:rsidR="000A148D" w:rsidRPr="008C2884">
        <w:rPr>
          <w:rFonts w:ascii="Arial" w:hAnsi="Arial" w:cs="Arial"/>
          <w:sz w:val="24"/>
          <w:szCs w:val="24"/>
          <w:lang w:val="en-GB"/>
        </w:rPr>
        <w:t>1399)</w:t>
      </w:r>
      <w:r w:rsidR="000A148D" w:rsidRPr="008C2884">
        <w:rPr>
          <w:rFonts w:ascii="Arial" w:hAnsi="Arial" w:cs="Arial"/>
          <w:sz w:val="24"/>
          <w:szCs w:val="24"/>
          <w:lang w:val="en-GB"/>
        </w:rPr>
        <w:fldChar w:fldCharType="end"/>
      </w:r>
      <w:r w:rsidR="000A148D" w:rsidRPr="008C2884">
        <w:rPr>
          <w:rFonts w:ascii="Arial" w:hAnsi="Arial" w:cs="Arial"/>
          <w:sz w:val="24"/>
          <w:szCs w:val="24"/>
          <w:lang w:val="en-GB"/>
        </w:rPr>
        <w:t xml:space="preserve">. </w:t>
      </w:r>
      <w:r w:rsidR="00BF7516" w:rsidRPr="008C2884">
        <w:rPr>
          <w:rFonts w:ascii="Arial" w:hAnsi="Arial" w:cs="Arial"/>
          <w:sz w:val="24"/>
          <w:szCs w:val="24"/>
          <w:lang w:val="en-GB"/>
        </w:rPr>
        <w:t>Therefore, the goal of RCA is to partition individuals into g</w:t>
      </w:r>
      <w:r w:rsidR="00775515" w:rsidRPr="008C2884">
        <w:rPr>
          <w:rFonts w:ascii="Arial" w:hAnsi="Arial" w:cs="Arial"/>
          <w:sz w:val="24"/>
          <w:szCs w:val="24"/>
          <w:lang w:val="en-GB"/>
        </w:rPr>
        <w:t xml:space="preserve">roups </w:t>
      </w:r>
      <w:r w:rsidR="006D1963">
        <w:rPr>
          <w:rFonts w:ascii="Arial" w:hAnsi="Arial" w:cs="Arial"/>
          <w:sz w:val="24"/>
          <w:szCs w:val="24"/>
          <w:lang w:val="en-GB"/>
        </w:rPr>
        <w:t>that</w:t>
      </w:r>
      <w:r w:rsidR="00775515" w:rsidRPr="008C2884">
        <w:rPr>
          <w:rFonts w:ascii="Arial" w:hAnsi="Arial" w:cs="Arial"/>
          <w:sz w:val="24"/>
          <w:szCs w:val="24"/>
          <w:lang w:val="en-GB"/>
        </w:rPr>
        <w:t xml:space="preserve"> shared “cultural classes” </w:t>
      </w:r>
      <w:r w:rsidR="00775515" w:rsidRPr="008C2884">
        <w:rPr>
          <w:rFonts w:ascii="Arial" w:hAnsi="Arial" w:cs="Arial"/>
          <w:sz w:val="24"/>
          <w:szCs w:val="24"/>
          <w:lang w:val="en-GB"/>
        </w:rPr>
        <w:fldChar w:fldCharType="begin"/>
      </w:r>
      <w:r w:rsidR="00775515" w:rsidRPr="008C2884">
        <w:rPr>
          <w:rFonts w:ascii="Arial" w:hAnsi="Arial" w:cs="Arial"/>
          <w:sz w:val="24"/>
          <w:szCs w:val="24"/>
          <w:lang w:val="en-GB"/>
        </w:rPr>
        <w:instrText xml:space="preserve"> ADDIN ZOTERO_ITEM CSL_CITATION {"citationID":"JyH8Dx3V","properties":{"formattedCitation":"(Rossoni et al., 2020)","plainCitation":"(Rossoni et al., 2020)","noteIndex":0},"citationItems":[{"id":38,"uris":["http://zotero.org/users/local/pE4cGXV6/items/XGXXBVUM"],"uri":["http://zotero.org/users/local/pE4cGXV6/items/XGXXBVUM"],"itemData":{"id":38,"type":"report","abstract":"Organizational culture tends to be investigated based on organizational consensus degree, even when it is seen as shared meanings. However, sharing meanings does not imply having the same opinions. On the contrary, there may be agreement on which cultural elements are relevant, even when opinions differ from each other, a fact that enables individuals to share cultural schemes, although they disagree with each other’s answers. Recent advancements in the cultural cognition field have enabled the present tutorial article to map organizational culture schemes based on correlational class analysis. This method divides the sample into scheme classes by listing respondents based on the linear dependence degree between answers given to a questionnaire, rather than on agreement between respondents. The aim of this tutorial article is to use a scale of organizational values adapted to the Brazilian context in order to map cultural schemes based on a survey conducted with 207 workers from different companies. Results point toward two different scheme classes (reactive and resilient) that condition the effect of attitudes and organizational structure on employee appreciation and satisfaction. Besides providing a tutorial on how to use the investigated technique, the study points out its relevance for organizational culture field.","genre":"preprint","language":"en","note":"DOI: 10.31235/osf.io/sf2v4","publisher":"SocArXiv","source":"DOI.org (Crossref)","title":"Mapping Organizational Culture Schemes Based on Correlational Class Analysis","URL":"https://osf.io/sf2v4","author":[{"family":"Rossoni","given":"Luciano"},{"family":"Gonçalves","given":"Clayton Pereira"},{"family":"Silva","given":"Mônica Pereira","non-dropping-particle":"da"},{"family":"Gonçalves","given":"Alex Ferreira"}],"accessed":{"date-parts":[["2021",1,17]]},"issued":{"date-parts":[["2020",5,6]]}}}],"schema":"https://github.com/citation-style-language/schema/raw/master/csl-citation.json"} </w:instrText>
      </w:r>
      <w:r w:rsidR="00775515" w:rsidRPr="008C2884">
        <w:rPr>
          <w:rFonts w:ascii="Arial" w:hAnsi="Arial" w:cs="Arial"/>
          <w:sz w:val="24"/>
          <w:szCs w:val="24"/>
          <w:lang w:val="en-GB"/>
        </w:rPr>
        <w:fldChar w:fldCharType="separate"/>
      </w:r>
      <w:r w:rsidR="00775515" w:rsidRPr="008C2884">
        <w:rPr>
          <w:rFonts w:ascii="Arial" w:hAnsi="Arial" w:cs="Arial"/>
          <w:sz w:val="24"/>
          <w:szCs w:val="24"/>
          <w:lang w:val="en-GB"/>
        </w:rPr>
        <w:t>(Rossoni et al., 2020)</w:t>
      </w:r>
      <w:r w:rsidR="00775515" w:rsidRPr="008C2884">
        <w:rPr>
          <w:rFonts w:ascii="Arial" w:hAnsi="Arial" w:cs="Arial"/>
          <w:sz w:val="24"/>
          <w:szCs w:val="24"/>
          <w:lang w:val="en-GB"/>
        </w:rPr>
        <w:fldChar w:fldCharType="end"/>
      </w:r>
      <w:r w:rsidR="00775515" w:rsidRPr="008C2884">
        <w:rPr>
          <w:rFonts w:ascii="Arial" w:hAnsi="Arial" w:cs="Arial"/>
          <w:sz w:val="24"/>
          <w:szCs w:val="24"/>
          <w:lang w:val="en-GB"/>
        </w:rPr>
        <w:t>.</w:t>
      </w:r>
      <w:r w:rsidR="006D1963">
        <w:rPr>
          <w:rFonts w:ascii="Arial" w:hAnsi="Arial" w:cs="Arial"/>
          <w:sz w:val="24"/>
          <w:szCs w:val="24"/>
          <w:lang w:val="en-GB"/>
        </w:rPr>
        <w:t xml:space="preserve"> </w:t>
      </w:r>
      <w:r w:rsidR="00775515" w:rsidRPr="008C2884">
        <w:rPr>
          <w:rFonts w:ascii="Arial" w:hAnsi="Arial" w:cs="Arial"/>
          <w:sz w:val="24"/>
          <w:szCs w:val="24"/>
          <w:lang w:val="en-GB"/>
        </w:rPr>
        <w:t xml:space="preserve">The shared “cultural </w:t>
      </w:r>
      <w:r w:rsidR="00AC60EA" w:rsidRPr="008C2884">
        <w:rPr>
          <w:rFonts w:ascii="Arial" w:hAnsi="Arial" w:cs="Arial"/>
          <w:sz w:val="24"/>
          <w:szCs w:val="24"/>
          <w:lang w:val="en-GB"/>
        </w:rPr>
        <w:t>schemas</w:t>
      </w:r>
      <w:r w:rsidR="00775515" w:rsidRPr="008C2884">
        <w:rPr>
          <w:rFonts w:ascii="Arial" w:hAnsi="Arial" w:cs="Arial"/>
          <w:sz w:val="24"/>
          <w:szCs w:val="24"/>
          <w:lang w:val="en-GB"/>
        </w:rPr>
        <w:t xml:space="preserve">” “does not imply having identical attitudes or </w:t>
      </w:r>
      <w:r w:rsidR="00703FFD">
        <w:rPr>
          <w:rFonts w:ascii="Arial" w:hAnsi="Arial" w:cs="Arial"/>
          <w:sz w:val="24"/>
          <w:szCs w:val="24"/>
          <w:lang w:val="en-GB"/>
        </w:rPr>
        <w:t>behaviour</w:t>
      </w:r>
      <w:r w:rsidR="00775515" w:rsidRPr="008C2884">
        <w:rPr>
          <w:rFonts w:ascii="Arial" w:hAnsi="Arial" w:cs="Arial"/>
          <w:sz w:val="24"/>
          <w:szCs w:val="24"/>
          <w:lang w:val="en-GB"/>
        </w:rPr>
        <w:t>s</w:t>
      </w:r>
      <w:del w:id="120" w:author="Veltri GiuseppeAlessandro" w:date="2021-02-04T19:24:00Z">
        <w:r w:rsidR="00775515" w:rsidRPr="008C2884" w:rsidDel="00FF0DD6">
          <w:rPr>
            <w:rFonts w:ascii="Arial" w:hAnsi="Arial" w:cs="Arial"/>
            <w:sz w:val="24"/>
            <w:szCs w:val="24"/>
            <w:lang w:val="en-GB"/>
          </w:rPr>
          <w:delText>, r</w:delText>
        </w:r>
      </w:del>
      <w:ins w:id="121" w:author="Veltri GiuseppeAlessandro" w:date="2021-02-04T19:24:00Z">
        <w:r w:rsidR="00FF0DD6">
          <w:rPr>
            <w:rFonts w:ascii="Arial" w:hAnsi="Arial" w:cs="Arial"/>
            <w:sz w:val="24"/>
            <w:szCs w:val="24"/>
            <w:lang w:val="en-GB"/>
          </w:rPr>
          <w:t>. R</w:t>
        </w:r>
      </w:ins>
      <w:r w:rsidR="00775515" w:rsidRPr="008C2884">
        <w:rPr>
          <w:rFonts w:ascii="Arial" w:hAnsi="Arial" w:cs="Arial"/>
          <w:sz w:val="24"/>
          <w:szCs w:val="24"/>
          <w:lang w:val="en-GB"/>
        </w:rPr>
        <w:t xml:space="preserve">ather it suggests </w:t>
      </w:r>
      <w:r w:rsidR="006D1963">
        <w:rPr>
          <w:rFonts w:ascii="Arial" w:hAnsi="Arial" w:cs="Arial"/>
          <w:sz w:val="24"/>
          <w:szCs w:val="24"/>
          <w:lang w:val="en-GB"/>
        </w:rPr>
        <w:t>agreeing</w:t>
      </w:r>
      <w:r w:rsidR="00775515" w:rsidRPr="008C2884">
        <w:rPr>
          <w:rFonts w:ascii="Arial" w:hAnsi="Arial" w:cs="Arial"/>
          <w:sz w:val="24"/>
          <w:szCs w:val="24"/>
          <w:lang w:val="en-GB"/>
        </w:rPr>
        <w:t xml:space="preserve"> on the structures of relevance and opposition that make actions and symbols meaningful” </w:t>
      </w:r>
      <w:r w:rsidR="00775515" w:rsidRPr="008C2884">
        <w:rPr>
          <w:rFonts w:ascii="Arial" w:hAnsi="Arial" w:cs="Arial"/>
          <w:sz w:val="24"/>
          <w:szCs w:val="24"/>
          <w:lang w:val="en-GB"/>
        </w:rPr>
        <w:fldChar w:fldCharType="begin"/>
      </w:r>
      <w:r w:rsidR="00403F16">
        <w:rPr>
          <w:rFonts w:ascii="Arial" w:hAnsi="Arial" w:cs="Arial"/>
          <w:sz w:val="24"/>
          <w:szCs w:val="24"/>
          <w:lang w:val="en-GB"/>
        </w:rPr>
        <w:instrText xml:space="preserve"> ADDIN ZOTERO_ITEM CSL_CITATION {"citationID":"k7T4td7U","properties":{"formattedCitation":"(Goldberg, 2011, pag. 1402)","plainCitation":"(Goldberg, 2011, pag. 1402)","noteIndex":0},"citationItems":[{"id":31,"uris":["http://zotero.org/users/local/pE4cGXV6/items/WLJ9VULC"],"uri":["http://zotero.org/users/local/pE4cGXV6/items/WLJ9VULC"],"itemData":{"id":31,"type":"article-journal","container-title":"American Journal of Sociology","DOI":"10.1086/657976","ISSN":"0002-9602, 1537-5390","issue":"5","journalAbbreviation":"American Journal of Sociology","language":"en","page":"1397-1436","source":"DOI.org (Crossref)","title":"Mapping Shared Understandings Using Relational Class Analysis: The Case of the Cultural Omnivore Reexamined","title-short":"Mapping Shared Understandings Using Relational Class Analysis","volume":"116","author":[{"family":"Goldberg","given":"Amir"}],"issued":{"date-parts":[["2011",3]]}},"locator":"1402"}],"schema":"https://github.com/citation-style-language/schema/raw/master/csl-citation.json"} </w:instrText>
      </w:r>
      <w:r w:rsidR="00775515" w:rsidRPr="008C2884">
        <w:rPr>
          <w:rFonts w:ascii="Arial" w:hAnsi="Arial" w:cs="Arial"/>
          <w:sz w:val="24"/>
          <w:szCs w:val="24"/>
          <w:lang w:val="en-GB"/>
        </w:rPr>
        <w:fldChar w:fldCharType="separate"/>
      </w:r>
      <w:r w:rsidR="00403F16" w:rsidRPr="00403F16">
        <w:rPr>
          <w:rFonts w:ascii="Arial" w:hAnsi="Arial" w:cs="Arial"/>
          <w:sz w:val="24"/>
          <w:lang w:val="en-GB"/>
        </w:rPr>
        <w:t xml:space="preserve">(Goldberg, 2011, </w:t>
      </w:r>
      <w:r w:rsidR="00C46517">
        <w:rPr>
          <w:rFonts w:ascii="Arial" w:hAnsi="Arial" w:cs="Arial"/>
          <w:sz w:val="24"/>
          <w:lang w:val="en-GB"/>
        </w:rPr>
        <w:t>p.</w:t>
      </w:r>
      <w:r w:rsidR="00403F16" w:rsidRPr="00403F16">
        <w:rPr>
          <w:rFonts w:ascii="Arial" w:hAnsi="Arial" w:cs="Arial"/>
          <w:sz w:val="24"/>
          <w:lang w:val="en-GB"/>
        </w:rPr>
        <w:t xml:space="preserve"> 1402)</w:t>
      </w:r>
      <w:r w:rsidR="00775515" w:rsidRPr="008C2884">
        <w:rPr>
          <w:rFonts w:ascii="Arial" w:hAnsi="Arial" w:cs="Arial"/>
          <w:sz w:val="24"/>
          <w:szCs w:val="24"/>
          <w:lang w:val="en-GB"/>
        </w:rPr>
        <w:fldChar w:fldCharType="end"/>
      </w:r>
      <w:r w:rsidR="00775515" w:rsidRPr="008C2884">
        <w:rPr>
          <w:rFonts w:ascii="Arial" w:hAnsi="Arial" w:cs="Arial"/>
          <w:sz w:val="24"/>
          <w:szCs w:val="24"/>
          <w:lang w:val="en-GB"/>
        </w:rPr>
        <w:t>. Therefore, it tries to find patter</w:t>
      </w:r>
      <w:r w:rsidR="006D1963">
        <w:rPr>
          <w:rFonts w:ascii="Arial" w:hAnsi="Arial" w:cs="Arial"/>
          <w:sz w:val="24"/>
          <w:szCs w:val="24"/>
          <w:lang w:val="en-GB"/>
        </w:rPr>
        <w:t>n</w:t>
      </w:r>
      <w:r w:rsidR="00775515" w:rsidRPr="008C2884">
        <w:rPr>
          <w:rFonts w:ascii="Arial" w:hAnsi="Arial" w:cs="Arial"/>
          <w:sz w:val="24"/>
          <w:szCs w:val="24"/>
          <w:lang w:val="en-GB"/>
        </w:rPr>
        <w:t xml:space="preserve">s of associations between attitudes or </w:t>
      </w:r>
      <w:r w:rsidR="00703FFD">
        <w:rPr>
          <w:rFonts w:ascii="Arial" w:hAnsi="Arial" w:cs="Arial"/>
          <w:sz w:val="24"/>
          <w:szCs w:val="24"/>
          <w:lang w:val="en-GB"/>
        </w:rPr>
        <w:t>behaviour</w:t>
      </w:r>
      <w:r w:rsidR="00775515" w:rsidRPr="008C2884">
        <w:rPr>
          <w:rFonts w:ascii="Arial" w:hAnsi="Arial" w:cs="Arial"/>
          <w:sz w:val="24"/>
          <w:szCs w:val="24"/>
          <w:lang w:val="en-GB"/>
        </w:rPr>
        <w:t>s</w:t>
      </w:r>
      <w:r w:rsidR="006059E8" w:rsidRPr="008C2884">
        <w:rPr>
          <w:rFonts w:ascii="Arial" w:hAnsi="Arial" w:cs="Arial"/>
          <w:sz w:val="24"/>
          <w:szCs w:val="24"/>
          <w:lang w:val="en-GB"/>
        </w:rPr>
        <w:t xml:space="preserve"> in terms of “relationality”</w:t>
      </w:r>
      <w:r w:rsidR="00775515" w:rsidRPr="008C2884">
        <w:rPr>
          <w:rFonts w:ascii="Arial" w:hAnsi="Arial" w:cs="Arial"/>
          <w:sz w:val="24"/>
          <w:szCs w:val="24"/>
          <w:lang w:val="en-GB"/>
        </w:rPr>
        <w:t>.</w:t>
      </w:r>
      <w:r w:rsidR="002A0B73">
        <w:rPr>
          <w:rFonts w:ascii="Arial" w:hAnsi="Arial" w:cs="Arial"/>
          <w:sz w:val="24"/>
          <w:szCs w:val="24"/>
          <w:lang w:val="en-GB"/>
        </w:rPr>
        <w:t xml:space="preserve"> I</w:t>
      </w:r>
      <w:r w:rsidR="00C41AD3" w:rsidRPr="008C2884">
        <w:rPr>
          <w:rFonts w:ascii="Arial" w:hAnsi="Arial" w:cs="Arial"/>
          <w:sz w:val="24"/>
          <w:szCs w:val="24"/>
          <w:lang w:val="en-GB"/>
        </w:rPr>
        <w:t xml:space="preserve">t tries to find relationships both between individuals and between variables, combining clustering analysis and multidimensional scaling or factor analysis </w:t>
      </w:r>
      <w:r w:rsidR="00C41AD3" w:rsidRPr="008C2884">
        <w:rPr>
          <w:rFonts w:ascii="Arial" w:hAnsi="Arial" w:cs="Arial"/>
          <w:sz w:val="24"/>
          <w:szCs w:val="24"/>
          <w:lang w:val="en-GB"/>
        </w:rPr>
        <w:fldChar w:fldCharType="begin"/>
      </w:r>
      <w:r w:rsidR="00C41AD3" w:rsidRPr="008C2884">
        <w:rPr>
          <w:rFonts w:ascii="Arial" w:hAnsi="Arial" w:cs="Arial"/>
          <w:sz w:val="24"/>
          <w:szCs w:val="24"/>
          <w:lang w:val="en-GB"/>
        </w:rPr>
        <w:instrText xml:space="preserve"> ADDIN ZOTERO_ITEM CSL_CITATION {"citationID":"H7U34DB6","properties":{"formattedCitation":"(Goldberg, 2011)","plainCitation":"(Goldberg, 2011)","noteIndex":0},"citationItems":[{"id":31,"uris":["http://zotero.org/users/local/pE4cGXV6/items/WLJ9VULC"],"uri":["http://zotero.org/users/local/pE4cGXV6/items/WLJ9VULC"],"itemData":{"id":31,"type":"article-journal","container-title":"American Journal of Sociology","DOI":"10.1086/657976","ISSN":"0002-9602, 1537-5390","issue":"5","journalAbbreviation":"American Journal of Sociology","language":"en","page":"1397-1436","source":"DOI.org (Crossref)","title":"Mapping Shared Understandings Using Relational Class Analysis: The Case of the Cultural Omnivore Reexamined","title-short":"Mapping Shared Understandings Using Relational Class Analysis","volume":"116","author":[{"family":"Goldberg","given":"Amir"}],"issued":{"date-parts":[["2011",3]]}}}],"schema":"https://github.com/citation-style-language/schema/raw/master/csl-citation.json"} </w:instrText>
      </w:r>
      <w:r w:rsidR="00C41AD3" w:rsidRPr="008C2884">
        <w:rPr>
          <w:rFonts w:ascii="Arial" w:hAnsi="Arial" w:cs="Arial"/>
          <w:sz w:val="24"/>
          <w:szCs w:val="24"/>
          <w:lang w:val="en-GB"/>
        </w:rPr>
        <w:fldChar w:fldCharType="separate"/>
      </w:r>
      <w:r w:rsidR="00C41AD3" w:rsidRPr="008C2884">
        <w:rPr>
          <w:rFonts w:ascii="Arial" w:hAnsi="Arial" w:cs="Arial"/>
          <w:sz w:val="24"/>
          <w:szCs w:val="24"/>
          <w:lang w:val="en-GB"/>
        </w:rPr>
        <w:t>(Goldberg, 2011)</w:t>
      </w:r>
      <w:r w:rsidR="00C41AD3" w:rsidRPr="008C2884">
        <w:rPr>
          <w:rFonts w:ascii="Arial" w:hAnsi="Arial" w:cs="Arial"/>
          <w:sz w:val="24"/>
          <w:szCs w:val="24"/>
          <w:lang w:val="en-GB"/>
        </w:rPr>
        <w:fldChar w:fldCharType="end"/>
      </w:r>
      <w:r w:rsidR="00C41AD3" w:rsidRPr="008C2884">
        <w:rPr>
          <w:rFonts w:ascii="Arial" w:hAnsi="Arial" w:cs="Arial"/>
          <w:sz w:val="24"/>
          <w:szCs w:val="24"/>
          <w:lang w:val="en-GB"/>
        </w:rPr>
        <w:t xml:space="preserve">. </w:t>
      </w:r>
      <w:r w:rsidR="006059E8" w:rsidRPr="008C2884">
        <w:rPr>
          <w:rFonts w:ascii="Arial" w:hAnsi="Arial" w:cs="Arial"/>
          <w:sz w:val="24"/>
          <w:szCs w:val="24"/>
          <w:lang w:val="en-GB"/>
        </w:rPr>
        <w:t xml:space="preserve">The difference between RCA and CCA lies in the concept of “relationality”. </w:t>
      </w:r>
      <w:r w:rsidR="006D1963">
        <w:rPr>
          <w:rFonts w:ascii="Arial" w:hAnsi="Arial" w:cs="Arial"/>
          <w:sz w:val="24"/>
          <w:szCs w:val="24"/>
          <w:lang w:val="en-GB"/>
        </w:rPr>
        <w:t>W</w:t>
      </w:r>
      <w:r w:rsidR="006059E8" w:rsidRPr="008C2884">
        <w:rPr>
          <w:rFonts w:ascii="Arial" w:hAnsi="Arial" w:cs="Arial"/>
          <w:sz w:val="24"/>
          <w:szCs w:val="24"/>
          <w:lang w:val="en-GB"/>
        </w:rPr>
        <w:t xml:space="preserve">hile Goldberg (2011) uses linear dependency </w:t>
      </w:r>
      <w:r w:rsidR="006059E8" w:rsidRPr="00342A33">
        <w:rPr>
          <w:rFonts w:ascii="Arial" w:hAnsi="Arial" w:cs="Arial"/>
          <w:sz w:val="24"/>
          <w:szCs w:val="24"/>
          <w:lang w:val="en-GB"/>
        </w:rPr>
        <w:t xml:space="preserve">between two </w:t>
      </w:r>
      <w:r w:rsidR="00342A33" w:rsidRPr="00342A33">
        <w:rPr>
          <w:rFonts w:ascii="Arial" w:hAnsi="Arial" w:cs="Arial"/>
          <w:sz w:val="24"/>
          <w:szCs w:val="24"/>
          <w:lang w:val="en-GB"/>
        </w:rPr>
        <w:t>singular</w:t>
      </w:r>
      <w:r w:rsidR="006059E8" w:rsidRPr="00342A33">
        <w:rPr>
          <w:rFonts w:ascii="Arial" w:hAnsi="Arial" w:cs="Arial"/>
          <w:sz w:val="24"/>
          <w:szCs w:val="24"/>
          <w:lang w:val="en-GB"/>
        </w:rPr>
        <w:t xml:space="preserve"> vectors of </w:t>
      </w:r>
      <w:r w:rsidR="00342A33">
        <w:rPr>
          <w:rFonts w:ascii="Arial" w:hAnsi="Arial" w:cs="Arial"/>
          <w:sz w:val="24"/>
          <w:szCs w:val="24"/>
          <w:lang w:val="en-GB"/>
        </w:rPr>
        <w:t>answers</w:t>
      </w:r>
      <w:r w:rsidR="006059E8" w:rsidRPr="008C2884">
        <w:rPr>
          <w:rFonts w:ascii="Arial" w:hAnsi="Arial" w:cs="Arial"/>
          <w:sz w:val="24"/>
          <w:szCs w:val="24"/>
          <w:lang w:val="en-GB"/>
        </w:rPr>
        <w:t xml:space="preserve"> to find the shared cultural schemas, CCA suggests </w:t>
      </w:r>
      <w:r w:rsidR="006D1963">
        <w:rPr>
          <w:rFonts w:ascii="Arial" w:hAnsi="Arial" w:cs="Arial"/>
          <w:sz w:val="24"/>
          <w:szCs w:val="24"/>
          <w:lang w:val="en-GB"/>
        </w:rPr>
        <w:t>adopting</w:t>
      </w:r>
      <w:r w:rsidR="006059E8" w:rsidRPr="008C2884">
        <w:rPr>
          <w:rFonts w:ascii="Arial" w:hAnsi="Arial" w:cs="Arial"/>
          <w:sz w:val="24"/>
          <w:szCs w:val="24"/>
          <w:lang w:val="en-GB"/>
        </w:rPr>
        <w:t xml:space="preserve"> Pearson’s correlation</w:t>
      </w:r>
      <w:r w:rsidR="00AC60EA" w:rsidRPr="008C2884">
        <w:rPr>
          <w:rFonts w:ascii="Arial" w:hAnsi="Arial" w:cs="Arial"/>
          <w:sz w:val="24"/>
          <w:szCs w:val="24"/>
          <w:lang w:val="en-GB"/>
        </w:rPr>
        <w:t xml:space="preserve"> </w:t>
      </w:r>
      <w:r w:rsidR="006059E8" w:rsidRPr="008C2884">
        <w:rPr>
          <w:rFonts w:ascii="Arial" w:hAnsi="Arial" w:cs="Arial"/>
          <w:sz w:val="24"/>
          <w:szCs w:val="24"/>
          <w:lang w:val="en-GB"/>
        </w:rPr>
        <w:fldChar w:fldCharType="begin"/>
      </w:r>
      <w:r w:rsidR="00AC60EA" w:rsidRPr="008C2884">
        <w:rPr>
          <w:rFonts w:ascii="Arial" w:hAnsi="Arial" w:cs="Arial"/>
          <w:sz w:val="24"/>
          <w:szCs w:val="24"/>
          <w:lang w:val="en-GB"/>
        </w:rPr>
        <w:instrText xml:space="preserve"> ADDIN ZOTERO_ITEM CSL_CITATION {"citationID":"EGVQDwGH","properties":{"formattedCitation":"(Boutyline, 2017)","plainCitation":"(Boutyline, 2017)","noteIndex":0},"citationItems":[{"id":40,"uris":["http://zotero.org/users/local/pE4cGXV6/items/DXD67RA5"],"uri":["http://zotero.org/users/local/pE4cGXV6/items/DXD67RA5"],"itemData":{"id":40,"type":"article-journal","abstract":"Measurement of shared cultural schemas is a central methodological challenge for the sociology of culture. Relational Class Analysis (RCA) is a recently developed technique for identifying such schemas in survey data. However, existing work lacks a clear deﬁnition of such schemas, which leaves RCA’s accuracy largely unknown. Here, I build on the theoretical intuitions behind RCA to arrive at this deﬁnition. I demonstrate that shared schemas should result in linear dependencies between survey rows—the relationship usually measured with Pearson’s correlation. I thus modify RCA into a “Correlational Class Analysis” (CCA). When I compare the methods using a broad set of simulations, results show that CCA is reliably more accurate at detecting shared schemas than RCA, even in scenarios that substantially violate CCA’s assumptions. I ﬁnd no evidence of theoretical settings where RCA is more accurate. I then revisit a previous RCA analysis of the 1993 General Social Survey musical tastes module. Whereas RCA partitioned these data into three schematic classes, CCA partitions them into four. I compare these results with a multiple-groups analysis in structural equation modeling and ﬁnd that CCA’s partition yields greatly improved model ﬁt over RCA. I conclude with a parsimonious framework for future work.","container-title":"Sociological Science","DOI":"10.15195/v4.a15","ISSN":"23306696","journalAbbreviation":"SocScience","language":"en","page":"353-393","source":"DOI.org (Crossref)","title":"Improving the Measurement of Shared Cultural Schemas with Correlational Class Analysis: Theory and Method","title-short":"Improving the Measurement of Shared Cultural Schemas with Correlational Class Analysis","volume":"4","author":[{"family":"Boutyline","given":"Andrei"}],"issued":{"date-parts":[["2017"]]}}}],"schema":"https://github.com/citation-style-language/schema/raw/master/csl-citation.json"} </w:instrText>
      </w:r>
      <w:r w:rsidR="006059E8" w:rsidRPr="008C2884">
        <w:rPr>
          <w:rFonts w:ascii="Arial" w:hAnsi="Arial" w:cs="Arial"/>
          <w:sz w:val="24"/>
          <w:szCs w:val="24"/>
          <w:lang w:val="en-GB"/>
        </w:rPr>
        <w:fldChar w:fldCharType="separate"/>
      </w:r>
      <w:r w:rsidR="00AC60EA" w:rsidRPr="008C2884">
        <w:rPr>
          <w:rFonts w:ascii="Arial" w:hAnsi="Arial" w:cs="Arial"/>
          <w:sz w:val="24"/>
          <w:szCs w:val="24"/>
          <w:lang w:val="en-GB"/>
        </w:rPr>
        <w:t>(Boutyline, 2017)</w:t>
      </w:r>
      <w:r w:rsidR="006059E8" w:rsidRPr="008C2884">
        <w:rPr>
          <w:rFonts w:ascii="Arial" w:hAnsi="Arial" w:cs="Arial"/>
          <w:sz w:val="24"/>
          <w:szCs w:val="24"/>
          <w:lang w:val="en-GB"/>
        </w:rPr>
        <w:fldChar w:fldCharType="end"/>
      </w:r>
      <w:r w:rsidR="006059E8" w:rsidRPr="008C2884">
        <w:rPr>
          <w:rFonts w:ascii="Arial" w:hAnsi="Arial" w:cs="Arial"/>
          <w:sz w:val="24"/>
          <w:szCs w:val="24"/>
          <w:lang w:val="en-GB"/>
        </w:rPr>
        <w:t>. Boutyline</w:t>
      </w:r>
      <w:r w:rsidR="00AC60EA" w:rsidRPr="008C2884">
        <w:rPr>
          <w:rFonts w:ascii="Arial" w:hAnsi="Arial" w:cs="Arial"/>
          <w:sz w:val="24"/>
          <w:szCs w:val="24"/>
          <w:lang w:val="en-GB"/>
        </w:rPr>
        <w:t xml:space="preserve"> (2017) demonstrated that </w:t>
      </w:r>
      <w:r w:rsidR="006059E8" w:rsidRPr="008C2884">
        <w:rPr>
          <w:rFonts w:ascii="Arial" w:hAnsi="Arial" w:cs="Arial"/>
          <w:sz w:val="24"/>
          <w:szCs w:val="24"/>
          <w:lang w:val="en-GB"/>
        </w:rPr>
        <w:t xml:space="preserve">CCA </w:t>
      </w:r>
      <w:r w:rsidR="00AC60EA" w:rsidRPr="008C2884">
        <w:rPr>
          <w:rFonts w:ascii="Arial" w:hAnsi="Arial" w:cs="Arial"/>
          <w:sz w:val="24"/>
          <w:szCs w:val="24"/>
          <w:lang w:val="en-GB"/>
        </w:rPr>
        <w:t xml:space="preserve">produces more accurate results. </w:t>
      </w:r>
      <w:r w:rsidR="00403F16">
        <w:rPr>
          <w:rFonts w:ascii="Arial" w:hAnsi="Arial" w:cs="Arial"/>
          <w:sz w:val="24"/>
          <w:szCs w:val="24"/>
          <w:lang w:val="en-GB"/>
        </w:rPr>
        <w:t xml:space="preserve">In this case, there is no relationship between cases as in clustering, rather than between variables. </w:t>
      </w:r>
    </w:p>
    <w:p w14:paraId="500F3388" w14:textId="24D4EE1B" w:rsidR="00870EB1" w:rsidRPr="008C2884" w:rsidRDefault="00E8552A" w:rsidP="007A08B5">
      <w:pPr>
        <w:spacing w:before="240" w:line="360" w:lineRule="auto"/>
        <w:ind w:firstLine="709"/>
        <w:jc w:val="both"/>
        <w:rPr>
          <w:rFonts w:ascii="Arial" w:hAnsi="Arial" w:cs="Arial"/>
          <w:sz w:val="24"/>
          <w:szCs w:val="24"/>
          <w:lang w:val="en-GB"/>
        </w:rPr>
      </w:pPr>
      <w:r>
        <w:rPr>
          <w:rFonts w:ascii="Arial" w:hAnsi="Arial" w:cs="Arial"/>
          <w:sz w:val="24"/>
          <w:szCs w:val="24"/>
          <w:lang w:val="en-GB"/>
        </w:rPr>
        <w:t>O</w:t>
      </w:r>
      <w:r w:rsidR="00DF1C46" w:rsidRPr="008C2884">
        <w:rPr>
          <w:rFonts w:ascii="Arial" w:hAnsi="Arial" w:cs="Arial"/>
          <w:sz w:val="24"/>
          <w:szCs w:val="24"/>
          <w:lang w:val="en-GB"/>
        </w:rPr>
        <w:t xml:space="preserve">nly </w:t>
      </w:r>
      <w:r>
        <w:rPr>
          <w:rFonts w:ascii="Arial" w:hAnsi="Arial" w:cs="Arial"/>
          <w:sz w:val="24"/>
          <w:szCs w:val="24"/>
          <w:lang w:val="en-GB"/>
        </w:rPr>
        <w:t>categorical ordinal</w:t>
      </w:r>
      <w:r w:rsidR="00DF1C46" w:rsidRPr="008C2884">
        <w:rPr>
          <w:rFonts w:ascii="Arial" w:hAnsi="Arial" w:cs="Arial"/>
          <w:sz w:val="24"/>
          <w:szCs w:val="24"/>
          <w:lang w:val="en-GB"/>
        </w:rPr>
        <w:t xml:space="preserve"> variables </w:t>
      </w:r>
      <w:r>
        <w:rPr>
          <w:rFonts w:ascii="Arial" w:hAnsi="Arial" w:cs="Arial"/>
          <w:sz w:val="24"/>
          <w:szCs w:val="24"/>
          <w:lang w:val="en-GB"/>
        </w:rPr>
        <w:t>are</w:t>
      </w:r>
      <w:r w:rsidR="00DF1C46" w:rsidRPr="008C2884">
        <w:rPr>
          <w:rFonts w:ascii="Arial" w:hAnsi="Arial" w:cs="Arial"/>
          <w:sz w:val="24"/>
          <w:szCs w:val="24"/>
          <w:lang w:val="en-GB"/>
        </w:rPr>
        <w:t xml:space="preserve"> used</w:t>
      </w:r>
      <w:r>
        <w:rPr>
          <w:rFonts w:ascii="Arial" w:hAnsi="Arial" w:cs="Arial"/>
          <w:sz w:val="24"/>
          <w:szCs w:val="24"/>
          <w:lang w:val="en-GB"/>
        </w:rPr>
        <w:t xml:space="preserve"> with these two </w:t>
      </w:r>
      <w:r w:rsidR="00403F16">
        <w:rPr>
          <w:rFonts w:ascii="Arial" w:hAnsi="Arial" w:cs="Arial"/>
          <w:sz w:val="24"/>
          <w:szCs w:val="24"/>
          <w:lang w:val="en-GB"/>
        </w:rPr>
        <w:t>algorithms</w:t>
      </w:r>
      <w:r w:rsidR="00DF1C46" w:rsidRPr="008C2884">
        <w:rPr>
          <w:rFonts w:ascii="Arial" w:hAnsi="Arial" w:cs="Arial"/>
          <w:sz w:val="24"/>
          <w:szCs w:val="24"/>
          <w:lang w:val="en-GB"/>
        </w:rPr>
        <w:t xml:space="preserve">, only climate change questions are considered, except for the dependent variable, pro-environmental </w:t>
      </w:r>
      <w:r w:rsidR="00703FFD">
        <w:rPr>
          <w:rFonts w:ascii="Arial" w:hAnsi="Arial" w:cs="Arial"/>
          <w:sz w:val="24"/>
          <w:szCs w:val="24"/>
          <w:lang w:val="en-GB"/>
        </w:rPr>
        <w:t>behaviour</w:t>
      </w:r>
      <w:r w:rsidR="00DF1C46" w:rsidRPr="008C2884">
        <w:rPr>
          <w:rFonts w:ascii="Arial" w:hAnsi="Arial" w:cs="Arial"/>
          <w:sz w:val="24"/>
          <w:szCs w:val="24"/>
          <w:lang w:val="en-GB"/>
        </w:rPr>
        <w:t>, and climate change risk perception.</w:t>
      </w:r>
      <w:r w:rsidR="00DF1C46" w:rsidRPr="008C2884">
        <w:rPr>
          <w:rStyle w:val="Rimandonotaapidipagina"/>
          <w:rFonts w:ascii="Arial" w:hAnsi="Arial" w:cs="Arial"/>
          <w:sz w:val="24"/>
          <w:szCs w:val="24"/>
          <w:lang w:val="en-GB"/>
        </w:rPr>
        <w:footnoteReference w:id="2"/>
      </w:r>
      <w:r w:rsidR="00DF1C46" w:rsidRPr="008C2884">
        <w:rPr>
          <w:rFonts w:ascii="Arial" w:hAnsi="Arial" w:cs="Arial"/>
          <w:sz w:val="24"/>
          <w:szCs w:val="24"/>
          <w:lang w:val="en-GB"/>
        </w:rPr>
        <w:t xml:space="preserve"> </w:t>
      </w:r>
      <w:r w:rsidR="006D1963">
        <w:rPr>
          <w:rFonts w:ascii="Arial" w:hAnsi="Arial" w:cs="Arial"/>
          <w:sz w:val="24"/>
          <w:szCs w:val="24"/>
          <w:lang w:val="en-GB"/>
        </w:rPr>
        <w:t>F</w:t>
      </w:r>
      <w:r w:rsidR="001D3C5D" w:rsidRPr="008C2884">
        <w:rPr>
          <w:rFonts w:ascii="Arial" w:hAnsi="Arial" w:cs="Arial"/>
          <w:sz w:val="24"/>
          <w:szCs w:val="24"/>
          <w:lang w:val="en-GB"/>
        </w:rPr>
        <w:t xml:space="preserve">ive questions are selected to fit these methods. </w:t>
      </w:r>
      <w:r w:rsidR="00403F16">
        <w:rPr>
          <w:rFonts w:ascii="Arial" w:hAnsi="Arial" w:cs="Arial"/>
          <w:sz w:val="24"/>
          <w:szCs w:val="24"/>
          <w:lang w:val="en-GB"/>
        </w:rPr>
        <w:t>T</w:t>
      </w:r>
      <w:r w:rsidR="00403F16" w:rsidRPr="00403F16">
        <w:rPr>
          <w:rFonts w:ascii="Arial" w:hAnsi="Arial" w:cs="Arial"/>
          <w:sz w:val="24"/>
          <w:szCs w:val="24"/>
          <w:lang w:val="en-GB"/>
        </w:rPr>
        <w:t xml:space="preserve">he questions proposed are on the type of </w:t>
      </w:r>
      <w:r w:rsidR="00403F16" w:rsidRPr="00403F16">
        <w:rPr>
          <w:rFonts w:ascii="Arial" w:hAnsi="Arial" w:cs="Arial"/>
          <w:sz w:val="24"/>
          <w:szCs w:val="24"/>
          <w:lang w:val="en-GB"/>
        </w:rPr>
        <w:lastRenderedPageBreak/>
        <w:t>governance on climate change</w:t>
      </w:r>
      <w:r w:rsidR="00403F16">
        <w:rPr>
          <w:rFonts w:ascii="Arial" w:hAnsi="Arial" w:cs="Arial"/>
          <w:sz w:val="24"/>
          <w:szCs w:val="24"/>
          <w:lang w:val="en-GB"/>
        </w:rPr>
        <w:t xml:space="preserve">. </w:t>
      </w:r>
      <w:r w:rsidR="001D3C5D" w:rsidRPr="008C2884">
        <w:rPr>
          <w:rFonts w:ascii="Arial" w:hAnsi="Arial" w:cs="Arial"/>
          <w:sz w:val="24"/>
          <w:szCs w:val="24"/>
          <w:lang w:val="en-GB"/>
        </w:rPr>
        <w:t xml:space="preserve">The responses were on </w:t>
      </w:r>
      <w:r w:rsidR="006D1963">
        <w:rPr>
          <w:rFonts w:ascii="Arial" w:hAnsi="Arial" w:cs="Arial"/>
          <w:sz w:val="24"/>
          <w:szCs w:val="24"/>
          <w:lang w:val="en-GB"/>
        </w:rPr>
        <w:t xml:space="preserve">a </w:t>
      </w:r>
      <w:r w:rsidR="001D3C5D" w:rsidRPr="008C2884">
        <w:rPr>
          <w:rFonts w:ascii="Arial" w:hAnsi="Arial" w:cs="Arial"/>
          <w:sz w:val="24"/>
          <w:szCs w:val="24"/>
          <w:lang w:val="en-GB"/>
        </w:rPr>
        <w:t xml:space="preserve">4-point </w:t>
      </w:r>
      <w:r w:rsidR="00403F16">
        <w:rPr>
          <w:rFonts w:ascii="Arial" w:hAnsi="Arial" w:cs="Arial"/>
          <w:sz w:val="24"/>
          <w:szCs w:val="24"/>
          <w:lang w:val="en-GB"/>
        </w:rPr>
        <w:t xml:space="preserve">Likert </w:t>
      </w:r>
      <w:r w:rsidR="001D3C5D" w:rsidRPr="008C2884">
        <w:rPr>
          <w:rFonts w:ascii="Arial" w:hAnsi="Arial" w:cs="Arial"/>
          <w:sz w:val="24"/>
          <w:szCs w:val="24"/>
          <w:lang w:val="en-GB"/>
        </w:rPr>
        <w:t>scale, with the following gradations</w:t>
      </w:r>
      <w:r w:rsidR="0032309C" w:rsidRPr="008C2884">
        <w:rPr>
          <w:rFonts w:ascii="Arial" w:hAnsi="Arial" w:cs="Arial"/>
          <w:sz w:val="24"/>
          <w:szCs w:val="24"/>
          <w:lang w:val="en-GB"/>
        </w:rPr>
        <w:t xml:space="preserve"> and labels (the latter </w:t>
      </w:r>
      <w:r w:rsidR="001D3C5D" w:rsidRPr="008C2884">
        <w:rPr>
          <w:rFonts w:ascii="Arial" w:hAnsi="Arial" w:cs="Arial"/>
          <w:sz w:val="24"/>
          <w:szCs w:val="24"/>
          <w:lang w:val="en-GB"/>
        </w:rPr>
        <w:t>change according to the questions</w:t>
      </w:r>
      <w:r w:rsidR="0032309C" w:rsidRPr="008C2884">
        <w:rPr>
          <w:rFonts w:ascii="Arial" w:hAnsi="Arial" w:cs="Arial"/>
          <w:sz w:val="24"/>
          <w:szCs w:val="24"/>
          <w:lang w:val="en-GB"/>
        </w:rPr>
        <w:t>):</w:t>
      </w:r>
      <w:r w:rsidR="001D3C5D" w:rsidRPr="008C2884">
        <w:rPr>
          <w:rFonts w:ascii="Arial" w:hAnsi="Arial" w:cs="Arial"/>
          <w:sz w:val="24"/>
          <w:szCs w:val="24"/>
          <w:lang w:val="en-GB"/>
        </w:rPr>
        <w:t xml:space="preserve"> </w:t>
      </w:r>
    </w:p>
    <w:p w14:paraId="5D36B012" w14:textId="160D89B8" w:rsidR="001D3C5D" w:rsidRPr="008C2884" w:rsidRDefault="001D3C5D" w:rsidP="007A08B5">
      <w:pPr>
        <w:pStyle w:val="Default"/>
        <w:spacing w:before="240" w:line="360" w:lineRule="auto"/>
        <w:ind w:firstLine="709"/>
        <w:jc w:val="both"/>
        <w:rPr>
          <w:rFonts w:ascii="Arial" w:hAnsi="Arial" w:cs="Arial"/>
          <w:lang w:val="en-GB"/>
        </w:rPr>
      </w:pPr>
      <w:r w:rsidRPr="008C2884">
        <w:rPr>
          <w:rFonts w:ascii="Arial" w:hAnsi="Arial" w:cs="Arial"/>
          <w:lang w:val="en-GB"/>
        </w:rPr>
        <w:t>1 = Totally agree/ Very important</w:t>
      </w:r>
    </w:p>
    <w:p w14:paraId="7C1A3579" w14:textId="087F14FC" w:rsidR="001D3C5D" w:rsidRPr="008C2884" w:rsidRDefault="001D3C5D" w:rsidP="007A08B5">
      <w:pPr>
        <w:pStyle w:val="Default"/>
        <w:spacing w:before="240" w:line="360" w:lineRule="auto"/>
        <w:ind w:firstLine="709"/>
        <w:jc w:val="both"/>
        <w:rPr>
          <w:rFonts w:ascii="Arial" w:hAnsi="Arial" w:cs="Arial"/>
          <w:lang w:val="en-GB"/>
        </w:rPr>
      </w:pPr>
      <w:r w:rsidRPr="008C2884">
        <w:rPr>
          <w:rFonts w:ascii="Arial" w:hAnsi="Arial" w:cs="Arial"/>
          <w:lang w:val="en-GB"/>
        </w:rPr>
        <w:t xml:space="preserve">2 = Tend to </w:t>
      </w:r>
      <w:proofErr w:type="gramStart"/>
      <w:r w:rsidRPr="008C2884">
        <w:rPr>
          <w:rFonts w:ascii="Arial" w:hAnsi="Arial" w:cs="Arial"/>
          <w:lang w:val="en-GB"/>
        </w:rPr>
        <w:t>agree/ Fairly important</w:t>
      </w:r>
      <w:proofErr w:type="gramEnd"/>
    </w:p>
    <w:p w14:paraId="0D5908B5" w14:textId="0E54B388" w:rsidR="001D3C5D" w:rsidRPr="008C2884" w:rsidRDefault="001D3C5D" w:rsidP="007A08B5">
      <w:pPr>
        <w:pStyle w:val="Default"/>
        <w:spacing w:before="240" w:line="360" w:lineRule="auto"/>
        <w:ind w:firstLine="709"/>
        <w:jc w:val="both"/>
        <w:rPr>
          <w:rFonts w:ascii="Arial" w:hAnsi="Arial" w:cs="Arial"/>
          <w:lang w:val="en-GB"/>
        </w:rPr>
      </w:pPr>
      <w:r w:rsidRPr="008C2884">
        <w:rPr>
          <w:rFonts w:ascii="Arial" w:hAnsi="Arial" w:cs="Arial"/>
          <w:lang w:val="en-GB"/>
        </w:rPr>
        <w:t>3 = Tend to disagree/ Not very important</w:t>
      </w:r>
    </w:p>
    <w:p w14:paraId="5AA68C39" w14:textId="2498FE5F" w:rsidR="001D3C5D" w:rsidRPr="008C2884" w:rsidRDefault="001D3C5D" w:rsidP="007A08B5">
      <w:pPr>
        <w:pStyle w:val="Default"/>
        <w:spacing w:before="240" w:line="360" w:lineRule="auto"/>
        <w:ind w:firstLine="709"/>
        <w:jc w:val="both"/>
        <w:rPr>
          <w:rFonts w:ascii="Arial" w:hAnsi="Arial" w:cs="Arial"/>
          <w:lang w:val="en-GB"/>
        </w:rPr>
      </w:pPr>
      <w:r w:rsidRPr="008C2884">
        <w:rPr>
          <w:rFonts w:ascii="Arial" w:hAnsi="Arial" w:cs="Arial"/>
          <w:lang w:val="en-GB"/>
        </w:rPr>
        <w:t>4 = Totally disagree/ Not at all important</w:t>
      </w:r>
    </w:p>
    <w:p w14:paraId="7D1E6D98" w14:textId="77777777" w:rsidR="0038437B" w:rsidRPr="008C2884" w:rsidRDefault="0038437B" w:rsidP="007A08B5">
      <w:pPr>
        <w:pStyle w:val="Default"/>
        <w:spacing w:before="240" w:line="360" w:lineRule="auto"/>
        <w:ind w:firstLine="709"/>
        <w:jc w:val="both"/>
        <w:rPr>
          <w:rFonts w:ascii="Arial" w:hAnsi="Arial" w:cs="Arial"/>
          <w:lang w:val="en-GB"/>
        </w:rPr>
      </w:pPr>
    </w:p>
    <w:p w14:paraId="12BC4504" w14:textId="2432ED7F" w:rsidR="00FE67AC" w:rsidRDefault="00DF1C46" w:rsidP="007A08B5">
      <w:pPr>
        <w:spacing w:before="240" w:line="360" w:lineRule="auto"/>
        <w:ind w:firstLine="709"/>
        <w:jc w:val="both"/>
        <w:rPr>
          <w:rFonts w:ascii="Arial" w:hAnsi="Arial" w:cs="Arial"/>
          <w:sz w:val="24"/>
          <w:szCs w:val="24"/>
          <w:lang w:val="en-GB"/>
        </w:rPr>
      </w:pPr>
      <w:r w:rsidRPr="008C2884">
        <w:rPr>
          <w:rFonts w:ascii="Arial" w:hAnsi="Arial" w:cs="Arial"/>
          <w:sz w:val="24"/>
          <w:szCs w:val="24"/>
          <w:lang w:val="en-GB"/>
        </w:rPr>
        <w:t>The purpose</w:t>
      </w:r>
      <w:r w:rsidR="00FA2DB4" w:rsidRPr="008C2884">
        <w:rPr>
          <w:rFonts w:ascii="Arial" w:hAnsi="Arial" w:cs="Arial"/>
          <w:sz w:val="24"/>
          <w:szCs w:val="24"/>
          <w:lang w:val="en-GB"/>
        </w:rPr>
        <w:t xml:space="preserve"> of this part of </w:t>
      </w:r>
      <w:r w:rsidR="006D1963">
        <w:rPr>
          <w:rFonts w:ascii="Arial" w:hAnsi="Arial" w:cs="Arial"/>
          <w:sz w:val="24"/>
          <w:szCs w:val="24"/>
          <w:lang w:val="en-GB"/>
        </w:rPr>
        <w:t xml:space="preserve">the </w:t>
      </w:r>
      <w:r w:rsidR="00FA2DB4" w:rsidRPr="008C2884">
        <w:rPr>
          <w:rFonts w:ascii="Arial" w:hAnsi="Arial" w:cs="Arial"/>
          <w:sz w:val="24"/>
          <w:szCs w:val="24"/>
          <w:lang w:val="en-GB"/>
        </w:rPr>
        <w:t>analysis</w:t>
      </w:r>
      <w:r w:rsidRPr="008C2884">
        <w:rPr>
          <w:rFonts w:ascii="Arial" w:hAnsi="Arial" w:cs="Arial"/>
          <w:sz w:val="24"/>
          <w:szCs w:val="24"/>
          <w:lang w:val="en-GB"/>
        </w:rPr>
        <w:t xml:space="preserve"> is</w:t>
      </w:r>
      <w:r w:rsidR="00FA2DB4" w:rsidRPr="008C2884">
        <w:rPr>
          <w:rFonts w:ascii="Arial" w:hAnsi="Arial" w:cs="Arial"/>
          <w:sz w:val="24"/>
          <w:szCs w:val="24"/>
          <w:lang w:val="en-GB"/>
        </w:rPr>
        <w:t xml:space="preserve"> </w:t>
      </w:r>
      <w:r w:rsidR="001E768F" w:rsidRPr="008C2884">
        <w:rPr>
          <w:rFonts w:ascii="Arial" w:hAnsi="Arial" w:cs="Arial"/>
          <w:sz w:val="24"/>
          <w:szCs w:val="24"/>
          <w:lang w:val="en-GB"/>
        </w:rPr>
        <w:t xml:space="preserve">to </w:t>
      </w:r>
      <w:r w:rsidR="00342A33">
        <w:rPr>
          <w:rFonts w:ascii="Arial" w:hAnsi="Arial" w:cs="Arial"/>
          <w:sz w:val="24"/>
          <w:szCs w:val="24"/>
          <w:lang w:val="en-GB"/>
        </w:rPr>
        <w:t>group</w:t>
      </w:r>
      <w:r w:rsidR="001E768F" w:rsidRPr="008C2884">
        <w:rPr>
          <w:rFonts w:ascii="Arial" w:hAnsi="Arial" w:cs="Arial"/>
          <w:sz w:val="24"/>
          <w:szCs w:val="24"/>
          <w:lang w:val="en-GB"/>
        </w:rPr>
        <w:t xml:space="preserve"> some </w:t>
      </w:r>
      <w:r w:rsidR="00342A33">
        <w:rPr>
          <w:rFonts w:ascii="Arial" w:hAnsi="Arial" w:cs="Arial"/>
          <w:sz w:val="24"/>
          <w:szCs w:val="24"/>
          <w:lang w:val="en-GB"/>
        </w:rPr>
        <w:t>similar</w:t>
      </w:r>
      <w:r w:rsidR="001E768F" w:rsidRPr="008C2884">
        <w:rPr>
          <w:rFonts w:ascii="Arial" w:hAnsi="Arial" w:cs="Arial"/>
          <w:sz w:val="24"/>
          <w:szCs w:val="24"/>
          <w:lang w:val="en-GB"/>
        </w:rPr>
        <w:t xml:space="preserve"> types of citizens, called clusters</w:t>
      </w:r>
      <w:r w:rsidR="00FA2DB4" w:rsidRPr="008C2884">
        <w:rPr>
          <w:rFonts w:ascii="Arial" w:hAnsi="Arial" w:cs="Arial"/>
          <w:sz w:val="24"/>
          <w:szCs w:val="24"/>
          <w:lang w:val="en-GB"/>
        </w:rPr>
        <w:t xml:space="preserve"> or classes</w:t>
      </w:r>
      <w:r w:rsidR="001E768F" w:rsidRPr="008C2884">
        <w:rPr>
          <w:rFonts w:ascii="Arial" w:hAnsi="Arial" w:cs="Arial"/>
          <w:sz w:val="24"/>
          <w:szCs w:val="24"/>
          <w:lang w:val="en-GB"/>
        </w:rPr>
        <w:t xml:space="preserve">, that better describe the data used. In fact, through </w:t>
      </w:r>
      <w:r w:rsidR="00FA2DB4" w:rsidRPr="008C2884">
        <w:rPr>
          <w:rFonts w:ascii="Arial" w:hAnsi="Arial" w:cs="Arial"/>
          <w:sz w:val="24"/>
          <w:szCs w:val="24"/>
          <w:lang w:val="en-GB"/>
        </w:rPr>
        <w:t>these techniques</w:t>
      </w:r>
      <w:r w:rsidR="006D1963">
        <w:rPr>
          <w:rFonts w:ascii="Arial" w:hAnsi="Arial" w:cs="Arial"/>
          <w:sz w:val="24"/>
          <w:szCs w:val="24"/>
          <w:lang w:val="en-GB"/>
        </w:rPr>
        <w:t>,</w:t>
      </w:r>
      <w:r w:rsidR="001E768F" w:rsidRPr="008C2884">
        <w:rPr>
          <w:rFonts w:ascii="Arial" w:hAnsi="Arial" w:cs="Arial"/>
          <w:sz w:val="24"/>
          <w:szCs w:val="24"/>
          <w:lang w:val="en-GB"/>
        </w:rPr>
        <w:t xml:space="preserve"> some new segmentations of citizens could be identified and then they could help to find new explanations to the phenomenon studied.</w:t>
      </w:r>
      <w:r w:rsidR="00FA2DB4" w:rsidRPr="008C2884">
        <w:rPr>
          <w:rFonts w:ascii="Arial" w:hAnsi="Arial" w:cs="Arial"/>
          <w:sz w:val="24"/>
          <w:szCs w:val="24"/>
          <w:lang w:val="en-GB"/>
        </w:rPr>
        <w:t xml:space="preserve"> Theoretically, using these two different types of segmentation of citizens, the results should be opposite. On the one side, the traditional clustering profiles the data according to similar attitudes</w:t>
      </w:r>
      <w:r w:rsidR="009E7A87">
        <w:rPr>
          <w:rFonts w:ascii="Arial" w:hAnsi="Arial" w:cs="Arial"/>
          <w:sz w:val="24"/>
          <w:szCs w:val="24"/>
          <w:lang w:val="en-GB"/>
        </w:rPr>
        <w:t xml:space="preserve">, therefore we will find different types of </w:t>
      </w:r>
      <w:r w:rsidR="009E7A87" w:rsidRPr="009E7A87">
        <w:rPr>
          <w:rFonts w:ascii="Arial" w:hAnsi="Arial" w:cs="Arial"/>
          <w:i/>
          <w:iCs/>
          <w:sz w:val="24"/>
          <w:szCs w:val="24"/>
          <w:lang w:val="en-GB"/>
        </w:rPr>
        <w:t>green identity</w:t>
      </w:r>
      <w:r w:rsidR="00FA2DB4" w:rsidRPr="008C2884">
        <w:rPr>
          <w:rFonts w:ascii="Arial" w:hAnsi="Arial" w:cs="Arial"/>
          <w:sz w:val="24"/>
          <w:szCs w:val="24"/>
          <w:lang w:val="en-GB"/>
        </w:rPr>
        <w:t xml:space="preserve">. On the other side, CCA finds shared cultural schemas, </w:t>
      </w:r>
      <w:r w:rsidR="007D0AC9" w:rsidRPr="008C2884">
        <w:rPr>
          <w:rFonts w:ascii="Arial" w:hAnsi="Arial" w:cs="Arial"/>
          <w:sz w:val="24"/>
          <w:szCs w:val="24"/>
          <w:lang w:val="en-GB"/>
        </w:rPr>
        <w:t xml:space="preserve">structure of thought. </w:t>
      </w:r>
      <w:r w:rsidR="00FE67AC" w:rsidRPr="008C2884">
        <w:rPr>
          <w:rFonts w:ascii="Arial" w:hAnsi="Arial" w:cs="Arial"/>
          <w:sz w:val="24"/>
          <w:szCs w:val="24"/>
          <w:lang w:val="en-GB"/>
        </w:rPr>
        <w:t xml:space="preserve">Eventually, the classes obtained from </w:t>
      </w:r>
      <w:r w:rsidR="00403F16">
        <w:rPr>
          <w:rFonts w:ascii="Arial" w:hAnsi="Arial" w:cs="Arial"/>
          <w:sz w:val="24"/>
          <w:szCs w:val="24"/>
          <w:lang w:val="en-GB"/>
        </w:rPr>
        <w:t>PAM</w:t>
      </w:r>
      <w:r w:rsidR="00FE67AC" w:rsidRPr="008C2884">
        <w:rPr>
          <w:rFonts w:ascii="Arial" w:hAnsi="Arial" w:cs="Arial"/>
          <w:sz w:val="24"/>
          <w:szCs w:val="24"/>
          <w:lang w:val="en-GB"/>
        </w:rPr>
        <w:t xml:space="preserve"> clustering and </w:t>
      </w:r>
      <w:r w:rsidR="002A0B73">
        <w:rPr>
          <w:rFonts w:ascii="Arial" w:hAnsi="Arial" w:cs="Arial"/>
          <w:sz w:val="24"/>
          <w:szCs w:val="24"/>
          <w:lang w:val="en-GB"/>
        </w:rPr>
        <w:t>CCA</w:t>
      </w:r>
      <w:r w:rsidR="00FE67AC" w:rsidRPr="008C2884">
        <w:rPr>
          <w:rFonts w:ascii="Arial" w:hAnsi="Arial" w:cs="Arial"/>
          <w:sz w:val="24"/>
          <w:szCs w:val="24"/>
          <w:lang w:val="en-GB"/>
        </w:rPr>
        <w:t xml:space="preserve"> are used as predictors in the subsequent classification</w:t>
      </w:r>
      <w:r w:rsidR="009A5761" w:rsidRPr="008C2884">
        <w:rPr>
          <w:rFonts w:ascii="Arial" w:hAnsi="Arial" w:cs="Arial"/>
          <w:sz w:val="24"/>
          <w:szCs w:val="24"/>
          <w:lang w:val="en-GB"/>
        </w:rPr>
        <w:t>s</w:t>
      </w:r>
      <w:r w:rsidR="00FE67AC" w:rsidRPr="008C2884">
        <w:rPr>
          <w:rFonts w:ascii="Arial" w:hAnsi="Arial" w:cs="Arial"/>
          <w:sz w:val="24"/>
          <w:szCs w:val="24"/>
          <w:lang w:val="en-GB"/>
        </w:rPr>
        <w:t>.</w:t>
      </w:r>
    </w:p>
    <w:p w14:paraId="3C2669C6" w14:textId="28B49FC2" w:rsidR="002A0B73" w:rsidRDefault="002A0B73" w:rsidP="002A0B73">
      <w:pPr>
        <w:spacing w:before="240" w:line="360" w:lineRule="auto"/>
        <w:jc w:val="both"/>
        <w:rPr>
          <w:rFonts w:ascii="Arial" w:hAnsi="Arial" w:cs="Arial"/>
          <w:sz w:val="24"/>
          <w:szCs w:val="24"/>
          <w:lang w:val="en-GB"/>
        </w:rPr>
      </w:pPr>
    </w:p>
    <w:p w14:paraId="34618C40" w14:textId="55DB3059" w:rsidR="002A0B73" w:rsidRPr="002A0B73" w:rsidRDefault="002A0B73" w:rsidP="002A0B73">
      <w:pPr>
        <w:pStyle w:val="Titolo3"/>
        <w:rPr>
          <w:rFonts w:ascii="Arial" w:hAnsi="Arial" w:cs="Arial"/>
          <w:b/>
          <w:bCs/>
          <w:color w:val="auto"/>
          <w:lang w:val="en-GB"/>
        </w:rPr>
      </w:pPr>
      <w:bookmarkStart w:id="122" w:name="_Toc63265910"/>
      <w:r w:rsidRPr="002A0B73">
        <w:rPr>
          <w:rFonts w:ascii="Arial" w:hAnsi="Arial" w:cs="Arial"/>
          <w:b/>
          <w:bCs/>
          <w:color w:val="auto"/>
          <w:lang w:val="en-GB"/>
        </w:rPr>
        <w:t>2.2.2 Supervised Machine Learning Algorithms</w:t>
      </w:r>
      <w:bookmarkEnd w:id="122"/>
    </w:p>
    <w:p w14:paraId="62888175" w14:textId="4E4783C3" w:rsidR="00B12452" w:rsidRPr="008C2884" w:rsidRDefault="00B12452" w:rsidP="007A08B5">
      <w:pPr>
        <w:spacing w:before="240" w:line="360" w:lineRule="auto"/>
        <w:ind w:firstLine="709"/>
        <w:jc w:val="both"/>
        <w:rPr>
          <w:rFonts w:ascii="Arial" w:hAnsi="Arial" w:cs="Arial"/>
          <w:sz w:val="24"/>
          <w:szCs w:val="24"/>
          <w:lang w:val="en-GB"/>
        </w:rPr>
      </w:pPr>
      <w:r w:rsidRPr="008C2884">
        <w:rPr>
          <w:rFonts w:ascii="Arial" w:hAnsi="Arial" w:cs="Arial"/>
          <w:sz w:val="24"/>
          <w:szCs w:val="24"/>
          <w:lang w:val="en-GB"/>
        </w:rPr>
        <w:t>The second set of methods focuses on predicti</w:t>
      </w:r>
      <w:r w:rsidR="006D1963">
        <w:rPr>
          <w:rFonts w:ascii="Arial" w:hAnsi="Arial" w:cs="Arial"/>
          <w:sz w:val="24"/>
          <w:szCs w:val="24"/>
          <w:lang w:val="en-GB"/>
        </w:rPr>
        <w:t>ng</w:t>
      </w:r>
      <w:r w:rsidRPr="008C2884">
        <w:rPr>
          <w:rFonts w:ascii="Arial" w:hAnsi="Arial" w:cs="Arial"/>
          <w:sz w:val="24"/>
          <w:szCs w:val="24"/>
          <w:lang w:val="en-GB"/>
        </w:rPr>
        <w:t xml:space="preserve"> climate change pro-environment using different types of supervised learning techniques</w:t>
      </w:r>
      <w:r w:rsidR="00D0694D" w:rsidRPr="008C2884">
        <w:rPr>
          <w:rFonts w:ascii="Arial" w:hAnsi="Arial" w:cs="Arial"/>
          <w:sz w:val="24"/>
          <w:szCs w:val="24"/>
          <w:lang w:val="en-GB"/>
        </w:rPr>
        <w:t xml:space="preserve"> and classifiers. </w:t>
      </w:r>
      <w:r w:rsidR="006D1963">
        <w:rPr>
          <w:rFonts w:ascii="Arial" w:hAnsi="Arial" w:cs="Arial"/>
          <w:sz w:val="24"/>
          <w:szCs w:val="24"/>
          <w:lang w:val="en-GB"/>
        </w:rPr>
        <w:t>C</w:t>
      </w:r>
      <w:r w:rsidR="0093512A" w:rsidRPr="008C2884">
        <w:rPr>
          <w:rFonts w:ascii="Arial" w:hAnsi="Arial" w:cs="Arial"/>
          <w:sz w:val="24"/>
          <w:szCs w:val="24"/>
          <w:lang w:val="en-GB"/>
        </w:rPr>
        <w:t xml:space="preserve">lassification </w:t>
      </w:r>
      <w:r w:rsidR="00D0694D" w:rsidRPr="008C2884">
        <w:rPr>
          <w:rFonts w:ascii="Arial" w:hAnsi="Arial" w:cs="Arial"/>
          <w:sz w:val="24"/>
          <w:szCs w:val="24"/>
          <w:lang w:val="en-GB"/>
        </w:rPr>
        <w:t>is used when</w:t>
      </w:r>
      <w:r w:rsidR="0093512A" w:rsidRPr="008C2884">
        <w:rPr>
          <w:rFonts w:ascii="Arial" w:hAnsi="Arial" w:cs="Arial"/>
          <w:sz w:val="24"/>
          <w:szCs w:val="24"/>
          <w:lang w:val="en-GB"/>
        </w:rPr>
        <w:t xml:space="preserve"> a</w:t>
      </w:r>
      <w:r w:rsidR="00D0694D" w:rsidRPr="008C2884">
        <w:rPr>
          <w:rFonts w:ascii="Arial" w:hAnsi="Arial" w:cs="Arial"/>
          <w:sz w:val="24"/>
          <w:szCs w:val="24"/>
          <w:lang w:val="en-GB"/>
        </w:rPr>
        <w:t xml:space="preserve"> c</w:t>
      </w:r>
      <w:r w:rsidRPr="008C2884">
        <w:rPr>
          <w:rFonts w:ascii="Arial" w:hAnsi="Arial" w:cs="Arial"/>
          <w:sz w:val="24"/>
          <w:szCs w:val="24"/>
          <w:lang w:val="en-GB"/>
        </w:rPr>
        <w:t>ategorical variabl</w:t>
      </w:r>
      <w:r w:rsidR="00D0694D" w:rsidRPr="008C2884">
        <w:rPr>
          <w:rFonts w:ascii="Arial" w:hAnsi="Arial" w:cs="Arial"/>
          <w:sz w:val="24"/>
          <w:szCs w:val="24"/>
          <w:lang w:val="en-GB"/>
        </w:rPr>
        <w:t>e is predicted</w:t>
      </w:r>
      <w:r w:rsidRPr="008C2884">
        <w:rPr>
          <w:rFonts w:ascii="Arial" w:hAnsi="Arial" w:cs="Arial"/>
          <w:sz w:val="24"/>
          <w:szCs w:val="24"/>
          <w:lang w:val="en-GB"/>
        </w:rPr>
        <w:t xml:space="preserve"> </w:t>
      </w:r>
      <w:r w:rsidR="00305F7D" w:rsidRPr="008C2884">
        <w:rPr>
          <w:rFonts w:ascii="Arial" w:hAnsi="Arial" w:cs="Arial"/>
          <w:sz w:val="24"/>
          <w:szCs w:val="24"/>
          <w:lang w:val="en-GB"/>
        </w:rPr>
        <w:fldChar w:fldCharType="begin"/>
      </w:r>
      <w:r w:rsidR="0093512A" w:rsidRPr="008C2884">
        <w:rPr>
          <w:rFonts w:ascii="Arial" w:hAnsi="Arial" w:cs="Arial"/>
          <w:sz w:val="24"/>
          <w:szCs w:val="24"/>
          <w:lang w:val="en-GB"/>
        </w:rPr>
        <w:instrText xml:space="preserve"> ADDIN ZOTERO_ITEM CSL_CITATION {"citationID":"5F7SH7Re","properties":{"formattedCitation":"(James et al., 2013)","plainCitation":"(James et al., 2013)","dontUpdate":true,"noteIndex":0},"citationItems":[{"id":36,"uris":["http://zotero.org/users/local/pE4cGXV6/items/D5G24PES"],"uri":["http://zotero.org/users/local/pE4cGXV6/items/D5G24PES"],"itemData":{"id":36,"type":"book","event-place":"New York","ISBN":"978-1-4614-7137-0","publisher":"Spinger","publisher-place":"New York","title":"An Introduction to Statistical Learning: With Applications in R","volume":"103","author":[{"family":"James","given":"Gareth"},{"family":"Witten","given":"Daniela"},{"family":"Hastie","given":"Trevor"},{"family":"Tibshirani","given":"Robert"}],"issued":{"date-parts":[["2013",6,23]]}}}],"schema":"https://github.com/citation-style-language/schema/raw/master/csl-citation.json"} </w:instrText>
      </w:r>
      <w:r w:rsidR="00305F7D" w:rsidRPr="008C2884">
        <w:rPr>
          <w:rFonts w:ascii="Arial" w:hAnsi="Arial" w:cs="Arial"/>
          <w:sz w:val="24"/>
          <w:szCs w:val="24"/>
          <w:lang w:val="en-GB"/>
        </w:rPr>
        <w:fldChar w:fldCharType="separate"/>
      </w:r>
      <w:r w:rsidR="00305F7D" w:rsidRPr="008C2884">
        <w:rPr>
          <w:rFonts w:ascii="Arial" w:hAnsi="Arial" w:cs="Arial"/>
          <w:sz w:val="24"/>
          <w:szCs w:val="24"/>
          <w:lang w:val="en-GB"/>
        </w:rPr>
        <w:t>(James et al., 2013</w:t>
      </w:r>
      <w:r w:rsidR="00D0694D" w:rsidRPr="008C2884">
        <w:rPr>
          <w:rFonts w:ascii="Arial" w:hAnsi="Arial" w:cs="Arial"/>
          <w:sz w:val="24"/>
          <w:szCs w:val="24"/>
          <w:lang w:val="en-GB"/>
        </w:rPr>
        <w:t>).</w:t>
      </w:r>
      <w:r w:rsidR="00305F7D" w:rsidRPr="008C2884">
        <w:rPr>
          <w:rFonts w:ascii="Arial" w:hAnsi="Arial" w:cs="Arial"/>
          <w:sz w:val="24"/>
          <w:szCs w:val="24"/>
          <w:lang w:val="en-GB"/>
        </w:rPr>
        <w:fldChar w:fldCharType="end"/>
      </w:r>
      <w:r w:rsidR="00D0694D" w:rsidRPr="008C2884">
        <w:rPr>
          <w:rFonts w:ascii="Arial" w:hAnsi="Arial" w:cs="Arial"/>
          <w:sz w:val="24"/>
          <w:szCs w:val="24"/>
          <w:lang w:val="en-GB"/>
        </w:rPr>
        <w:t xml:space="preserve"> </w:t>
      </w:r>
      <w:r w:rsidR="0093512A" w:rsidRPr="008C2884">
        <w:rPr>
          <w:rFonts w:ascii="Arial" w:hAnsi="Arial" w:cs="Arial"/>
          <w:sz w:val="24"/>
          <w:szCs w:val="24"/>
          <w:lang w:val="en-GB"/>
        </w:rPr>
        <w:t xml:space="preserve">“The methods used for classification first predict the probability of each of the categories of a qualitative variable” </w:t>
      </w:r>
      <w:r w:rsidR="0093512A" w:rsidRPr="008C2884">
        <w:rPr>
          <w:rFonts w:ascii="Arial" w:hAnsi="Arial" w:cs="Arial"/>
          <w:sz w:val="24"/>
          <w:szCs w:val="24"/>
          <w:lang w:val="en-GB"/>
        </w:rPr>
        <w:fldChar w:fldCharType="begin"/>
      </w:r>
      <w:r w:rsidR="005743CE" w:rsidRPr="008C2884">
        <w:rPr>
          <w:rFonts w:ascii="Arial" w:hAnsi="Arial" w:cs="Arial"/>
          <w:sz w:val="24"/>
          <w:szCs w:val="24"/>
          <w:lang w:val="en-GB"/>
        </w:rPr>
        <w:instrText xml:space="preserve"> ADDIN ZOTERO_ITEM CSL_CITATION {"citationID":"1qTL1wig","properties":{"formattedCitation":"(James et al., 2013)","plainCitation":"(James et al., 2013)","dontUpdate":true,"noteIndex":0},"citationItems":[{"id":36,"uris":["http://zotero.org/users/local/pE4cGXV6/items/D5G24PES"],"uri":["http://zotero.org/users/local/pE4cGXV6/items/D5G24PES"],"itemData":{"id":36,"type":"book","event-place":"New York","ISBN":"978-1-4614-7137-0","publisher":"Spinger","publisher-place":"New York","title":"An Introduction to Statistical Learning: With Applications in R","volume":"103","author":[{"family":"James","given":"Gareth"},{"family":"Witten","given":"Daniela"},{"family":"Hastie","given":"Trevor"},{"family":"Tibshirani","given":"Robert"}],"issued":{"date-parts":[["2013",6,23]]}}}],"schema":"https://github.com/citation-style-language/schema/raw/master/csl-citation.json"} </w:instrText>
      </w:r>
      <w:r w:rsidR="0093512A" w:rsidRPr="008C2884">
        <w:rPr>
          <w:rFonts w:ascii="Arial" w:hAnsi="Arial" w:cs="Arial"/>
          <w:sz w:val="24"/>
          <w:szCs w:val="24"/>
          <w:lang w:val="en-GB"/>
        </w:rPr>
        <w:fldChar w:fldCharType="separate"/>
      </w:r>
      <w:r w:rsidR="0093512A" w:rsidRPr="008C2884">
        <w:rPr>
          <w:rFonts w:ascii="Arial" w:hAnsi="Arial" w:cs="Arial"/>
          <w:sz w:val="24"/>
          <w:szCs w:val="24"/>
          <w:lang w:val="en-GB"/>
        </w:rPr>
        <w:t>(James et al., 2013, p. 127)</w:t>
      </w:r>
      <w:r w:rsidR="0093512A" w:rsidRPr="008C2884">
        <w:rPr>
          <w:rFonts w:ascii="Arial" w:hAnsi="Arial" w:cs="Arial"/>
          <w:sz w:val="24"/>
          <w:szCs w:val="24"/>
          <w:lang w:val="en-GB"/>
        </w:rPr>
        <w:fldChar w:fldCharType="end"/>
      </w:r>
      <w:r w:rsidR="0093512A" w:rsidRPr="008C2884">
        <w:rPr>
          <w:rFonts w:ascii="Arial" w:hAnsi="Arial" w:cs="Arial"/>
          <w:sz w:val="24"/>
          <w:szCs w:val="24"/>
          <w:lang w:val="en-GB"/>
        </w:rPr>
        <w:t>.</w:t>
      </w:r>
      <w:r w:rsidR="005743CE" w:rsidRPr="008C2884">
        <w:rPr>
          <w:rFonts w:ascii="Arial" w:hAnsi="Arial" w:cs="Arial"/>
          <w:sz w:val="24"/>
          <w:szCs w:val="24"/>
          <w:lang w:val="en-GB"/>
        </w:rPr>
        <w:t xml:space="preserve"> </w:t>
      </w:r>
    </w:p>
    <w:p w14:paraId="22145195" w14:textId="0D6E12A3" w:rsidR="0093512A" w:rsidRPr="008C2884" w:rsidRDefault="00D0694D" w:rsidP="007A08B5">
      <w:pPr>
        <w:spacing w:before="240" w:line="360" w:lineRule="auto"/>
        <w:ind w:firstLine="709"/>
        <w:jc w:val="both"/>
        <w:rPr>
          <w:rFonts w:ascii="Arial" w:hAnsi="Arial" w:cs="Arial"/>
          <w:sz w:val="24"/>
          <w:szCs w:val="24"/>
          <w:lang w:val="en-GB"/>
        </w:rPr>
      </w:pPr>
      <w:r w:rsidRPr="008C2884">
        <w:rPr>
          <w:rFonts w:ascii="Arial" w:hAnsi="Arial" w:cs="Arial"/>
          <w:sz w:val="24"/>
          <w:szCs w:val="24"/>
          <w:lang w:val="en-GB"/>
        </w:rPr>
        <w:t xml:space="preserve">The different </w:t>
      </w:r>
      <w:r w:rsidR="0093512A" w:rsidRPr="008C2884">
        <w:rPr>
          <w:rFonts w:ascii="Arial" w:hAnsi="Arial" w:cs="Arial"/>
          <w:sz w:val="24"/>
          <w:szCs w:val="24"/>
          <w:lang w:val="en-GB"/>
        </w:rPr>
        <w:t>techniques of classifiers</w:t>
      </w:r>
      <w:r w:rsidRPr="008C2884">
        <w:rPr>
          <w:rFonts w:ascii="Arial" w:hAnsi="Arial" w:cs="Arial"/>
          <w:sz w:val="24"/>
          <w:szCs w:val="24"/>
          <w:lang w:val="en-GB"/>
        </w:rPr>
        <w:t xml:space="preserve"> are briefly presented </w:t>
      </w:r>
      <w:r w:rsidR="006D1963">
        <w:rPr>
          <w:rFonts w:ascii="Arial" w:hAnsi="Arial" w:cs="Arial"/>
          <w:sz w:val="24"/>
          <w:szCs w:val="24"/>
          <w:lang w:val="en-GB"/>
        </w:rPr>
        <w:t>below</w:t>
      </w:r>
      <w:r w:rsidRPr="008C2884">
        <w:rPr>
          <w:rFonts w:ascii="Arial" w:hAnsi="Arial" w:cs="Arial"/>
          <w:sz w:val="24"/>
          <w:szCs w:val="24"/>
          <w:lang w:val="en-GB"/>
        </w:rPr>
        <w:t>.</w:t>
      </w:r>
      <w:r w:rsidR="005332DD">
        <w:rPr>
          <w:rFonts w:ascii="Arial" w:hAnsi="Arial" w:cs="Arial"/>
          <w:sz w:val="24"/>
          <w:szCs w:val="24"/>
          <w:lang w:val="en-GB"/>
        </w:rPr>
        <w:t xml:space="preserve"> These classifiers </w:t>
      </w:r>
      <w:r w:rsidR="005332DD" w:rsidRPr="0090422C">
        <w:rPr>
          <w:rFonts w:ascii="Arial" w:hAnsi="Arial" w:cs="Arial"/>
          <w:sz w:val="24"/>
          <w:szCs w:val="24"/>
          <w:lang w:val="en-GB"/>
        </w:rPr>
        <w:t>randomly split all data into training (7</w:t>
      </w:r>
      <w:r w:rsidR="005634E3">
        <w:rPr>
          <w:rFonts w:ascii="Arial" w:hAnsi="Arial" w:cs="Arial"/>
          <w:sz w:val="24"/>
          <w:szCs w:val="24"/>
          <w:lang w:val="en-GB"/>
        </w:rPr>
        <w:t>0</w:t>
      </w:r>
      <w:r w:rsidR="005332DD" w:rsidRPr="0090422C">
        <w:rPr>
          <w:rFonts w:ascii="Arial" w:hAnsi="Arial" w:cs="Arial"/>
          <w:sz w:val="24"/>
          <w:szCs w:val="24"/>
          <w:lang w:val="en-GB"/>
        </w:rPr>
        <w:t>%) and testing sets (</w:t>
      </w:r>
      <w:r w:rsidR="005634E3">
        <w:rPr>
          <w:rFonts w:ascii="Arial" w:hAnsi="Arial" w:cs="Arial"/>
          <w:sz w:val="24"/>
          <w:szCs w:val="24"/>
          <w:lang w:val="en-GB"/>
        </w:rPr>
        <w:t>30</w:t>
      </w:r>
      <w:r w:rsidR="005332DD" w:rsidRPr="0090422C">
        <w:rPr>
          <w:rFonts w:ascii="Arial" w:hAnsi="Arial" w:cs="Arial"/>
          <w:sz w:val="24"/>
          <w:szCs w:val="24"/>
          <w:lang w:val="en-GB"/>
        </w:rPr>
        <w:t>%)</w:t>
      </w:r>
      <w:r w:rsidR="005332DD">
        <w:rPr>
          <w:rFonts w:ascii="Arial" w:hAnsi="Arial" w:cs="Arial"/>
          <w:sz w:val="24"/>
          <w:szCs w:val="24"/>
          <w:lang w:val="en-GB"/>
        </w:rPr>
        <w:t xml:space="preserve">, </w:t>
      </w:r>
      <w:r w:rsidR="005332DD" w:rsidRPr="0090422C">
        <w:rPr>
          <w:rFonts w:ascii="Arial" w:hAnsi="Arial" w:cs="Arial"/>
          <w:sz w:val="24"/>
          <w:szCs w:val="24"/>
          <w:lang w:val="en-GB"/>
        </w:rPr>
        <w:t xml:space="preserve">and </w:t>
      </w:r>
      <w:r w:rsidR="005332DD" w:rsidRPr="0090422C">
        <w:rPr>
          <w:rFonts w:ascii="Arial" w:hAnsi="Arial" w:cs="Arial"/>
          <w:sz w:val="24"/>
          <w:szCs w:val="24"/>
          <w:lang w:val="en-GB"/>
        </w:rPr>
        <w:lastRenderedPageBreak/>
        <w:t xml:space="preserve">the output labels are </w:t>
      </w:r>
      <w:r w:rsidR="005332DD" w:rsidRPr="0090422C">
        <w:rPr>
          <w:rFonts w:ascii="Arial" w:hAnsi="Arial" w:cs="Arial"/>
          <w:i/>
          <w:iCs/>
          <w:sz w:val="24"/>
          <w:szCs w:val="24"/>
          <w:lang w:val="en-GB"/>
        </w:rPr>
        <w:t>yes</w:t>
      </w:r>
      <w:r w:rsidR="005332DD">
        <w:rPr>
          <w:rFonts w:ascii="Arial" w:hAnsi="Arial" w:cs="Arial"/>
          <w:sz w:val="24"/>
          <w:szCs w:val="24"/>
          <w:lang w:val="en-GB"/>
        </w:rPr>
        <w:t xml:space="preserve"> or </w:t>
      </w:r>
      <w:r w:rsidR="005332DD" w:rsidRPr="0090422C">
        <w:rPr>
          <w:rFonts w:ascii="Arial" w:hAnsi="Arial" w:cs="Arial"/>
          <w:i/>
          <w:iCs/>
          <w:sz w:val="24"/>
          <w:szCs w:val="24"/>
          <w:lang w:val="en-GB"/>
        </w:rPr>
        <w:t>no</w:t>
      </w:r>
      <w:r w:rsidR="005332DD">
        <w:rPr>
          <w:rFonts w:ascii="Arial" w:hAnsi="Arial" w:cs="Arial"/>
          <w:sz w:val="24"/>
          <w:szCs w:val="24"/>
          <w:lang w:val="en-GB"/>
        </w:rPr>
        <w:t xml:space="preserve">, </w:t>
      </w:r>
      <w:r w:rsidR="005332DD" w:rsidRPr="0090422C">
        <w:rPr>
          <w:rFonts w:ascii="Arial" w:hAnsi="Arial" w:cs="Arial"/>
          <w:sz w:val="24"/>
          <w:szCs w:val="24"/>
          <w:lang w:val="en-GB"/>
        </w:rPr>
        <w:t xml:space="preserve">depending on whether the environmental action has been </w:t>
      </w:r>
      <w:r w:rsidR="005332DD">
        <w:rPr>
          <w:rFonts w:ascii="Arial" w:hAnsi="Arial" w:cs="Arial"/>
          <w:sz w:val="24"/>
          <w:szCs w:val="24"/>
          <w:lang w:val="en-GB"/>
        </w:rPr>
        <w:t xml:space="preserve">taken place. </w:t>
      </w:r>
    </w:p>
    <w:p w14:paraId="5387DBA8" w14:textId="7F56B9B0" w:rsidR="0093512A" w:rsidRPr="008C2884" w:rsidRDefault="0097062D" w:rsidP="007A08B5">
      <w:pPr>
        <w:spacing w:before="240" w:line="360" w:lineRule="auto"/>
        <w:ind w:firstLine="709"/>
        <w:jc w:val="both"/>
        <w:rPr>
          <w:rFonts w:ascii="Arial" w:hAnsi="Arial" w:cs="Arial"/>
          <w:sz w:val="24"/>
          <w:szCs w:val="24"/>
          <w:lang w:val="en-GB"/>
        </w:rPr>
      </w:pPr>
      <w:r w:rsidRPr="008C2884">
        <w:rPr>
          <w:rFonts w:ascii="Arial" w:hAnsi="Arial" w:cs="Arial"/>
          <w:sz w:val="24"/>
          <w:szCs w:val="24"/>
          <w:lang w:val="en-GB"/>
        </w:rPr>
        <w:t xml:space="preserve">The </w:t>
      </w:r>
      <w:r w:rsidR="00403F16">
        <w:rPr>
          <w:rFonts w:ascii="Arial" w:hAnsi="Arial" w:cs="Arial"/>
          <w:sz w:val="24"/>
          <w:szCs w:val="24"/>
          <w:lang w:val="en-GB"/>
        </w:rPr>
        <w:t xml:space="preserve">pro-environmental </w:t>
      </w:r>
      <w:r w:rsidR="00703FFD">
        <w:rPr>
          <w:rFonts w:ascii="Arial" w:hAnsi="Arial" w:cs="Arial"/>
          <w:sz w:val="24"/>
          <w:szCs w:val="24"/>
          <w:lang w:val="en-GB"/>
        </w:rPr>
        <w:t>behaviour</w:t>
      </w:r>
      <w:r w:rsidR="00403F16">
        <w:rPr>
          <w:rFonts w:ascii="Arial" w:hAnsi="Arial" w:cs="Arial"/>
          <w:sz w:val="24"/>
          <w:szCs w:val="24"/>
          <w:lang w:val="en-GB"/>
        </w:rPr>
        <w:t xml:space="preserve"> </w:t>
      </w:r>
      <w:r w:rsidRPr="008C2884">
        <w:rPr>
          <w:rFonts w:ascii="Arial" w:hAnsi="Arial" w:cs="Arial"/>
          <w:sz w:val="24"/>
          <w:szCs w:val="24"/>
          <w:lang w:val="en-GB"/>
        </w:rPr>
        <w:t>prediction starts with a L</w:t>
      </w:r>
      <w:r w:rsidR="00D0694D" w:rsidRPr="008C2884">
        <w:rPr>
          <w:rFonts w:ascii="Arial" w:hAnsi="Arial" w:cs="Arial"/>
          <w:sz w:val="24"/>
          <w:szCs w:val="24"/>
          <w:lang w:val="en-GB"/>
        </w:rPr>
        <w:t>ogistic Regression</w:t>
      </w:r>
      <w:r w:rsidRPr="008C2884">
        <w:rPr>
          <w:rFonts w:ascii="Arial" w:hAnsi="Arial" w:cs="Arial"/>
          <w:sz w:val="24"/>
          <w:szCs w:val="24"/>
          <w:lang w:val="en-GB"/>
        </w:rPr>
        <w:t>. It is a form of binary regression</w:t>
      </w:r>
      <w:r w:rsidR="005743CE" w:rsidRPr="008C2884">
        <w:rPr>
          <w:rFonts w:ascii="Arial" w:hAnsi="Arial" w:cs="Arial"/>
          <w:sz w:val="24"/>
          <w:szCs w:val="24"/>
          <w:lang w:val="en-GB"/>
        </w:rPr>
        <w:t xml:space="preserve"> and it explains relationships between a categorical outcome and some continuous or discrete predictors </w:t>
      </w:r>
      <w:r w:rsidR="005743CE" w:rsidRPr="008C2884">
        <w:rPr>
          <w:rFonts w:ascii="Arial" w:hAnsi="Arial" w:cs="Arial"/>
          <w:sz w:val="24"/>
          <w:szCs w:val="24"/>
          <w:lang w:val="en-GB"/>
        </w:rPr>
        <w:fldChar w:fldCharType="begin"/>
      </w:r>
      <w:r w:rsidR="005743CE" w:rsidRPr="008C2884">
        <w:rPr>
          <w:rFonts w:ascii="Arial" w:hAnsi="Arial" w:cs="Arial"/>
          <w:sz w:val="24"/>
          <w:szCs w:val="24"/>
          <w:lang w:val="en-GB"/>
        </w:rPr>
        <w:instrText xml:space="preserve"> ADDIN ZOTERO_ITEM CSL_CITATION {"citationID":"T3QhNcBz","properties":{"formattedCitation":"(Peng et al., 2002)","plainCitation":"(Peng et al., 2002)","noteIndex":0},"citationItems":[{"id":42,"uris":["http://zotero.org/users/local/pE4cGXV6/items/8SCZ8KNL"],"uri":["http://zotero.org/users/local/pE4cGXV6/items/8SCZ8KNL"],"itemData":{"id":42,"type":"article-journal","language":"en","page":"35","source":"Zotero","title":"THE USE AND INTERPRETATION OF LOGISTIC REGRESSION IN HIGHER EDUCATION JOURNALS: 1988–1999","author":[{"family":"Peng","given":"Chao-Ying Joanne"},{"family":"So","given":"Tak-Shing Harry"},{"family":"Stage","given":"Frances K"},{"family":"John","given":"Edward P St"}],"issued":{"date-parts":[["2002",6,3]]}}}],"schema":"https://github.com/citation-style-language/schema/raw/master/csl-citation.json"} </w:instrText>
      </w:r>
      <w:r w:rsidR="005743CE" w:rsidRPr="008C2884">
        <w:rPr>
          <w:rFonts w:ascii="Arial" w:hAnsi="Arial" w:cs="Arial"/>
          <w:sz w:val="24"/>
          <w:szCs w:val="24"/>
          <w:lang w:val="en-GB"/>
        </w:rPr>
        <w:fldChar w:fldCharType="separate"/>
      </w:r>
      <w:r w:rsidR="005743CE" w:rsidRPr="008C2884">
        <w:rPr>
          <w:rFonts w:ascii="Arial" w:hAnsi="Arial" w:cs="Arial"/>
          <w:sz w:val="24"/>
          <w:szCs w:val="24"/>
          <w:lang w:val="en-GB"/>
        </w:rPr>
        <w:t>(Peng et al., 2002)</w:t>
      </w:r>
      <w:r w:rsidR="005743CE" w:rsidRPr="008C2884">
        <w:rPr>
          <w:rFonts w:ascii="Arial" w:hAnsi="Arial" w:cs="Arial"/>
          <w:sz w:val="24"/>
          <w:szCs w:val="24"/>
          <w:lang w:val="en-GB"/>
        </w:rPr>
        <w:fldChar w:fldCharType="end"/>
      </w:r>
      <w:r w:rsidR="005743CE" w:rsidRPr="008C2884">
        <w:rPr>
          <w:rFonts w:ascii="Arial" w:hAnsi="Arial" w:cs="Arial"/>
          <w:sz w:val="24"/>
          <w:szCs w:val="24"/>
          <w:lang w:val="en-GB"/>
        </w:rPr>
        <w:t xml:space="preserve">. It models the probability of being to a particular category </w:t>
      </w:r>
      <w:r w:rsidR="005743CE" w:rsidRPr="008C2884">
        <w:rPr>
          <w:rFonts w:ascii="Arial" w:hAnsi="Arial" w:cs="Arial"/>
          <w:sz w:val="24"/>
          <w:szCs w:val="24"/>
          <w:lang w:val="en-GB"/>
        </w:rPr>
        <w:fldChar w:fldCharType="begin"/>
      </w:r>
      <w:r w:rsidR="005743CE" w:rsidRPr="008C2884">
        <w:rPr>
          <w:rFonts w:ascii="Arial" w:hAnsi="Arial" w:cs="Arial"/>
          <w:sz w:val="24"/>
          <w:szCs w:val="24"/>
          <w:lang w:val="en-GB"/>
        </w:rPr>
        <w:instrText xml:space="preserve"> ADDIN ZOTERO_ITEM CSL_CITATION {"citationID":"tsCVp9Dy","properties":{"formattedCitation":"(Peng et al., 2002; Stoltzfus, 2011)","plainCitation":"(Peng et al., 2002; Stoltzfus, 2011)","noteIndex":0},"citationItems":[{"id":42,"uris":["http://zotero.org/users/local/pE4cGXV6/items/8SCZ8KNL"],"uri":["http://zotero.org/users/local/pE4cGXV6/items/8SCZ8KNL"],"itemData":{"id":42,"type":"article-journal","language":"en","page":"35","source":"Zotero","title":"THE USE AND INTERPRETATION OF LOGISTIC REGRESSION IN HIGHER EDUCATION JOURNALS: 1988–1999","author":[{"family":"Peng","given":"Chao-Ying Joanne"},{"family":"So","given":"Tak-Shing Harry"},{"family":"Stage","given":"Frances K"},{"family":"John","given":"Edward P St"}],"issued":{"date-parts":[["2002",6,3]]}}},{"id":44,"uris":["http://zotero.org/users/local/pE4cGXV6/items/NH46GLDT"],"uri":["http://zotero.org/users/local/pE4cGXV6/items/NH46GLDT"],"itemData":{"id":44,"type":"article-journal","abstract":"Regression techniques are versatile in their application to medical research because they can measure associations, predict outcomes, and control for confounding variable effects. As one such technique, logistic regression is an efﬁcient and powerful way to analyze the effect of a group of independent variables on a binary outcome by quantifying each independent variable’s unique contribution. Using components of linear regression reﬂected in the logit scale, logistic regression iteratively identiﬁes the strongest linear combination of variables with the greatest probability of detecting the observed outcome. Important considerations when conducting logistic regression include selecting independent variables, ensuring that relevant assumptions are met, and choosing an appropriate model building strategy. For independent variable selection, one should be guided by such factors as accepted theory, previous empirical investigations, clinical considerations, and univariate statistical analyses, with acknowledgement of potential confounding variables that should be accounted for. Basic assumptions that must be met for logistic regression include independence of errors, linearity in the logit for continuous variables, absence of multicollinearity, and lack of strongly inﬂuential outliers. Additionally, there should be an adequate number of events per independent variable to avoid an overﬁt model, with commonly recommended minimum ‘‘rules of thumb’’ ranging from 10 to 20 events per covariate. Regarding model building strategies, the three general types are direct ⁄ standard, sequential ⁄ hierarchical, and stepwise ⁄ statistical, with each having a different emphasis and purpose. Before reaching deﬁnitive conclusions from the results of any of these methods, one should formally quantify the model’s internal validity (i.e., replicability within the same data set) and external validity (i.e., generalizability beyond the current sample). The resulting logistic regression model’s overall ﬁt to the sample data is assessed using various goodness-of-ﬁt measures, with better ﬁt characterized by a smaller difference between observed and model-predicted values. Use of diagnostic statistics is also recommended to further assess the adequacy of the model. Finally, results for independent variables are typically reported as odds ratios (ORs) with 95% conﬁdence intervals (CIs).","container-title":"Academic Emergency Medicine","DOI":"10.1111/j.1553-2712.2011.01185.x","ISSN":"10696563","issue":"10","language":"en","page":"1099-1104","source":"DOI.org (Crossref)","title":"Logistic Regression: A Brief Primer: LOGISTIC REGRESSION: A BRIEF PRIMER","title-short":"Logistic Regression","volume":"18","author":[{"family":"Stoltzfus","given":"Jill C."}],"issued":{"date-parts":[["2011",10]]}}}],"schema":"https://github.com/citation-style-language/schema/raw/master/csl-citation.json"} </w:instrText>
      </w:r>
      <w:r w:rsidR="005743CE" w:rsidRPr="008C2884">
        <w:rPr>
          <w:rFonts w:ascii="Arial" w:hAnsi="Arial" w:cs="Arial"/>
          <w:sz w:val="24"/>
          <w:szCs w:val="24"/>
          <w:lang w:val="en-GB"/>
        </w:rPr>
        <w:fldChar w:fldCharType="separate"/>
      </w:r>
      <w:r w:rsidR="005743CE" w:rsidRPr="008C2884">
        <w:rPr>
          <w:rFonts w:ascii="Arial" w:hAnsi="Arial" w:cs="Arial"/>
          <w:sz w:val="24"/>
          <w:szCs w:val="24"/>
          <w:lang w:val="en-GB"/>
        </w:rPr>
        <w:t>(Peng et al., 2002; Stoltzfus, 2011)</w:t>
      </w:r>
      <w:r w:rsidR="005743CE" w:rsidRPr="008C2884">
        <w:rPr>
          <w:rFonts w:ascii="Arial" w:hAnsi="Arial" w:cs="Arial"/>
          <w:sz w:val="24"/>
          <w:szCs w:val="24"/>
          <w:lang w:val="en-GB"/>
        </w:rPr>
        <w:fldChar w:fldCharType="end"/>
      </w:r>
      <w:r w:rsidR="005743CE" w:rsidRPr="008C2884">
        <w:rPr>
          <w:rFonts w:ascii="Arial" w:hAnsi="Arial" w:cs="Arial"/>
          <w:sz w:val="24"/>
          <w:szCs w:val="24"/>
          <w:lang w:val="en-GB"/>
        </w:rPr>
        <w:t>.</w:t>
      </w:r>
    </w:p>
    <w:p w14:paraId="7FE55C7C" w14:textId="34AF2C35" w:rsidR="0097062D" w:rsidRPr="008C2884" w:rsidRDefault="0097062D" w:rsidP="007A08B5">
      <w:pPr>
        <w:spacing w:before="240" w:line="360" w:lineRule="auto"/>
        <w:ind w:firstLine="709"/>
        <w:jc w:val="both"/>
        <w:rPr>
          <w:rFonts w:ascii="Arial" w:hAnsi="Arial" w:cs="Arial"/>
          <w:sz w:val="24"/>
          <w:szCs w:val="24"/>
          <w:lang w:val="en-GB"/>
        </w:rPr>
      </w:pPr>
      <w:r w:rsidRPr="008C2884">
        <w:rPr>
          <w:rFonts w:ascii="Arial" w:hAnsi="Arial" w:cs="Arial"/>
          <w:sz w:val="24"/>
          <w:szCs w:val="24"/>
          <w:lang w:val="en-GB"/>
        </w:rPr>
        <w:t>Th</w:t>
      </w:r>
      <w:r w:rsidR="005743CE" w:rsidRPr="008C2884">
        <w:rPr>
          <w:rFonts w:ascii="Arial" w:hAnsi="Arial" w:cs="Arial"/>
          <w:sz w:val="24"/>
          <w:szCs w:val="24"/>
          <w:lang w:val="en-GB"/>
        </w:rPr>
        <w:t xml:space="preserve">e model requires some assumptions: </w:t>
      </w:r>
    </w:p>
    <w:p w14:paraId="3F3FB303" w14:textId="318C44E8" w:rsidR="005743CE" w:rsidRPr="008C2884" w:rsidRDefault="000967E8" w:rsidP="007A08B5">
      <w:pPr>
        <w:pStyle w:val="Paragrafoelenco"/>
        <w:numPr>
          <w:ilvl w:val="0"/>
          <w:numId w:val="1"/>
        </w:numPr>
        <w:spacing w:before="240" w:line="360" w:lineRule="auto"/>
        <w:ind w:firstLine="709"/>
        <w:jc w:val="both"/>
        <w:rPr>
          <w:rFonts w:ascii="Arial" w:hAnsi="Arial" w:cs="Arial"/>
          <w:sz w:val="24"/>
          <w:szCs w:val="24"/>
          <w:lang w:val="en-GB"/>
        </w:rPr>
      </w:pPr>
      <w:r w:rsidRPr="008C2884">
        <w:rPr>
          <w:rFonts w:ascii="Arial" w:hAnsi="Arial" w:cs="Arial"/>
          <w:sz w:val="24"/>
          <w:szCs w:val="24"/>
          <w:lang w:val="en-GB"/>
        </w:rPr>
        <w:t xml:space="preserve">independence of </w:t>
      </w:r>
      <w:proofErr w:type="gramStart"/>
      <w:r w:rsidRPr="008C2884">
        <w:rPr>
          <w:rFonts w:ascii="Arial" w:hAnsi="Arial" w:cs="Arial"/>
          <w:sz w:val="24"/>
          <w:szCs w:val="24"/>
          <w:lang w:val="en-GB"/>
        </w:rPr>
        <w:t>errors;</w:t>
      </w:r>
      <w:proofErr w:type="gramEnd"/>
    </w:p>
    <w:p w14:paraId="3D71C257" w14:textId="77777777" w:rsidR="00BC3D47" w:rsidRDefault="000967E8" w:rsidP="007A08B5">
      <w:pPr>
        <w:pStyle w:val="Paragrafoelenco"/>
        <w:numPr>
          <w:ilvl w:val="0"/>
          <w:numId w:val="1"/>
        </w:numPr>
        <w:spacing w:before="240" w:line="360" w:lineRule="auto"/>
        <w:ind w:firstLine="709"/>
        <w:jc w:val="both"/>
        <w:rPr>
          <w:rFonts w:ascii="Arial" w:hAnsi="Arial" w:cs="Arial"/>
          <w:sz w:val="24"/>
          <w:szCs w:val="24"/>
          <w:lang w:val="en-GB"/>
        </w:rPr>
      </w:pPr>
      <w:r w:rsidRPr="008C2884">
        <w:rPr>
          <w:rFonts w:ascii="Arial" w:hAnsi="Arial" w:cs="Arial"/>
          <w:sz w:val="24"/>
          <w:szCs w:val="24"/>
          <w:lang w:val="en-GB"/>
        </w:rPr>
        <w:t xml:space="preserve">linearity in the logit for continuous independent </w:t>
      </w:r>
      <w:proofErr w:type="gramStart"/>
      <w:r w:rsidRPr="008C2884">
        <w:rPr>
          <w:rFonts w:ascii="Arial" w:hAnsi="Arial" w:cs="Arial"/>
          <w:sz w:val="24"/>
          <w:szCs w:val="24"/>
          <w:lang w:val="en-GB"/>
        </w:rPr>
        <w:t>variables;</w:t>
      </w:r>
      <w:proofErr w:type="gramEnd"/>
    </w:p>
    <w:p w14:paraId="463D5D1D" w14:textId="063514F6" w:rsidR="00BC3D47" w:rsidRPr="00BC3D47" w:rsidRDefault="000967E8" w:rsidP="007A08B5">
      <w:pPr>
        <w:pStyle w:val="Paragrafoelenco"/>
        <w:numPr>
          <w:ilvl w:val="0"/>
          <w:numId w:val="1"/>
        </w:numPr>
        <w:spacing w:before="240" w:line="360" w:lineRule="auto"/>
        <w:ind w:firstLine="709"/>
        <w:jc w:val="both"/>
        <w:rPr>
          <w:rFonts w:ascii="Arial" w:hAnsi="Arial" w:cs="Arial"/>
          <w:sz w:val="24"/>
          <w:szCs w:val="24"/>
          <w:lang w:val="en-GB"/>
        </w:rPr>
      </w:pPr>
      <w:r w:rsidRPr="00BC3D47">
        <w:rPr>
          <w:rFonts w:ascii="Arial" w:hAnsi="Arial" w:cs="Arial"/>
          <w:sz w:val="24"/>
          <w:szCs w:val="24"/>
          <w:lang w:val="en-GB"/>
        </w:rPr>
        <w:t xml:space="preserve">the absence of multicollinearity among explanatory </w:t>
      </w:r>
    </w:p>
    <w:p w14:paraId="28DAD911" w14:textId="434EEF41" w:rsidR="000967E8" w:rsidRPr="008C2884" w:rsidRDefault="000967E8" w:rsidP="007A08B5">
      <w:pPr>
        <w:pStyle w:val="Paragrafoelenco"/>
        <w:spacing w:before="240" w:line="360" w:lineRule="auto"/>
        <w:ind w:left="1440" w:firstLine="684"/>
        <w:jc w:val="both"/>
        <w:rPr>
          <w:rFonts w:ascii="Arial" w:hAnsi="Arial" w:cs="Arial"/>
          <w:sz w:val="24"/>
          <w:szCs w:val="24"/>
          <w:lang w:val="en-GB"/>
        </w:rPr>
      </w:pPr>
      <w:proofErr w:type="gramStart"/>
      <w:r w:rsidRPr="008C2884">
        <w:rPr>
          <w:rFonts w:ascii="Arial" w:hAnsi="Arial" w:cs="Arial"/>
          <w:sz w:val="24"/>
          <w:szCs w:val="24"/>
          <w:lang w:val="en-GB"/>
        </w:rPr>
        <w:t>variables;</w:t>
      </w:r>
      <w:proofErr w:type="gramEnd"/>
    </w:p>
    <w:p w14:paraId="5BE4D5AC" w14:textId="7257D917" w:rsidR="000967E8" w:rsidRPr="008C2884" w:rsidRDefault="000967E8" w:rsidP="007A08B5">
      <w:pPr>
        <w:pStyle w:val="Paragrafoelenco"/>
        <w:numPr>
          <w:ilvl w:val="0"/>
          <w:numId w:val="1"/>
        </w:numPr>
        <w:spacing w:before="240" w:line="360" w:lineRule="auto"/>
        <w:ind w:firstLine="709"/>
        <w:jc w:val="both"/>
        <w:rPr>
          <w:rFonts w:ascii="Arial" w:hAnsi="Arial" w:cs="Arial"/>
          <w:sz w:val="24"/>
          <w:szCs w:val="24"/>
          <w:lang w:val="en-GB"/>
        </w:rPr>
      </w:pPr>
      <w:r w:rsidRPr="008C2884">
        <w:rPr>
          <w:rFonts w:ascii="Arial" w:hAnsi="Arial" w:cs="Arial"/>
          <w:sz w:val="24"/>
          <w:szCs w:val="24"/>
          <w:lang w:val="en-GB"/>
        </w:rPr>
        <w:t>the absence of extreme outliers</w:t>
      </w:r>
    </w:p>
    <w:p w14:paraId="587E888A" w14:textId="6E06E498" w:rsidR="000967E8" w:rsidRPr="008C2884" w:rsidRDefault="000967E8" w:rsidP="007A08B5">
      <w:pPr>
        <w:spacing w:before="240" w:line="360" w:lineRule="auto"/>
        <w:ind w:left="360" w:firstLine="709"/>
        <w:jc w:val="both"/>
        <w:rPr>
          <w:rFonts w:ascii="Arial" w:hAnsi="Arial" w:cs="Arial"/>
          <w:sz w:val="24"/>
          <w:szCs w:val="24"/>
          <w:lang w:val="en-GB"/>
        </w:rPr>
      </w:pPr>
      <w:r w:rsidRPr="008C2884">
        <w:rPr>
          <w:rFonts w:ascii="Arial" w:hAnsi="Arial" w:cs="Arial"/>
          <w:sz w:val="24"/>
          <w:szCs w:val="24"/>
          <w:lang w:val="en-GB"/>
        </w:rPr>
        <w:fldChar w:fldCharType="begin"/>
      </w:r>
      <w:r w:rsidRPr="008C2884">
        <w:rPr>
          <w:rFonts w:ascii="Arial" w:hAnsi="Arial" w:cs="Arial"/>
          <w:sz w:val="24"/>
          <w:szCs w:val="24"/>
          <w:lang w:val="en-GB"/>
        </w:rPr>
        <w:instrText xml:space="preserve"> ADDIN ZOTERO_ITEM CSL_CITATION {"citationID":"ok2HWypU","properties":{"formattedCitation":"(Stoltzfus, 2011)","plainCitation":"(Stoltzfus, 2011)","noteIndex":0},"citationItems":[{"id":44,"uris":["http://zotero.org/users/local/pE4cGXV6/items/NH46GLDT"],"uri":["http://zotero.org/users/local/pE4cGXV6/items/NH46GLDT"],"itemData":{"id":44,"type":"article-journal","abstract":"Regression techniques are versatile in their application to medical research because they can measure associations, predict outcomes, and control for confounding variable effects. As one such technique, logistic regression is an efﬁcient and powerful way to analyze the effect of a group of independent variables on a binary outcome by quantifying each independent variable’s unique contribution. Using components of linear regression reﬂected in the logit scale, logistic regression iteratively identiﬁes the strongest linear combination of variables with the greatest probability of detecting the observed outcome. Important considerations when conducting logistic regression include selecting independent variables, ensuring that relevant assumptions are met, and choosing an appropriate model building strategy. For independent variable selection, one should be guided by such factors as accepted theory, previous empirical investigations, clinical considerations, and univariate statistical analyses, with acknowledgement of potential confounding variables that should be accounted for. Basic assumptions that must be met for logistic regression include independence of errors, linearity in the logit for continuous variables, absence of multicollinearity, and lack of strongly inﬂuential outliers. Additionally, there should be an adequate number of events per independent variable to avoid an overﬁt model, with commonly recommended minimum ‘‘rules of thumb’’ ranging from 10 to 20 events per covariate. Regarding model building strategies, the three general types are direct ⁄ standard, sequential ⁄ hierarchical, and stepwise ⁄ statistical, with each having a different emphasis and purpose. Before reaching deﬁnitive conclusions from the results of any of these methods, one should formally quantify the model’s internal validity (i.e., replicability within the same data set) and external validity (i.e., generalizability beyond the current sample). The resulting logistic regression model’s overall ﬁt to the sample data is assessed using various goodness-of-ﬁt measures, with better ﬁt characterized by a smaller difference between observed and model-predicted values. Use of diagnostic statistics is also recommended to further assess the adequacy of the model. Finally, results for independent variables are typically reported as odds ratios (ORs) with 95% conﬁdence intervals (CIs).","container-title":"Academic Emergency Medicine","DOI":"10.1111/j.1553-2712.2011.01185.x","ISSN":"10696563","issue":"10","language":"en","page":"1099-1104","source":"DOI.org (Crossref)","title":"Logistic Regression: A Brief Primer: LOGISTIC REGRESSION: A BRIEF PRIMER","title-short":"Logistic Regression","volume":"18","author":[{"family":"Stoltzfus","given":"Jill C."}],"issued":{"date-parts":[["2011",10]]}}}],"schema":"https://github.com/citation-style-language/schema/raw/master/csl-citation.json"} </w:instrText>
      </w:r>
      <w:r w:rsidRPr="008C2884">
        <w:rPr>
          <w:rFonts w:ascii="Arial" w:hAnsi="Arial" w:cs="Arial"/>
          <w:sz w:val="24"/>
          <w:szCs w:val="24"/>
          <w:lang w:val="en-GB"/>
        </w:rPr>
        <w:fldChar w:fldCharType="separate"/>
      </w:r>
      <w:r w:rsidRPr="008C2884">
        <w:rPr>
          <w:rFonts w:ascii="Arial" w:hAnsi="Arial" w:cs="Arial"/>
          <w:sz w:val="24"/>
          <w:szCs w:val="24"/>
          <w:lang w:val="en-GB"/>
        </w:rPr>
        <w:t>(Stoltzfus, 2011)</w:t>
      </w:r>
      <w:r w:rsidRPr="008C2884">
        <w:rPr>
          <w:rFonts w:ascii="Arial" w:hAnsi="Arial" w:cs="Arial"/>
          <w:sz w:val="24"/>
          <w:szCs w:val="24"/>
          <w:lang w:val="en-GB"/>
        </w:rPr>
        <w:fldChar w:fldCharType="end"/>
      </w:r>
    </w:p>
    <w:p w14:paraId="3C9AE2FA" w14:textId="77777777" w:rsidR="0097062D" w:rsidRPr="008C2884" w:rsidRDefault="0097062D" w:rsidP="007A08B5">
      <w:pPr>
        <w:spacing w:before="240" w:line="360" w:lineRule="auto"/>
        <w:ind w:firstLine="709"/>
        <w:jc w:val="both"/>
        <w:rPr>
          <w:rFonts w:ascii="Arial" w:hAnsi="Arial" w:cs="Arial"/>
          <w:sz w:val="24"/>
          <w:szCs w:val="24"/>
          <w:lang w:val="en-GB"/>
        </w:rPr>
      </w:pPr>
    </w:p>
    <w:p w14:paraId="682D504A" w14:textId="1C2AC56D" w:rsidR="0093512A" w:rsidRPr="008C2884" w:rsidRDefault="00A909A9" w:rsidP="007A08B5">
      <w:pPr>
        <w:spacing w:before="240" w:line="360" w:lineRule="auto"/>
        <w:ind w:firstLine="709"/>
        <w:jc w:val="both"/>
        <w:rPr>
          <w:rFonts w:ascii="Arial" w:hAnsi="Arial" w:cs="Arial"/>
          <w:sz w:val="24"/>
          <w:szCs w:val="24"/>
          <w:lang w:val="en-GB"/>
        </w:rPr>
      </w:pPr>
      <w:r w:rsidRPr="008C2884">
        <w:rPr>
          <w:rFonts w:ascii="Arial" w:hAnsi="Arial" w:cs="Arial"/>
          <w:sz w:val="24"/>
          <w:szCs w:val="24"/>
          <w:lang w:val="en-GB"/>
        </w:rPr>
        <w:t xml:space="preserve">However, some assumptions are violated. </w:t>
      </w:r>
      <w:r w:rsidR="006D1963">
        <w:rPr>
          <w:rFonts w:ascii="Arial" w:hAnsi="Arial" w:cs="Arial"/>
          <w:sz w:val="24"/>
          <w:szCs w:val="24"/>
          <w:lang w:val="en-GB"/>
        </w:rPr>
        <w:t>T</w:t>
      </w:r>
      <w:r w:rsidRPr="008C2884">
        <w:rPr>
          <w:rFonts w:ascii="Arial" w:hAnsi="Arial" w:cs="Arial"/>
          <w:sz w:val="24"/>
          <w:szCs w:val="24"/>
          <w:lang w:val="en-GB"/>
        </w:rPr>
        <w:t>here is no present linearity in the logit for</w:t>
      </w:r>
      <w:r w:rsidR="00C97E8E">
        <w:rPr>
          <w:rFonts w:ascii="Arial" w:hAnsi="Arial" w:cs="Arial"/>
          <w:sz w:val="24"/>
          <w:szCs w:val="24"/>
          <w:lang w:val="en-GB"/>
        </w:rPr>
        <w:t xml:space="preserve"> the</w:t>
      </w:r>
      <w:r w:rsidRPr="008C2884">
        <w:rPr>
          <w:rFonts w:ascii="Arial" w:hAnsi="Arial" w:cs="Arial"/>
          <w:sz w:val="24"/>
          <w:szCs w:val="24"/>
          <w:lang w:val="en-GB"/>
        </w:rPr>
        <w:t xml:space="preserve"> age variable. </w:t>
      </w:r>
      <w:r w:rsidR="006D1963">
        <w:rPr>
          <w:rFonts w:ascii="Arial" w:hAnsi="Arial" w:cs="Arial"/>
          <w:sz w:val="24"/>
          <w:szCs w:val="24"/>
          <w:lang w:val="en-GB"/>
        </w:rPr>
        <w:t>Furthermore</w:t>
      </w:r>
      <w:r w:rsidRPr="008C2884">
        <w:rPr>
          <w:rFonts w:ascii="Arial" w:hAnsi="Arial" w:cs="Arial"/>
          <w:sz w:val="24"/>
          <w:szCs w:val="24"/>
          <w:lang w:val="en-GB"/>
        </w:rPr>
        <w:t xml:space="preserve">, some outliers </w:t>
      </w:r>
      <w:r w:rsidR="00BB3A6F">
        <w:rPr>
          <w:rFonts w:ascii="Arial" w:hAnsi="Arial" w:cs="Arial"/>
          <w:sz w:val="24"/>
          <w:szCs w:val="24"/>
          <w:lang w:val="en-GB"/>
        </w:rPr>
        <w:t>are</w:t>
      </w:r>
      <w:r w:rsidRPr="008C2884">
        <w:rPr>
          <w:rFonts w:ascii="Arial" w:hAnsi="Arial" w:cs="Arial"/>
          <w:sz w:val="24"/>
          <w:szCs w:val="24"/>
          <w:lang w:val="en-GB"/>
        </w:rPr>
        <w:t xml:space="preserve"> found in climate change risk perception, but they </w:t>
      </w:r>
      <w:r w:rsidRPr="00BB3A6F">
        <w:rPr>
          <w:rFonts w:ascii="Arial" w:hAnsi="Arial" w:cs="Arial"/>
          <w:sz w:val="24"/>
          <w:szCs w:val="24"/>
          <w:lang w:val="en-GB"/>
        </w:rPr>
        <w:t xml:space="preserve">are not so </w:t>
      </w:r>
      <w:r w:rsidR="00342A33" w:rsidRPr="00BB3A6F">
        <w:rPr>
          <w:rFonts w:ascii="Arial" w:hAnsi="Arial" w:cs="Arial"/>
          <w:sz w:val="24"/>
          <w:szCs w:val="24"/>
          <w:lang w:val="en-GB"/>
        </w:rPr>
        <w:t>distant</w:t>
      </w:r>
      <w:r w:rsidRPr="00BB3A6F">
        <w:rPr>
          <w:rFonts w:ascii="Arial" w:hAnsi="Arial" w:cs="Arial"/>
          <w:sz w:val="24"/>
          <w:szCs w:val="24"/>
          <w:lang w:val="en-GB"/>
        </w:rPr>
        <w:t xml:space="preserve"> from </w:t>
      </w:r>
      <w:r w:rsidR="00BB3A6F" w:rsidRPr="00BB3A6F">
        <w:rPr>
          <w:rFonts w:ascii="Arial" w:hAnsi="Arial" w:cs="Arial"/>
          <w:sz w:val="24"/>
          <w:szCs w:val="24"/>
          <w:lang w:val="en-GB"/>
        </w:rPr>
        <w:t>other values</w:t>
      </w:r>
      <w:r w:rsidRPr="00BB3A6F">
        <w:rPr>
          <w:rFonts w:ascii="Arial" w:hAnsi="Arial" w:cs="Arial"/>
          <w:sz w:val="24"/>
          <w:szCs w:val="24"/>
          <w:lang w:val="en-GB"/>
        </w:rPr>
        <w:t>.</w:t>
      </w:r>
      <w:r w:rsidRPr="008C2884">
        <w:rPr>
          <w:rFonts w:ascii="Arial" w:hAnsi="Arial" w:cs="Arial"/>
          <w:sz w:val="24"/>
          <w:szCs w:val="24"/>
          <w:lang w:val="en-GB"/>
        </w:rPr>
        <w:t xml:space="preserve"> </w:t>
      </w:r>
    </w:p>
    <w:p w14:paraId="679886AF" w14:textId="4335E781" w:rsidR="00E64BE0" w:rsidRPr="008C2884" w:rsidRDefault="006D1963" w:rsidP="007A08B5">
      <w:pPr>
        <w:spacing w:before="240" w:line="360" w:lineRule="auto"/>
        <w:ind w:firstLine="709"/>
        <w:jc w:val="both"/>
        <w:rPr>
          <w:rFonts w:ascii="Arial" w:hAnsi="Arial" w:cs="Arial"/>
          <w:sz w:val="24"/>
          <w:szCs w:val="24"/>
          <w:lang w:val="en-GB"/>
        </w:rPr>
      </w:pPr>
      <w:r>
        <w:rPr>
          <w:rFonts w:ascii="Arial" w:hAnsi="Arial" w:cs="Arial"/>
          <w:sz w:val="24"/>
          <w:szCs w:val="24"/>
          <w:lang w:val="en-GB"/>
        </w:rPr>
        <w:t>Despite</w:t>
      </w:r>
      <w:r w:rsidR="00855BB3" w:rsidRPr="008C2884">
        <w:rPr>
          <w:rFonts w:ascii="Arial" w:hAnsi="Arial" w:cs="Arial"/>
          <w:sz w:val="24"/>
          <w:szCs w:val="24"/>
          <w:lang w:val="en-GB"/>
        </w:rPr>
        <w:t xml:space="preserve"> the robustness of the logistic regression models,</w:t>
      </w:r>
      <w:r w:rsidR="00CE4AA1" w:rsidRPr="008C2884">
        <w:rPr>
          <w:rFonts w:ascii="Arial" w:hAnsi="Arial" w:cs="Arial"/>
          <w:sz w:val="24"/>
          <w:szCs w:val="24"/>
          <w:lang w:val="en-GB"/>
        </w:rPr>
        <w:t xml:space="preserve"> data cannot fully satisfy the assumptions, </w:t>
      </w:r>
      <w:r w:rsidR="00855BB3" w:rsidRPr="008C2884">
        <w:rPr>
          <w:rFonts w:ascii="Arial" w:hAnsi="Arial" w:cs="Arial"/>
          <w:sz w:val="24"/>
          <w:szCs w:val="24"/>
          <w:lang w:val="en-GB"/>
        </w:rPr>
        <w:t>also decision tree models are fitted.</w:t>
      </w:r>
      <w:r w:rsidR="00CE4AA1" w:rsidRPr="008C2884">
        <w:rPr>
          <w:rFonts w:ascii="Arial" w:hAnsi="Arial" w:cs="Arial"/>
          <w:sz w:val="24"/>
          <w:szCs w:val="24"/>
          <w:lang w:val="en-GB"/>
        </w:rPr>
        <w:t xml:space="preserve"> </w:t>
      </w:r>
      <w:r w:rsidR="00E64BE0" w:rsidRPr="008C2884">
        <w:rPr>
          <w:rFonts w:ascii="Arial" w:hAnsi="Arial" w:cs="Arial"/>
          <w:sz w:val="24"/>
          <w:szCs w:val="24"/>
          <w:lang w:val="en-GB"/>
        </w:rPr>
        <w:t>Decision Tree</w:t>
      </w:r>
      <w:r w:rsidR="00CE4AA1" w:rsidRPr="008C2884">
        <w:rPr>
          <w:rFonts w:ascii="Arial" w:hAnsi="Arial" w:cs="Arial"/>
          <w:sz w:val="24"/>
          <w:szCs w:val="24"/>
          <w:lang w:val="en-GB"/>
        </w:rPr>
        <w:t xml:space="preserve"> is a </w:t>
      </w:r>
      <w:r w:rsidR="00C417CF" w:rsidRPr="008C2884">
        <w:rPr>
          <w:rFonts w:ascii="Arial" w:hAnsi="Arial" w:cs="Arial"/>
          <w:sz w:val="24"/>
          <w:szCs w:val="24"/>
          <w:lang w:val="en-GB"/>
        </w:rPr>
        <w:t>“</w:t>
      </w:r>
      <w:r w:rsidR="00CE4AA1" w:rsidRPr="008C2884">
        <w:rPr>
          <w:rFonts w:ascii="Arial" w:hAnsi="Arial" w:cs="Arial"/>
          <w:sz w:val="24"/>
          <w:szCs w:val="24"/>
          <w:lang w:val="en-GB"/>
        </w:rPr>
        <w:t>flow-chart-like hierarchical tree structure</w:t>
      </w:r>
      <w:r w:rsidR="00C417CF" w:rsidRPr="008C2884">
        <w:rPr>
          <w:rFonts w:ascii="Arial" w:hAnsi="Arial" w:cs="Arial"/>
          <w:sz w:val="24"/>
          <w:szCs w:val="24"/>
          <w:lang w:val="en-GB"/>
        </w:rPr>
        <w:t>”</w:t>
      </w:r>
      <w:r w:rsidR="00CE4AA1" w:rsidRPr="008C2884">
        <w:rPr>
          <w:rFonts w:ascii="Arial" w:hAnsi="Arial" w:cs="Arial"/>
          <w:sz w:val="24"/>
          <w:szCs w:val="24"/>
          <w:lang w:val="en-GB"/>
        </w:rPr>
        <w:t xml:space="preserve"> </w:t>
      </w:r>
      <w:r w:rsidR="00CE4AA1" w:rsidRPr="008C2884">
        <w:rPr>
          <w:rFonts w:ascii="Arial" w:hAnsi="Arial" w:cs="Arial"/>
          <w:sz w:val="24"/>
          <w:szCs w:val="24"/>
          <w:lang w:val="en-GB"/>
        </w:rPr>
        <w:fldChar w:fldCharType="begin"/>
      </w:r>
      <w:r w:rsidR="00523439" w:rsidRPr="008C2884">
        <w:rPr>
          <w:rFonts w:ascii="Arial" w:hAnsi="Arial" w:cs="Arial"/>
          <w:sz w:val="24"/>
          <w:szCs w:val="24"/>
          <w:lang w:val="en-GB"/>
        </w:rPr>
        <w:instrText xml:space="preserve"> ADDIN ZOTERO_ITEM CSL_CITATION {"citationID":"rdCm7Xr1","properties":{"formattedCitation":"(Jenhani et al., 2008)","plainCitation":"(Jenhani et al., 2008)","dontUpdate":true,"noteIndex":0},"citationItems":[{"id":46,"uris":["http://zotero.org/users/local/pE4cGXV6/items/7GW4DQRR"],"uri":["http://zotero.org/users/local/pE4cGXV6/items/7GW4DQRR"],"itemData":{"id":46,"type":"article-journal","abstract":"This paper addresses the classiﬁcation problem with imperfect data. More precisely, it extends standard decision trees to handle uncertainty in both building and classiﬁcation procedures. Uncertainty here is represented by means of possibility distributions. The ﬁrst part investigates the issue of building decision trees from data with uncertain class values by developing a non-speciﬁcity based gain ratio as the attribute selection measure which, in our case, is more appropriate than the standard gain ratio based on Shannon entropy. The proposed non-speciﬁcity based possibilistic decision tree (NS-PDT) approach is then extended by considering another kind of uncertainty inherent in the building procedure. The extended approach so-called non-speciﬁcity based possibilistic option decision tree (NS-PODT) oﬀers a more ﬂexible building procedure by allowing the selection of more than one attribute in each node. The second part addresses the classiﬁcation phase. More speciﬁcally, it investigates the issue of predicting the class value of new instances presented with certain and/or uncertain attribute values. Finally, we have developed a possibilistic decision tree toolbox (PD2T) in order to show the feasibility of the proposed approach.","container-title":"International Journal of Approximate Reasoning","DOI":"10.1016/j.ijar.2007.12.002","ISSN":"0888613X","issue":"3","journalAbbreviation":"International Journal of Approximate Reasoning","language":"en","page":"784-807","source":"DOI.org (Crossref)","title":"Decision trees as possibilistic classifiers","volume":"48","author":[{"family":"Jenhani","given":"Ilyes"},{"family":"Amor","given":"Nahla Ben"},{"family":"Elouedi","given":"Zied"}],"issued":{"date-parts":[["2008",8]]}}}],"schema":"https://github.com/citation-style-language/schema/raw/master/csl-citation.json"} </w:instrText>
      </w:r>
      <w:r w:rsidR="00CE4AA1" w:rsidRPr="008C2884">
        <w:rPr>
          <w:rFonts w:ascii="Arial" w:hAnsi="Arial" w:cs="Arial"/>
          <w:sz w:val="24"/>
          <w:szCs w:val="24"/>
          <w:lang w:val="en-GB"/>
        </w:rPr>
        <w:fldChar w:fldCharType="separate"/>
      </w:r>
      <w:r w:rsidR="00CE4AA1" w:rsidRPr="008C2884">
        <w:rPr>
          <w:rFonts w:ascii="Arial" w:hAnsi="Arial" w:cs="Arial"/>
          <w:sz w:val="24"/>
          <w:szCs w:val="24"/>
          <w:lang w:val="en-GB"/>
        </w:rPr>
        <w:t>(Jenhani et al., 2008, p.</w:t>
      </w:r>
      <w:r w:rsidR="00C417CF" w:rsidRPr="008C2884">
        <w:rPr>
          <w:rFonts w:ascii="Arial" w:hAnsi="Arial" w:cs="Arial"/>
          <w:sz w:val="24"/>
          <w:szCs w:val="24"/>
          <w:lang w:val="en-GB"/>
        </w:rPr>
        <w:t xml:space="preserve"> 786</w:t>
      </w:r>
      <w:r w:rsidR="00CE4AA1" w:rsidRPr="008C2884">
        <w:rPr>
          <w:rFonts w:ascii="Arial" w:hAnsi="Arial" w:cs="Arial"/>
          <w:sz w:val="24"/>
          <w:szCs w:val="24"/>
          <w:lang w:val="en-GB"/>
        </w:rPr>
        <w:t>)</w:t>
      </w:r>
      <w:r w:rsidR="00CE4AA1" w:rsidRPr="008C2884">
        <w:rPr>
          <w:rFonts w:ascii="Arial" w:hAnsi="Arial" w:cs="Arial"/>
          <w:sz w:val="24"/>
          <w:szCs w:val="24"/>
          <w:lang w:val="en-GB"/>
        </w:rPr>
        <w:fldChar w:fldCharType="end"/>
      </w:r>
      <w:r w:rsidR="00C417CF" w:rsidRPr="008C2884">
        <w:rPr>
          <w:rFonts w:ascii="Arial" w:hAnsi="Arial" w:cs="Arial"/>
          <w:sz w:val="24"/>
          <w:szCs w:val="24"/>
          <w:lang w:val="en-GB"/>
        </w:rPr>
        <w:t xml:space="preserve"> and it is composed of three elements: nodes, edges</w:t>
      </w:r>
      <w:r w:rsidR="00C97E8E">
        <w:rPr>
          <w:rFonts w:ascii="Arial" w:hAnsi="Arial" w:cs="Arial"/>
          <w:sz w:val="24"/>
          <w:szCs w:val="24"/>
          <w:lang w:val="en-GB"/>
        </w:rPr>
        <w:t>,</w:t>
      </w:r>
      <w:r w:rsidR="00C417CF" w:rsidRPr="008C2884">
        <w:rPr>
          <w:rFonts w:ascii="Arial" w:hAnsi="Arial" w:cs="Arial"/>
          <w:sz w:val="24"/>
          <w:szCs w:val="24"/>
          <w:lang w:val="en-GB"/>
        </w:rPr>
        <w:t xml:space="preserve"> and leaves. Nodes represent attributes or variables</w:t>
      </w:r>
      <w:r w:rsidR="00C417CF" w:rsidRPr="00BB3A6F">
        <w:rPr>
          <w:rFonts w:ascii="Arial" w:hAnsi="Arial" w:cs="Arial"/>
          <w:sz w:val="24"/>
          <w:szCs w:val="24"/>
          <w:lang w:val="en-GB"/>
        </w:rPr>
        <w:t xml:space="preserve">, edges </w:t>
      </w:r>
      <w:r w:rsidR="00BB3A6F" w:rsidRPr="00BB3A6F">
        <w:rPr>
          <w:rFonts w:ascii="Arial" w:hAnsi="Arial" w:cs="Arial"/>
          <w:sz w:val="24"/>
          <w:szCs w:val="24"/>
          <w:lang w:val="en-GB"/>
        </w:rPr>
        <w:t>match</w:t>
      </w:r>
      <w:r w:rsidR="00C417CF" w:rsidRPr="00BB3A6F">
        <w:rPr>
          <w:rFonts w:ascii="Arial" w:hAnsi="Arial" w:cs="Arial"/>
          <w:sz w:val="24"/>
          <w:szCs w:val="24"/>
          <w:lang w:val="en-GB"/>
        </w:rPr>
        <w:t xml:space="preserve"> the </w:t>
      </w:r>
      <w:r w:rsidR="00BB3A6F" w:rsidRPr="00BB3A6F">
        <w:rPr>
          <w:rFonts w:ascii="Arial" w:hAnsi="Arial" w:cs="Arial"/>
          <w:sz w:val="24"/>
          <w:szCs w:val="24"/>
          <w:lang w:val="en-GB"/>
        </w:rPr>
        <w:t>various</w:t>
      </w:r>
      <w:r w:rsidR="00C417CF" w:rsidRPr="00BB3A6F">
        <w:rPr>
          <w:rFonts w:ascii="Arial" w:hAnsi="Arial" w:cs="Arial"/>
          <w:sz w:val="24"/>
          <w:szCs w:val="24"/>
          <w:lang w:val="en-GB"/>
        </w:rPr>
        <w:t xml:space="preserve"> </w:t>
      </w:r>
      <w:r w:rsidR="00BB3A6F" w:rsidRPr="00BB3A6F">
        <w:rPr>
          <w:rFonts w:ascii="Arial" w:hAnsi="Arial" w:cs="Arial"/>
          <w:sz w:val="24"/>
          <w:szCs w:val="24"/>
          <w:lang w:val="en-GB"/>
        </w:rPr>
        <w:t>potential</w:t>
      </w:r>
      <w:r w:rsidR="00C417CF" w:rsidRPr="00BB3A6F">
        <w:rPr>
          <w:rFonts w:ascii="Arial" w:hAnsi="Arial" w:cs="Arial"/>
          <w:sz w:val="24"/>
          <w:szCs w:val="24"/>
          <w:lang w:val="en-GB"/>
        </w:rPr>
        <w:t xml:space="preserve"> attribute values and</w:t>
      </w:r>
      <w:r w:rsidR="00C417CF" w:rsidRPr="008C2884">
        <w:rPr>
          <w:rFonts w:ascii="Arial" w:hAnsi="Arial" w:cs="Arial"/>
          <w:sz w:val="24"/>
          <w:szCs w:val="24"/>
          <w:lang w:val="en-GB"/>
        </w:rPr>
        <w:t xml:space="preserve"> lastly</w:t>
      </w:r>
      <w:r w:rsidR="00C97E8E">
        <w:rPr>
          <w:rFonts w:ascii="Arial" w:hAnsi="Arial" w:cs="Arial"/>
          <w:sz w:val="24"/>
          <w:szCs w:val="24"/>
          <w:lang w:val="en-GB"/>
        </w:rPr>
        <w:t>,</w:t>
      </w:r>
      <w:r w:rsidR="00C417CF" w:rsidRPr="008C2884">
        <w:rPr>
          <w:rFonts w:ascii="Arial" w:hAnsi="Arial" w:cs="Arial"/>
          <w:sz w:val="24"/>
          <w:szCs w:val="24"/>
          <w:lang w:val="en-GB"/>
        </w:rPr>
        <w:t xml:space="preserve"> leaves include </w:t>
      </w:r>
      <w:r w:rsidR="00BB3A6F" w:rsidRPr="00BB3A6F">
        <w:rPr>
          <w:rFonts w:ascii="Arial" w:hAnsi="Arial" w:cs="Arial"/>
          <w:sz w:val="24"/>
          <w:szCs w:val="24"/>
          <w:lang w:val="en-GB"/>
        </w:rPr>
        <w:t>items</w:t>
      </w:r>
      <w:r w:rsidR="00C417CF" w:rsidRPr="00BB3A6F">
        <w:rPr>
          <w:rFonts w:ascii="Arial" w:hAnsi="Arial" w:cs="Arial"/>
          <w:sz w:val="24"/>
          <w:szCs w:val="24"/>
          <w:lang w:val="en-GB"/>
        </w:rPr>
        <w:t xml:space="preserve"> that belong to the same class</w:t>
      </w:r>
      <w:r w:rsidR="00BB3A6F" w:rsidRPr="00BB3A6F">
        <w:rPr>
          <w:rFonts w:ascii="Arial" w:hAnsi="Arial" w:cs="Arial"/>
          <w:sz w:val="24"/>
          <w:szCs w:val="24"/>
          <w:lang w:val="en-GB"/>
        </w:rPr>
        <w:t xml:space="preserve"> </w:t>
      </w:r>
      <w:r w:rsidR="00AA6A0D" w:rsidRPr="00BB3A6F">
        <w:rPr>
          <w:rFonts w:ascii="Arial" w:hAnsi="Arial" w:cs="Arial"/>
          <w:sz w:val="24"/>
          <w:szCs w:val="24"/>
          <w:lang w:val="en-GB"/>
        </w:rPr>
        <w:fldChar w:fldCharType="begin"/>
      </w:r>
      <w:r w:rsidR="00AA6A0D" w:rsidRPr="00BB3A6F">
        <w:rPr>
          <w:rFonts w:ascii="Arial" w:hAnsi="Arial" w:cs="Arial"/>
          <w:sz w:val="24"/>
          <w:szCs w:val="24"/>
          <w:lang w:val="en-GB"/>
        </w:rPr>
        <w:instrText xml:space="preserve"> ADDIN ZOTERO_ITEM CSL_CITATION {"citationID":"mjNeuvz5","properties":{"formattedCitation":"(Jenhani et al., 2008)","plainCitation":"(Jenhani et al., 2008)","noteIndex":0},"citationItems":[{"id":46,"uris":["http://zotero.org/users/local/pE4cGXV6/items/7GW4DQRR"],"uri":["http://zotero.org/users/local/pE4cGXV6/items/7GW4DQRR"],"itemData":{"id":46,"type":"article-journal","abstract":"This paper addresses the classiﬁcation problem with imperfect data. More precisely, it extends standard decision trees to handle uncertainty in both building and classiﬁcation procedures. Uncertainty here is represented by means of possibility distributions. The ﬁrst part investigates the issue of building decision trees from data with uncertain class values by developing a non-speciﬁcity based gain ratio as the attribute selection measure which, in our case, is more appropriate than the standard gain ratio based on Shannon entropy. The proposed non-speciﬁcity based possibilistic decision tree (NS-PDT) approach is then extended by considering another kind of uncertainty inherent in the building procedure. The extended approach so-called non-speciﬁcity based possibilistic option decision tree (NS-PODT) oﬀers a more ﬂexible building procedure by allowing the selection of more than one attribute in each node. The second part addresses the classiﬁcation phase. More speciﬁcally, it investigates the issue of predicting the class value of new instances presented with certain and/or uncertain attribute values. Finally, we have developed a possibilistic decision tree toolbox (PD2T) in order to show the feasibility of the proposed approach.","container-title":"International Journal of Approximate Reasoning","DOI":"10.1016/j.ijar.2007.12.002","ISSN":"0888613X","issue":"3","journalAbbreviation":"International Journal of Approximate Reasoning","language":"en","page":"784-807","source":"DOI.org (Crossref)","title":"Decision trees as possibilistic classifiers","volume":"48","author":[{"family":"Jenhani","given":"Ilyes"},{"family":"Amor","given":"Nahla Ben"},{"family":"Elouedi","given":"Zied"}],"issued":{"date-parts":[["2008",8]]}}}],"schema":"https://github.com/citation-style-language/schema/raw/master/csl-citation.json"} </w:instrText>
      </w:r>
      <w:r w:rsidR="00AA6A0D" w:rsidRPr="00BB3A6F">
        <w:rPr>
          <w:rFonts w:ascii="Arial" w:hAnsi="Arial" w:cs="Arial"/>
          <w:sz w:val="24"/>
          <w:szCs w:val="24"/>
          <w:lang w:val="en-GB"/>
        </w:rPr>
        <w:fldChar w:fldCharType="separate"/>
      </w:r>
      <w:r w:rsidR="00AA6A0D" w:rsidRPr="00BB3A6F">
        <w:rPr>
          <w:rFonts w:ascii="Arial" w:hAnsi="Arial" w:cs="Arial"/>
          <w:sz w:val="24"/>
          <w:szCs w:val="24"/>
          <w:lang w:val="en-GB"/>
        </w:rPr>
        <w:t>(Jenhani et al., 2008)</w:t>
      </w:r>
      <w:r w:rsidR="00AA6A0D" w:rsidRPr="00BB3A6F">
        <w:rPr>
          <w:rFonts w:ascii="Arial" w:hAnsi="Arial" w:cs="Arial"/>
          <w:sz w:val="24"/>
          <w:szCs w:val="24"/>
          <w:lang w:val="en-GB"/>
        </w:rPr>
        <w:fldChar w:fldCharType="end"/>
      </w:r>
      <w:r w:rsidR="00C417CF" w:rsidRPr="00BB3A6F">
        <w:rPr>
          <w:rFonts w:ascii="Arial" w:hAnsi="Arial" w:cs="Arial"/>
          <w:sz w:val="24"/>
          <w:szCs w:val="24"/>
          <w:lang w:val="en-GB"/>
        </w:rPr>
        <w:t>.</w:t>
      </w:r>
      <w:r w:rsidR="00C417CF" w:rsidRPr="008C2884">
        <w:rPr>
          <w:rFonts w:ascii="Arial" w:hAnsi="Arial" w:cs="Arial"/>
          <w:sz w:val="24"/>
          <w:szCs w:val="24"/>
          <w:lang w:val="en-GB"/>
        </w:rPr>
        <w:t xml:space="preserve"> The main advantages of </w:t>
      </w:r>
      <w:r w:rsidR="00C97E8E">
        <w:rPr>
          <w:rFonts w:ascii="Arial" w:hAnsi="Arial" w:cs="Arial"/>
          <w:sz w:val="24"/>
          <w:szCs w:val="24"/>
          <w:lang w:val="en-GB"/>
        </w:rPr>
        <w:t xml:space="preserve">the </w:t>
      </w:r>
      <w:r w:rsidR="00C417CF" w:rsidRPr="008C2884">
        <w:rPr>
          <w:rFonts w:ascii="Arial" w:hAnsi="Arial" w:cs="Arial"/>
          <w:sz w:val="24"/>
          <w:szCs w:val="24"/>
          <w:lang w:val="en-GB"/>
        </w:rPr>
        <w:t>decision tree are that it has not assumptions and especially it produces graphical representation, which make</w:t>
      </w:r>
      <w:r w:rsidR="00C97E8E">
        <w:rPr>
          <w:rFonts w:ascii="Arial" w:hAnsi="Arial" w:cs="Arial"/>
          <w:sz w:val="24"/>
          <w:szCs w:val="24"/>
          <w:lang w:val="en-GB"/>
        </w:rPr>
        <w:t>s</w:t>
      </w:r>
      <w:r w:rsidR="00C417CF" w:rsidRPr="008C2884">
        <w:rPr>
          <w:rFonts w:ascii="Arial" w:hAnsi="Arial" w:cs="Arial"/>
          <w:sz w:val="24"/>
          <w:szCs w:val="24"/>
          <w:lang w:val="en-GB"/>
        </w:rPr>
        <w:t xml:space="preserve"> it easier to read and interpret the model. </w:t>
      </w:r>
    </w:p>
    <w:p w14:paraId="2FC8039C" w14:textId="2DDA5299" w:rsidR="00AA6A0D" w:rsidRPr="008C2884" w:rsidRDefault="00AA6A0D" w:rsidP="007A08B5">
      <w:pPr>
        <w:spacing w:before="240" w:line="360" w:lineRule="auto"/>
        <w:ind w:firstLine="709"/>
        <w:jc w:val="both"/>
        <w:rPr>
          <w:rFonts w:ascii="Arial" w:hAnsi="Arial" w:cs="Arial"/>
          <w:sz w:val="24"/>
          <w:szCs w:val="24"/>
          <w:lang w:val="en-GB"/>
        </w:rPr>
      </w:pPr>
      <w:r w:rsidRPr="008C2884">
        <w:rPr>
          <w:rFonts w:ascii="Arial" w:hAnsi="Arial" w:cs="Arial"/>
          <w:sz w:val="24"/>
          <w:szCs w:val="24"/>
          <w:lang w:val="en-GB"/>
        </w:rPr>
        <w:lastRenderedPageBreak/>
        <w:t xml:space="preserve">The analysis continues with another robust model: Random Forest, which is </w:t>
      </w:r>
      <w:r w:rsidR="00F52875" w:rsidRPr="008C2884">
        <w:rPr>
          <w:rFonts w:ascii="Arial" w:hAnsi="Arial" w:cs="Arial"/>
          <w:sz w:val="24"/>
          <w:szCs w:val="24"/>
          <w:lang w:val="en-GB"/>
        </w:rPr>
        <w:t>produce</w:t>
      </w:r>
      <w:r w:rsidR="00C97E8E">
        <w:rPr>
          <w:rFonts w:ascii="Arial" w:hAnsi="Arial" w:cs="Arial"/>
          <w:sz w:val="24"/>
          <w:szCs w:val="24"/>
          <w:lang w:val="en-GB"/>
        </w:rPr>
        <w:t>d</w:t>
      </w:r>
      <w:r w:rsidR="00BB3A6F">
        <w:rPr>
          <w:rFonts w:ascii="Arial" w:hAnsi="Arial" w:cs="Arial"/>
          <w:sz w:val="24"/>
          <w:szCs w:val="24"/>
          <w:lang w:val="en-GB"/>
        </w:rPr>
        <w:t xml:space="preserve"> </w:t>
      </w:r>
      <w:r w:rsidRPr="00BB3A6F">
        <w:rPr>
          <w:rFonts w:ascii="Arial" w:hAnsi="Arial" w:cs="Arial"/>
          <w:sz w:val="24"/>
          <w:szCs w:val="24"/>
          <w:lang w:val="en-GB"/>
        </w:rPr>
        <w:t xml:space="preserve">randomized </w:t>
      </w:r>
      <w:r w:rsidR="00BB3A6F" w:rsidRPr="00BB3A6F">
        <w:rPr>
          <w:rFonts w:ascii="Arial" w:hAnsi="Arial" w:cs="Arial"/>
          <w:sz w:val="24"/>
          <w:szCs w:val="24"/>
          <w:lang w:val="en-GB"/>
        </w:rPr>
        <w:t xml:space="preserve">multiple </w:t>
      </w:r>
      <w:r w:rsidRPr="00BB3A6F">
        <w:rPr>
          <w:rFonts w:ascii="Arial" w:hAnsi="Arial" w:cs="Arial"/>
          <w:sz w:val="24"/>
          <w:szCs w:val="24"/>
          <w:lang w:val="en-GB"/>
        </w:rPr>
        <w:t xml:space="preserve">decision trees that </w:t>
      </w:r>
      <w:r w:rsidR="00BB3A6F" w:rsidRPr="00BB3A6F">
        <w:rPr>
          <w:rFonts w:ascii="Arial" w:hAnsi="Arial" w:cs="Arial"/>
          <w:sz w:val="24"/>
          <w:szCs w:val="24"/>
          <w:lang w:val="en-GB"/>
        </w:rPr>
        <w:t>work</w:t>
      </w:r>
      <w:r w:rsidRPr="00BB3A6F">
        <w:rPr>
          <w:rFonts w:ascii="Arial" w:hAnsi="Arial" w:cs="Arial"/>
          <w:sz w:val="24"/>
          <w:szCs w:val="24"/>
          <w:lang w:val="en-GB"/>
        </w:rPr>
        <w:t xml:space="preserve"> as an ensemble </w:t>
      </w:r>
      <w:r w:rsidRPr="00BB3A6F">
        <w:rPr>
          <w:rFonts w:ascii="Arial" w:hAnsi="Arial" w:cs="Arial"/>
          <w:sz w:val="24"/>
          <w:szCs w:val="24"/>
          <w:lang w:val="en-GB"/>
        </w:rPr>
        <w:fldChar w:fldCharType="begin"/>
      </w:r>
      <w:r w:rsidR="00F52875" w:rsidRPr="00BB3A6F">
        <w:rPr>
          <w:rFonts w:ascii="Arial" w:hAnsi="Arial" w:cs="Arial"/>
          <w:sz w:val="24"/>
          <w:szCs w:val="24"/>
          <w:lang w:val="en-GB"/>
        </w:rPr>
        <w:instrText xml:space="preserve"> ADDIN ZOTERO_ITEM CSL_CITATION {"citationID":"zKPjp91e","properties":{"formattedCitation":"(Belgiu, 2016; Biau &amp; Scornet, 2016)","plainCitation":"(Belgiu, 2016; Biau &amp; Scornet, 2016)","noteIndex":0},"citationItems":[{"id":52,"uris":["http://zotero.org/users/local/pE4cGXV6/items/3IN8EKXX"],"uri":["http://zotero.org/users/local/pE4cGXV6/items/3IN8EKXX"],"itemData":{"id":52,"type":"article-journal","abstract":"A random forest (RF) classiﬁer is an ensemble classiﬁer that produces multiple decision trees, using a randomly selected subset of training samples and variables. This classiﬁer has become popular within the remote sensing community due to the accuracy of its classiﬁcations. The overall objective of this work was to review the utilization of RF classiﬁer in remote sensing. This review has revealed that RF classiﬁer can successfully handle high data dimensionality and multicolinearity, being both fast and insensitive to overﬁtting. It is, however, sensitive to the sampling design. The variable importance (VI) measurement provided by the RF classiﬁer has been extensively exploited in different scenarios, for example to reduce the number of dimensions of hyperspectral data, to identify the most relevant multisource remote sensing and geographic data, and to select the most suitable season to classify particular target classes. Further investigations are required into less commonly exploited uses of this classiﬁer, such as for sample proximity analysis to detect and remove outliers in the training samples.","container-title":"ISPRS Journal of Photogrammetry and Remote Sensing","language":"en","page":"8","source":"Zotero","title":"Random forest in remote sensing: A review of applications and future directions","author":[{"family":"Belgiu","given":"Mariana"}],"issued":{"date-parts":[["2016"]]}}},{"id":49,"uris":["http://zotero.org/users/local/pE4cGXV6/items/PW4HGMM2"],"uri":["http://zotero.org/users/local/pE4cGXV6/items/PW4HGMM2"],"itemData":{"id":49,"type":"article-journal","abstract":"The random forest algorithm, proposed by L. Breiman in 2001, has been extremely successful as a general-purpose classiﬁcation and regression method. The approach, which combines several randomized decision trees and aggregates their predictions by averaging, has shown excellent performance in settings where the number of variables is much larger than the number of observations. Moreover, it is versatile enough to be applied to large-scale problems, is easily adapted to various ad hoc learning tasks, and returns measures of variable importance. The present article reviews the most recent theoretical and methodological developments for random forests. Emphasis is placed on the mathematical forces driving the algorithm, with special attention given to the selection of parameters, the resampling mechanism, and variable importance measures. This review is intended to provide non-experts easy access to the main ideas.","container-title":"TEST","DOI":"10.1007/s11749-016-0481-7","ISSN":"1133-0686, 1863-8260","issue":"2","journalAbbreviation":"TEST","language":"en","page":"197-227","source":"DOI.org (Crossref)","title":"A random forest guided tour","volume":"25","author":[{"family":"Biau","given":"Gérard"},{"family":"Scornet","given":"Erwan"}],"issued":{"date-parts":[["2016",6]]}}}],"schema":"https://github.com/citation-style-language/schema/raw/master/csl-citation.json"} </w:instrText>
      </w:r>
      <w:r w:rsidRPr="00BB3A6F">
        <w:rPr>
          <w:rFonts w:ascii="Arial" w:hAnsi="Arial" w:cs="Arial"/>
          <w:sz w:val="24"/>
          <w:szCs w:val="24"/>
          <w:lang w:val="en-GB"/>
        </w:rPr>
        <w:fldChar w:fldCharType="separate"/>
      </w:r>
      <w:r w:rsidR="00F52875" w:rsidRPr="00BB3A6F">
        <w:rPr>
          <w:rFonts w:ascii="Arial" w:hAnsi="Arial" w:cs="Arial"/>
          <w:sz w:val="24"/>
          <w:szCs w:val="24"/>
          <w:lang w:val="en-GB"/>
        </w:rPr>
        <w:t>(Belgiu, 2016; Biau &amp; Scornet, 2016)</w:t>
      </w:r>
      <w:r w:rsidRPr="00BB3A6F">
        <w:rPr>
          <w:rFonts w:ascii="Arial" w:hAnsi="Arial" w:cs="Arial"/>
          <w:sz w:val="24"/>
          <w:szCs w:val="24"/>
          <w:lang w:val="en-GB"/>
        </w:rPr>
        <w:fldChar w:fldCharType="end"/>
      </w:r>
      <w:r w:rsidRPr="00BB3A6F">
        <w:rPr>
          <w:rFonts w:ascii="Arial" w:hAnsi="Arial" w:cs="Arial"/>
          <w:sz w:val="24"/>
          <w:szCs w:val="24"/>
          <w:lang w:val="en-GB"/>
        </w:rPr>
        <w:t>.</w:t>
      </w:r>
      <w:r w:rsidRPr="008C2884">
        <w:rPr>
          <w:rFonts w:ascii="Arial" w:hAnsi="Arial" w:cs="Arial"/>
          <w:sz w:val="24"/>
          <w:szCs w:val="24"/>
          <w:lang w:val="en-GB"/>
        </w:rPr>
        <w:t xml:space="preserve"> </w:t>
      </w:r>
      <w:r w:rsidR="00564E15" w:rsidRPr="008C2884">
        <w:rPr>
          <w:rFonts w:ascii="Arial" w:hAnsi="Arial" w:cs="Arial"/>
          <w:sz w:val="24"/>
          <w:szCs w:val="24"/>
          <w:lang w:val="en-GB"/>
        </w:rPr>
        <w:t>This</w:t>
      </w:r>
      <w:r w:rsidR="00261BDD" w:rsidRPr="008C2884">
        <w:rPr>
          <w:rFonts w:ascii="Arial" w:hAnsi="Arial" w:cs="Arial"/>
          <w:sz w:val="24"/>
          <w:szCs w:val="24"/>
          <w:lang w:val="en-GB"/>
        </w:rPr>
        <w:t xml:space="preserve"> </w:t>
      </w:r>
      <w:r w:rsidR="00564E15" w:rsidRPr="008C2884">
        <w:rPr>
          <w:rFonts w:ascii="Arial" w:hAnsi="Arial" w:cs="Arial"/>
          <w:sz w:val="24"/>
          <w:szCs w:val="24"/>
          <w:lang w:val="en-GB"/>
        </w:rPr>
        <w:t>classifier</w:t>
      </w:r>
      <w:r w:rsidR="00261BDD" w:rsidRPr="008C2884">
        <w:rPr>
          <w:rFonts w:ascii="Arial" w:hAnsi="Arial" w:cs="Arial"/>
          <w:sz w:val="24"/>
          <w:szCs w:val="24"/>
          <w:lang w:val="en-GB"/>
        </w:rPr>
        <w:t xml:space="preserve"> “can successfully handle high data dimensionality and multicollinearity, being both fast and insensitive to overfitting” </w:t>
      </w:r>
      <w:r w:rsidR="00261BDD" w:rsidRPr="008C2884">
        <w:rPr>
          <w:rFonts w:ascii="Arial" w:hAnsi="Arial" w:cs="Arial"/>
          <w:sz w:val="24"/>
          <w:szCs w:val="24"/>
          <w:lang w:val="en-GB"/>
        </w:rPr>
        <w:fldChar w:fldCharType="begin"/>
      </w:r>
      <w:r w:rsidR="00523439" w:rsidRPr="008C2884">
        <w:rPr>
          <w:rFonts w:ascii="Arial" w:hAnsi="Arial" w:cs="Arial"/>
          <w:sz w:val="24"/>
          <w:szCs w:val="24"/>
          <w:lang w:val="en-GB"/>
        </w:rPr>
        <w:instrText xml:space="preserve"> ADDIN ZOTERO_ITEM CSL_CITATION {"citationID":"Nm21gGc7","properties":{"formattedCitation":"(Belgiu, 2016)","plainCitation":"(Belgiu, 2016)","dontUpdate":true,"noteIndex":0},"citationItems":[{"id":52,"uris":["http://zotero.org/users/local/pE4cGXV6/items/3IN8EKXX"],"uri":["http://zotero.org/users/local/pE4cGXV6/items/3IN8EKXX"],"itemData":{"id":52,"type":"article-journal","abstract":"A random forest (RF) classiﬁer is an ensemble classiﬁer that produces multiple decision trees, using a randomly selected subset of training samples and variables. This classiﬁer has become popular within the remote sensing community due to the accuracy of its classiﬁcations. The overall objective of this work was to review the utilization of RF classiﬁer in remote sensing. This review has revealed that RF classiﬁer can successfully handle high data dimensionality and multicolinearity, being both fast and insensitive to overﬁtting. It is, however, sensitive to the sampling design. The variable importance (VI) measurement provided by the RF classiﬁer has been extensively exploited in different scenarios, for example to reduce the number of dimensions of hyperspectral data, to identify the most relevant multisource remote sensing and geographic data, and to select the most suitable season to classify particular target classes. Further investigations are required into less commonly exploited uses of this classiﬁer, such as for sample proximity analysis to detect and remove outliers in the training samples.","container-title":"ISPRS Journal of Photogrammetry and Remote Sensing","language":"en","page":"8","source":"Zotero","title":"Random forest in remote sensing: A review of applications and future directions","author":[{"family":"Belgiu","given":"Mariana"}],"issued":{"date-parts":[["2016"]]}}}],"schema":"https://github.com/citation-style-language/schema/raw/master/csl-citation.json"} </w:instrText>
      </w:r>
      <w:r w:rsidR="00261BDD" w:rsidRPr="008C2884">
        <w:rPr>
          <w:rFonts w:ascii="Arial" w:hAnsi="Arial" w:cs="Arial"/>
          <w:sz w:val="24"/>
          <w:szCs w:val="24"/>
          <w:lang w:val="en-GB"/>
        </w:rPr>
        <w:fldChar w:fldCharType="separate"/>
      </w:r>
      <w:r w:rsidR="00261BDD" w:rsidRPr="008C2884">
        <w:rPr>
          <w:rFonts w:ascii="Arial" w:hAnsi="Arial" w:cs="Arial"/>
          <w:sz w:val="24"/>
          <w:szCs w:val="24"/>
          <w:lang w:val="en-GB"/>
        </w:rPr>
        <w:t>(Belgiu, 2016, p.24)</w:t>
      </w:r>
      <w:r w:rsidR="00261BDD" w:rsidRPr="008C2884">
        <w:rPr>
          <w:rFonts w:ascii="Arial" w:hAnsi="Arial" w:cs="Arial"/>
          <w:sz w:val="24"/>
          <w:szCs w:val="24"/>
          <w:lang w:val="en-GB"/>
        </w:rPr>
        <w:fldChar w:fldCharType="end"/>
      </w:r>
      <w:r w:rsidR="00261BDD" w:rsidRPr="008C2884">
        <w:rPr>
          <w:rFonts w:ascii="Arial" w:hAnsi="Arial" w:cs="Arial"/>
          <w:sz w:val="24"/>
          <w:szCs w:val="24"/>
          <w:lang w:val="en-GB"/>
        </w:rPr>
        <w:t xml:space="preserve">. Another advantage is that it can </w:t>
      </w:r>
      <w:r w:rsidR="00C97E8E">
        <w:rPr>
          <w:rFonts w:ascii="Arial" w:hAnsi="Arial" w:cs="Arial"/>
          <w:sz w:val="24"/>
          <w:szCs w:val="24"/>
          <w:lang w:val="en-GB"/>
        </w:rPr>
        <w:t xml:space="preserve">be </w:t>
      </w:r>
      <w:r w:rsidR="00261BDD" w:rsidRPr="008C2884">
        <w:rPr>
          <w:rFonts w:ascii="Arial" w:hAnsi="Arial" w:cs="Arial"/>
          <w:sz w:val="24"/>
          <w:szCs w:val="24"/>
          <w:lang w:val="en-GB"/>
        </w:rPr>
        <w:t>deal</w:t>
      </w:r>
      <w:r w:rsidR="00C97E8E">
        <w:rPr>
          <w:rFonts w:ascii="Arial" w:hAnsi="Arial" w:cs="Arial"/>
          <w:sz w:val="24"/>
          <w:szCs w:val="24"/>
          <w:lang w:val="en-GB"/>
        </w:rPr>
        <w:t>ing</w:t>
      </w:r>
      <w:r w:rsidR="00261BDD" w:rsidRPr="008C2884">
        <w:rPr>
          <w:rFonts w:ascii="Arial" w:hAnsi="Arial" w:cs="Arial"/>
          <w:sz w:val="24"/>
          <w:szCs w:val="24"/>
          <w:lang w:val="en-GB"/>
        </w:rPr>
        <w:t xml:space="preserve"> with unbalanced data, as in this case </w:t>
      </w:r>
      <w:r w:rsidR="00261BDD" w:rsidRPr="008C2884">
        <w:rPr>
          <w:rFonts w:ascii="Arial" w:hAnsi="Arial" w:cs="Arial"/>
          <w:sz w:val="24"/>
          <w:szCs w:val="24"/>
          <w:lang w:val="en-GB"/>
        </w:rPr>
        <w:fldChar w:fldCharType="begin"/>
      </w:r>
      <w:r w:rsidR="00261BDD" w:rsidRPr="008C2884">
        <w:rPr>
          <w:rFonts w:ascii="Arial" w:hAnsi="Arial" w:cs="Arial"/>
          <w:sz w:val="24"/>
          <w:szCs w:val="24"/>
          <w:lang w:val="en-GB"/>
        </w:rPr>
        <w:instrText xml:space="preserve"> ADDIN ZOTERO_ITEM CSL_CITATION {"citationID":"MZfLspa8","properties":{"formattedCitation":"(Belgiu, 2016)","plainCitation":"(Belgiu, 2016)","noteIndex":0},"citationItems":[{"id":52,"uris":["http://zotero.org/users/local/pE4cGXV6/items/3IN8EKXX"],"uri":["http://zotero.org/users/local/pE4cGXV6/items/3IN8EKXX"],"itemData":{"id":52,"type":"article-journal","abstract":"A random forest (RF) classiﬁer is an ensemble classiﬁer that produces multiple decision trees, using a randomly selected subset of training samples and variables. This classiﬁer has become popular within the remote sensing community due to the accuracy of its classiﬁcations. The overall objective of this work was to review the utilization of RF classiﬁer in remote sensing. This review has revealed that RF classiﬁer can successfully handle high data dimensionality and multicolinearity, being both fast and insensitive to overﬁtting. It is, however, sensitive to the sampling design. The variable importance (VI) measurement provided by the RF classiﬁer has been extensively exploited in different scenarios, for example to reduce the number of dimensions of hyperspectral data, to identify the most relevant multisource remote sensing and geographic data, and to select the most suitable season to classify particular target classes. Further investigations are required into less commonly exploited uses of this classiﬁer, such as for sample proximity analysis to detect and remove outliers in the training samples.","container-title":"ISPRS Journal of Photogrammetry and Remote Sensing","language":"en","page":"8","source":"Zotero","title":"Random forest in remote sensing: A review of applications and future directions","author":[{"family":"Belgiu","given":"Mariana"}],"issued":{"date-parts":[["2016"]]}}}],"schema":"https://github.com/citation-style-language/schema/raw/master/csl-citation.json"} </w:instrText>
      </w:r>
      <w:r w:rsidR="00261BDD" w:rsidRPr="008C2884">
        <w:rPr>
          <w:rFonts w:ascii="Arial" w:hAnsi="Arial" w:cs="Arial"/>
          <w:sz w:val="24"/>
          <w:szCs w:val="24"/>
          <w:lang w:val="en-GB"/>
        </w:rPr>
        <w:fldChar w:fldCharType="separate"/>
      </w:r>
      <w:r w:rsidR="00261BDD" w:rsidRPr="008C2884">
        <w:rPr>
          <w:rFonts w:ascii="Arial" w:hAnsi="Arial" w:cs="Arial"/>
          <w:sz w:val="24"/>
          <w:szCs w:val="24"/>
          <w:lang w:val="en-GB"/>
        </w:rPr>
        <w:t>(Belgiu, 2016)</w:t>
      </w:r>
      <w:r w:rsidR="00261BDD" w:rsidRPr="008C2884">
        <w:rPr>
          <w:rFonts w:ascii="Arial" w:hAnsi="Arial" w:cs="Arial"/>
          <w:sz w:val="24"/>
          <w:szCs w:val="24"/>
          <w:lang w:val="en-GB"/>
        </w:rPr>
        <w:fldChar w:fldCharType="end"/>
      </w:r>
      <w:r w:rsidR="00261BDD" w:rsidRPr="008C2884">
        <w:rPr>
          <w:rFonts w:ascii="Arial" w:hAnsi="Arial" w:cs="Arial"/>
          <w:sz w:val="24"/>
          <w:szCs w:val="24"/>
          <w:lang w:val="en-GB"/>
        </w:rPr>
        <w:t>.</w:t>
      </w:r>
    </w:p>
    <w:p w14:paraId="33CE31BD" w14:textId="554FD3EF" w:rsidR="00D0694D" w:rsidRPr="008C2884" w:rsidRDefault="00D017A6" w:rsidP="007A08B5">
      <w:pPr>
        <w:spacing w:before="240" w:line="360" w:lineRule="auto"/>
        <w:ind w:firstLine="709"/>
        <w:jc w:val="both"/>
        <w:rPr>
          <w:rFonts w:ascii="Arial" w:hAnsi="Arial" w:cs="Arial"/>
          <w:sz w:val="24"/>
          <w:szCs w:val="24"/>
          <w:lang w:val="en-GB"/>
        </w:rPr>
      </w:pPr>
      <w:r w:rsidRPr="008C2884">
        <w:rPr>
          <w:rFonts w:ascii="Arial" w:hAnsi="Arial" w:cs="Arial"/>
          <w:sz w:val="24"/>
          <w:szCs w:val="24"/>
          <w:lang w:val="en-GB"/>
        </w:rPr>
        <w:t xml:space="preserve">The last classifier used is </w:t>
      </w:r>
      <w:r w:rsidR="00AA6A0D" w:rsidRPr="008C2884">
        <w:rPr>
          <w:rFonts w:ascii="Arial" w:hAnsi="Arial" w:cs="Arial"/>
          <w:sz w:val="24"/>
          <w:szCs w:val="24"/>
          <w:lang w:val="en-GB"/>
        </w:rPr>
        <w:t>Gradient Boosting</w:t>
      </w:r>
      <w:r w:rsidRPr="008C2884">
        <w:rPr>
          <w:rFonts w:ascii="Arial" w:hAnsi="Arial" w:cs="Arial"/>
          <w:sz w:val="24"/>
          <w:szCs w:val="24"/>
          <w:lang w:val="en-GB"/>
        </w:rPr>
        <w:t xml:space="preserve">. It </w:t>
      </w:r>
      <w:r w:rsidR="00AA6A0D" w:rsidRPr="008C2884">
        <w:rPr>
          <w:rFonts w:ascii="Arial" w:hAnsi="Arial" w:cs="Arial"/>
          <w:sz w:val="24"/>
          <w:szCs w:val="24"/>
          <w:lang w:val="en-GB"/>
        </w:rPr>
        <w:t>is similar to</w:t>
      </w:r>
      <w:r w:rsidR="001115E4" w:rsidRPr="008C2884">
        <w:rPr>
          <w:rFonts w:ascii="Arial" w:hAnsi="Arial" w:cs="Arial"/>
          <w:sz w:val="24"/>
          <w:szCs w:val="24"/>
          <w:lang w:val="en-GB"/>
        </w:rPr>
        <w:t xml:space="preserve"> </w:t>
      </w:r>
      <w:r w:rsidR="00C97E8E">
        <w:rPr>
          <w:rFonts w:ascii="Arial" w:hAnsi="Arial" w:cs="Arial"/>
          <w:sz w:val="24"/>
          <w:szCs w:val="24"/>
          <w:lang w:val="en-GB"/>
        </w:rPr>
        <w:t xml:space="preserve">the </w:t>
      </w:r>
      <w:r w:rsidR="001115E4" w:rsidRPr="008C2884">
        <w:rPr>
          <w:rFonts w:ascii="Arial" w:hAnsi="Arial" w:cs="Arial"/>
          <w:sz w:val="24"/>
          <w:szCs w:val="24"/>
          <w:lang w:val="en-GB"/>
        </w:rPr>
        <w:t xml:space="preserve">random forest </w:t>
      </w:r>
      <w:r w:rsidR="00AA6A0D" w:rsidRPr="008C2884">
        <w:rPr>
          <w:rFonts w:ascii="Arial" w:hAnsi="Arial" w:cs="Arial"/>
          <w:sz w:val="24"/>
          <w:szCs w:val="24"/>
          <w:lang w:val="en-GB"/>
        </w:rPr>
        <w:t>algorithm, but</w:t>
      </w:r>
      <w:r w:rsidR="001115E4" w:rsidRPr="008C2884">
        <w:rPr>
          <w:rFonts w:ascii="Arial" w:hAnsi="Arial" w:cs="Arial"/>
          <w:sz w:val="24"/>
          <w:szCs w:val="24"/>
          <w:lang w:val="en-GB"/>
        </w:rPr>
        <w:t xml:space="preserve"> </w:t>
      </w:r>
      <w:r w:rsidR="00C97E8E">
        <w:rPr>
          <w:rFonts w:ascii="Arial" w:hAnsi="Arial" w:cs="Arial"/>
          <w:sz w:val="24"/>
          <w:szCs w:val="24"/>
          <w:lang w:val="en-GB"/>
        </w:rPr>
        <w:t xml:space="preserve">in </w:t>
      </w:r>
      <w:r w:rsidR="001115E4" w:rsidRPr="008C2884">
        <w:rPr>
          <w:rFonts w:ascii="Arial" w:hAnsi="Arial" w:cs="Arial"/>
          <w:sz w:val="24"/>
          <w:szCs w:val="24"/>
          <w:lang w:val="en-GB"/>
        </w:rPr>
        <w:t>this case</w:t>
      </w:r>
      <w:r w:rsidR="00C97E8E">
        <w:rPr>
          <w:rFonts w:ascii="Arial" w:hAnsi="Arial" w:cs="Arial"/>
          <w:sz w:val="24"/>
          <w:szCs w:val="24"/>
          <w:lang w:val="en-GB"/>
        </w:rPr>
        <w:t>,</w:t>
      </w:r>
      <w:r w:rsidR="00AA6A0D" w:rsidRPr="008C2884">
        <w:rPr>
          <w:rFonts w:ascii="Arial" w:hAnsi="Arial" w:cs="Arial"/>
          <w:sz w:val="24"/>
          <w:szCs w:val="24"/>
          <w:lang w:val="en-GB"/>
        </w:rPr>
        <w:t xml:space="preserve"> each</w:t>
      </w:r>
      <w:r w:rsidRPr="008C2884">
        <w:rPr>
          <w:rFonts w:ascii="Arial" w:hAnsi="Arial" w:cs="Arial"/>
          <w:sz w:val="24"/>
          <w:szCs w:val="24"/>
          <w:lang w:val="en-GB"/>
        </w:rPr>
        <w:t xml:space="preserve"> </w:t>
      </w:r>
      <w:r w:rsidR="00AA6A0D" w:rsidRPr="008C2884">
        <w:rPr>
          <w:rFonts w:ascii="Arial" w:hAnsi="Arial" w:cs="Arial"/>
          <w:sz w:val="24"/>
          <w:szCs w:val="24"/>
          <w:lang w:val="en-GB"/>
        </w:rPr>
        <w:t xml:space="preserve">new tree is </w:t>
      </w:r>
      <w:r w:rsidR="001115E4" w:rsidRPr="008C2884">
        <w:rPr>
          <w:rFonts w:ascii="Arial" w:hAnsi="Arial" w:cs="Arial"/>
          <w:sz w:val="24"/>
          <w:szCs w:val="24"/>
          <w:lang w:val="en-GB"/>
        </w:rPr>
        <w:t>been created using the previous ones</w:t>
      </w:r>
      <w:r w:rsidR="00AA6A0D" w:rsidRPr="008C2884">
        <w:rPr>
          <w:rFonts w:ascii="Arial" w:hAnsi="Arial" w:cs="Arial"/>
          <w:sz w:val="24"/>
          <w:szCs w:val="24"/>
          <w:lang w:val="en-GB"/>
        </w:rPr>
        <w:t xml:space="preserve">, to </w:t>
      </w:r>
      <w:r w:rsidR="00A429DF" w:rsidRPr="008C2884">
        <w:rPr>
          <w:rFonts w:ascii="Arial" w:hAnsi="Arial" w:cs="Arial"/>
          <w:sz w:val="24"/>
          <w:szCs w:val="24"/>
          <w:lang w:val="en-GB"/>
        </w:rPr>
        <w:t xml:space="preserve">correct mistakes made </w:t>
      </w:r>
      <w:r w:rsidR="001115E4" w:rsidRPr="008C2884">
        <w:rPr>
          <w:rFonts w:ascii="Arial" w:hAnsi="Arial" w:cs="Arial"/>
          <w:sz w:val="24"/>
          <w:szCs w:val="24"/>
          <w:lang w:val="en-GB"/>
        </w:rPr>
        <w:fldChar w:fldCharType="begin"/>
      </w:r>
      <w:r w:rsidR="001115E4" w:rsidRPr="008C2884">
        <w:rPr>
          <w:rFonts w:ascii="Arial" w:hAnsi="Arial" w:cs="Arial"/>
          <w:sz w:val="24"/>
          <w:szCs w:val="24"/>
          <w:lang w:val="en-GB"/>
        </w:rPr>
        <w:instrText xml:space="preserve"> ADDIN ZOTERO_ITEM CSL_CITATION {"citationID":"nMAQXJ0d","properties":{"formattedCitation":"(James et al., 2013)","plainCitation":"(James et al., 2013)","noteIndex":0},"citationItems":[{"id":36,"uris":["http://zotero.org/users/local/pE4cGXV6/items/D5G24PES"],"uri":["http://zotero.org/users/local/pE4cGXV6/items/D5G24PES"],"itemData":{"id":36,"type":"book","event-place":"New York","ISBN":"978-1-4614-7137-0","publisher":"Spinger","publisher-place":"New York","title":"An Introduction to Statistical Learning: With Applications in R","volume":"103","author":[{"family":"James","given":"Gareth"},{"family":"Witten","given":"Daniela"},{"family":"Hastie","given":"Trevor"},{"family":"Tibshirani","given":"Robert"}],"issued":{"date-parts":[["2013",6,23]]}}}],"schema":"https://github.com/citation-style-language/schema/raw/master/csl-citation.json"} </w:instrText>
      </w:r>
      <w:r w:rsidR="001115E4" w:rsidRPr="008C2884">
        <w:rPr>
          <w:rFonts w:ascii="Arial" w:hAnsi="Arial" w:cs="Arial"/>
          <w:sz w:val="24"/>
          <w:szCs w:val="24"/>
          <w:lang w:val="en-GB"/>
        </w:rPr>
        <w:fldChar w:fldCharType="separate"/>
      </w:r>
      <w:r w:rsidR="001115E4" w:rsidRPr="008C2884">
        <w:rPr>
          <w:rFonts w:ascii="Arial" w:hAnsi="Arial" w:cs="Arial"/>
          <w:sz w:val="24"/>
          <w:szCs w:val="24"/>
          <w:lang w:val="en-GB"/>
        </w:rPr>
        <w:t>(James et al., 2013)</w:t>
      </w:r>
      <w:r w:rsidR="001115E4" w:rsidRPr="008C2884">
        <w:rPr>
          <w:rFonts w:ascii="Arial" w:hAnsi="Arial" w:cs="Arial"/>
          <w:sz w:val="24"/>
          <w:szCs w:val="24"/>
          <w:lang w:val="en-GB"/>
        </w:rPr>
        <w:fldChar w:fldCharType="end"/>
      </w:r>
      <w:r w:rsidR="00AA6A0D" w:rsidRPr="008C2884">
        <w:rPr>
          <w:rFonts w:ascii="Arial" w:hAnsi="Arial" w:cs="Arial"/>
          <w:sz w:val="24"/>
          <w:szCs w:val="24"/>
          <w:lang w:val="en-GB"/>
        </w:rPr>
        <w:t>.</w:t>
      </w:r>
      <w:r w:rsidR="00A429DF" w:rsidRPr="008C2884">
        <w:rPr>
          <w:rFonts w:ascii="Arial" w:hAnsi="Arial" w:cs="Arial"/>
          <w:sz w:val="24"/>
          <w:szCs w:val="24"/>
          <w:lang w:val="en-GB"/>
        </w:rPr>
        <w:t xml:space="preserve"> </w:t>
      </w:r>
      <w:r w:rsidR="00A94CF8" w:rsidRPr="008C2884">
        <w:rPr>
          <w:rFonts w:ascii="Arial" w:hAnsi="Arial" w:cs="Arial"/>
          <w:sz w:val="24"/>
          <w:szCs w:val="24"/>
          <w:lang w:val="en-GB"/>
        </w:rPr>
        <w:t xml:space="preserve">Instead of fitting </w:t>
      </w:r>
      <w:proofErr w:type="gramStart"/>
      <w:r w:rsidR="00A94CF8" w:rsidRPr="008C2884">
        <w:rPr>
          <w:rFonts w:ascii="Arial" w:hAnsi="Arial" w:cs="Arial"/>
          <w:sz w:val="24"/>
          <w:szCs w:val="24"/>
          <w:lang w:val="en-GB"/>
        </w:rPr>
        <w:t xml:space="preserve">a large </w:t>
      </w:r>
      <w:r w:rsidR="00C97E8E" w:rsidRPr="008C2884">
        <w:rPr>
          <w:rFonts w:ascii="Arial" w:hAnsi="Arial" w:cs="Arial"/>
          <w:sz w:val="24"/>
          <w:szCs w:val="24"/>
          <w:lang w:val="en-GB"/>
        </w:rPr>
        <w:t>number</w:t>
      </w:r>
      <w:r w:rsidR="00A94CF8" w:rsidRPr="008C2884">
        <w:rPr>
          <w:rFonts w:ascii="Arial" w:hAnsi="Arial" w:cs="Arial"/>
          <w:sz w:val="24"/>
          <w:szCs w:val="24"/>
          <w:lang w:val="en-GB"/>
        </w:rPr>
        <w:t xml:space="preserve"> of</w:t>
      </w:r>
      <w:proofErr w:type="gramEnd"/>
      <w:r w:rsidR="00A94CF8" w:rsidRPr="008C2884">
        <w:rPr>
          <w:rFonts w:ascii="Arial" w:hAnsi="Arial" w:cs="Arial"/>
          <w:sz w:val="24"/>
          <w:szCs w:val="24"/>
          <w:lang w:val="en-GB"/>
        </w:rPr>
        <w:t xml:space="preserve"> trees separately, it learns slowly </w:t>
      </w:r>
      <w:r w:rsidR="00C97E8E">
        <w:rPr>
          <w:rFonts w:ascii="Arial" w:hAnsi="Arial" w:cs="Arial"/>
          <w:sz w:val="24"/>
          <w:szCs w:val="24"/>
          <w:lang w:val="en-GB"/>
        </w:rPr>
        <w:t>from</w:t>
      </w:r>
      <w:r w:rsidR="00A94CF8" w:rsidRPr="008C2884">
        <w:rPr>
          <w:rFonts w:ascii="Arial" w:hAnsi="Arial" w:cs="Arial"/>
          <w:sz w:val="24"/>
          <w:szCs w:val="24"/>
          <w:lang w:val="en-GB"/>
        </w:rPr>
        <w:t xml:space="preserve"> previous trees recursively. </w:t>
      </w:r>
    </w:p>
    <w:p w14:paraId="38C207F2" w14:textId="5D3C113C" w:rsidR="00251DCD" w:rsidRDefault="00F52875" w:rsidP="007A08B5">
      <w:pPr>
        <w:spacing w:before="240" w:line="360" w:lineRule="auto"/>
        <w:ind w:firstLine="709"/>
        <w:jc w:val="both"/>
        <w:rPr>
          <w:rFonts w:ascii="Arial" w:hAnsi="Arial" w:cs="Arial"/>
          <w:sz w:val="24"/>
          <w:szCs w:val="24"/>
          <w:lang w:val="en-GB"/>
        </w:rPr>
      </w:pPr>
      <w:r w:rsidRPr="008C2884">
        <w:rPr>
          <w:rFonts w:ascii="Arial" w:hAnsi="Arial" w:cs="Arial"/>
          <w:sz w:val="24"/>
          <w:szCs w:val="24"/>
          <w:lang w:val="en-GB"/>
        </w:rPr>
        <w:t>T</w:t>
      </w:r>
      <w:r w:rsidR="00D017A6" w:rsidRPr="008C2884">
        <w:rPr>
          <w:rFonts w:ascii="Arial" w:hAnsi="Arial" w:cs="Arial"/>
          <w:sz w:val="24"/>
          <w:szCs w:val="24"/>
          <w:lang w:val="en-GB"/>
        </w:rPr>
        <w:t>he last two tree-based methods, producing multiple tree</w:t>
      </w:r>
      <w:r w:rsidRPr="008C2884">
        <w:rPr>
          <w:rFonts w:ascii="Arial" w:hAnsi="Arial" w:cs="Arial"/>
          <w:sz w:val="24"/>
          <w:szCs w:val="24"/>
          <w:lang w:val="en-GB"/>
        </w:rPr>
        <w:t>s</w:t>
      </w:r>
      <w:r w:rsidR="00D017A6" w:rsidRPr="008C2884">
        <w:rPr>
          <w:rFonts w:ascii="Arial" w:hAnsi="Arial" w:cs="Arial"/>
          <w:sz w:val="24"/>
          <w:szCs w:val="24"/>
          <w:lang w:val="en-GB"/>
        </w:rPr>
        <w:t xml:space="preserve">, </w:t>
      </w:r>
      <w:r w:rsidRPr="008C2884">
        <w:rPr>
          <w:rFonts w:ascii="Arial" w:hAnsi="Arial" w:cs="Arial"/>
          <w:sz w:val="24"/>
          <w:szCs w:val="24"/>
          <w:lang w:val="en-GB"/>
        </w:rPr>
        <w:t>have become</w:t>
      </w:r>
      <w:r w:rsidR="00D017A6" w:rsidRPr="008C2884">
        <w:rPr>
          <w:rFonts w:ascii="Arial" w:hAnsi="Arial" w:cs="Arial"/>
          <w:sz w:val="24"/>
          <w:szCs w:val="24"/>
          <w:lang w:val="en-GB"/>
        </w:rPr>
        <w:t xml:space="preserve"> more </w:t>
      </w:r>
      <w:r w:rsidRPr="008C2884">
        <w:rPr>
          <w:rFonts w:ascii="Arial" w:hAnsi="Arial" w:cs="Arial"/>
          <w:sz w:val="24"/>
          <w:szCs w:val="24"/>
          <w:lang w:val="en-GB"/>
        </w:rPr>
        <w:t xml:space="preserve">popular since they improve prediction accuracy </w:t>
      </w:r>
      <w:r w:rsidR="00D017A6" w:rsidRPr="008C2884">
        <w:rPr>
          <w:rFonts w:ascii="Arial" w:hAnsi="Arial" w:cs="Arial"/>
          <w:sz w:val="24"/>
          <w:szCs w:val="24"/>
          <w:lang w:val="en-GB"/>
        </w:rPr>
        <w:t>but they los</w:t>
      </w:r>
      <w:r w:rsidR="00C97E8E">
        <w:rPr>
          <w:rFonts w:ascii="Arial" w:hAnsi="Arial" w:cs="Arial"/>
          <w:sz w:val="24"/>
          <w:szCs w:val="24"/>
          <w:lang w:val="en-GB"/>
        </w:rPr>
        <w:t>e the immediacy of</w:t>
      </w:r>
      <w:r w:rsidR="00D017A6" w:rsidRPr="008C2884">
        <w:rPr>
          <w:rFonts w:ascii="Arial" w:hAnsi="Arial" w:cs="Arial"/>
          <w:sz w:val="24"/>
          <w:szCs w:val="24"/>
          <w:lang w:val="en-GB"/>
        </w:rPr>
        <w:t xml:space="preserve"> interpretation </w:t>
      </w:r>
      <w:r w:rsidR="00D017A6" w:rsidRPr="008C2884">
        <w:rPr>
          <w:rFonts w:ascii="Arial" w:hAnsi="Arial" w:cs="Arial"/>
          <w:sz w:val="24"/>
          <w:szCs w:val="24"/>
          <w:lang w:val="en-GB"/>
        </w:rPr>
        <w:fldChar w:fldCharType="begin"/>
      </w:r>
      <w:r w:rsidRPr="008C2884">
        <w:rPr>
          <w:rFonts w:ascii="Arial" w:hAnsi="Arial" w:cs="Arial"/>
          <w:sz w:val="24"/>
          <w:szCs w:val="24"/>
          <w:lang w:val="en-GB"/>
        </w:rPr>
        <w:instrText xml:space="preserve"> ADDIN ZOTERO_ITEM CSL_CITATION {"citationID":"ZZiB9w82","properties":{"formattedCitation":"(Belgiu, 2016; James et al., 2013)","plainCitation":"(Belgiu, 2016; James et al., 2013)","noteIndex":0},"citationItems":[{"id":52,"uris":["http://zotero.org/users/local/pE4cGXV6/items/3IN8EKXX"],"uri":["http://zotero.org/users/local/pE4cGXV6/items/3IN8EKXX"],"itemData":{"id":52,"type":"article-journal","abstract":"A random forest (RF) classiﬁer is an ensemble classiﬁer that produces multiple decision trees, using a randomly selected subset of training samples and variables. This classiﬁer has become popular within the remote sensing community due to the accuracy of its classiﬁcations. The overall objective of this work was to review the utilization of RF classiﬁer in remote sensing. This review has revealed that RF classiﬁer can successfully handle high data dimensionality and multicolinearity, being both fast and insensitive to overﬁtting. It is, however, sensitive to the sampling design. The variable importance (VI) measurement provided by the RF classiﬁer has been extensively exploited in different scenarios, for example to reduce the number of dimensions of hyperspectral data, to identify the most relevant multisource remote sensing and geographic data, and to select the most suitable season to classify particular target classes. Further investigations are required into less commonly exploited uses of this classiﬁer, such as for sample proximity analysis to detect and remove outliers in the training samples.","container-title":"ISPRS Journal of Photogrammetry and Remote Sensing","language":"en","page":"8","source":"Zotero","title":"Random forest in remote sensing: A review of applications and future directions","author":[{"family":"Belgiu","given":"Mariana"}],"issued":{"date-parts":[["2016"]]}}},{"id":36,"uris":["http://zotero.org/users/local/pE4cGXV6/items/D5G24PES"],"uri":["http://zotero.org/users/local/pE4cGXV6/items/D5G24PES"],"itemData":{"id":36,"type":"book","event-place":"New York","ISBN":"978-1-4614-7137-0","publisher":"Spinger","publisher-place":"New York","title":"An Introduction to Statistical Learning: With Applications in R","volume":"103","author":[{"family":"James","given":"Gareth"},{"family":"Witten","given":"Daniela"},{"family":"Hastie","given":"Trevor"},{"family":"Tibshirani","given":"Robert"}],"issued":{"date-parts":[["2013",6,23]]}}}],"schema":"https://github.com/citation-style-language/schema/raw/master/csl-citation.json"} </w:instrText>
      </w:r>
      <w:r w:rsidR="00D017A6" w:rsidRPr="008C2884">
        <w:rPr>
          <w:rFonts w:ascii="Arial" w:hAnsi="Arial" w:cs="Arial"/>
          <w:sz w:val="24"/>
          <w:szCs w:val="24"/>
          <w:lang w:val="en-GB"/>
        </w:rPr>
        <w:fldChar w:fldCharType="separate"/>
      </w:r>
      <w:r w:rsidRPr="008C2884">
        <w:rPr>
          <w:rFonts w:ascii="Arial" w:hAnsi="Arial" w:cs="Arial"/>
          <w:sz w:val="24"/>
          <w:szCs w:val="24"/>
          <w:lang w:val="en-GB"/>
        </w:rPr>
        <w:t>(Belgiu, 2016; James et al., 2013)</w:t>
      </w:r>
      <w:r w:rsidR="00D017A6" w:rsidRPr="008C2884">
        <w:rPr>
          <w:rFonts w:ascii="Arial" w:hAnsi="Arial" w:cs="Arial"/>
          <w:sz w:val="24"/>
          <w:szCs w:val="24"/>
          <w:lang w:val="en-GB"/>
        </w:rPr>
        <w:fldChar w:fldCharType="end"/>
      </w:r>
      <w:r w:rsidR="00D017A6" w:rsidRPr="008C2884">
        <w:rPr>
          <w:rFonts w:ascii="Arial" w:hAnsi="Arial" w:cs="Arial"/>
          <w:sz w:val="24"/>
          <w:szCs w:val="24"/>
          <w:lang w:val="en-GB"/>
        </w:rPr>
        <w:t>.</w:t>
      </w:r>
    </w:p>
    <w:p w14:paraId="2F2A1EF1" w14:textId="0D186DA8" w:rsidR="0058418B" w:rsidRPr="008C2884" w:rsidRDefault="00E55D2C" w:rsidP="007A08B5">
      <w:pPr>
        <w:spacing w:before="240" w:line="360" w:lineRule="auto"/>
        <w:ind w:firstLine="709"/>
        <w:jc w:val="both"/>
        <w:rPr>
          <w:rFonts w:ascii="Arial" w:hAnsi="Arial" w:cs="Arial"/>
          <w:sz w:val="24"/>
          <w:szCs w:val="24"/>
          <w:lang w:val="en-GB"/>
        </w:rPr>
      </w:pPr>
      <w:r w:rsidRPr="008C2884">
        <w:rPr>
          <w:rFonts w:ascii="Arial" w:hAnsi="Arial" w:cs="Arial"/>
          <w:sz w:val="24"/>
          <w:szCs w:val="24"/>
          <w:lang w:val="en-GB"/>
        </w:rPr>
        <w:t xml:space="preserve">To sum up, all these classifiers predict pro-environmental </w:t>
      </w:r>
      <w:r w:rsidR="00703FFD">
        <w:rPr>
          <w:rFonts w:ascii="Arial" w:hAnsi="Arial" w:cs="Arial"/>
          <w:sz w:val="24"/>
          <w:szCs w:val="24"/>
          <w:lang w:val="en-GB"/>
        </w:rPr>
        <w:t>behaviour</w:t>
      </w:r>
      <w:r w:rsidR="007D0AC9" w:rsidRPr="008C2884">
        <w:rPr>
          <w:rFonts w:ascii="Arial" w:hAnsi="Arial" w:cs="Arial"/>
          <w:sz w:val="24"/>
          <w:szCs w:val="24"/>
          <w:lang w:val="en-GB"/>
        </w:rPr>
        <w:t>.</w:t>
      </w:r>
      <w:r w:rsidR="0058418B" w:rsidRPr="008C2884">
        <w:rPr>
          <w:rFonts w:ascii="Arial" w:hAnsi="Arial" w:cs="Arial"/>
          <w:sz w:val="24"/>
          <w:szCs w:val="24"/>
          <w:lang w:val="en-GB"/>
        </w:rPr>
        <w:t xml:space="preserve"> </w:t>
      </w:r>
      <w:r w:rsidR="002A0B73">
        <w:rPr>
          <w:rFonts w:ascii="Arial" w:hAnsi="Arial" w:cs="Arial"/>
          <w:sz w:val="24"/>
          <w:szCs w:val="24"/>
          <w:lang w:val="en-GB"/>
        </w:rPr>
        <w:t xml:space="preserve"> F</w:t>
      </w:r>
      <w:r w:rsidR="0058418B" w:rsidRPr="008C2884">
        <w:rPr>
          <w:rFonts w:ascii="Arial" w:hAnsi="Arial" w:cs="Arial"/>
          <w:sz w:val="24"/>
          <w:szCs w:val="24"/>
          <w:lang w:val="en-GB"/>
        </w:rPr>
        <w:t xml:space="preserve">igure </w:t>
      </w:r>
      <w:r w:rsidR="00C97E8E">
        <w:rPr>
          <w:rFonts w:ascii="Arial" w:hAnsi="Arial" w:cs="Arial"/>
          <w:sz w:val="24"/>
          <w:szCs w:val="24"/>
          <w:lang w:val="en-GB"/>
        </w:rPr>
        <w:t>2</w:t>
      </w:r>
      <w:r w:rsidR="002A0B73">
        <w:rPr>
          <w:rFonts w:ascii="Arial" w:hAnsi="Arial" w:cs="Arial"/>
          <w:sz w:val="24"/>
          <w:szCs w:val="24"/>
          <w:lang w:val="en-GB"/>
        </w:rPr>
        <w:t xml:space="preserve"> shows </w:t>
      </w:r>
      <w:r w:rsidR="0058418B" w:rsidRPr="008C2884">
        <w:rPr>
          <w:rFonts w:ascii="Arial" w:hAnsi="Arial" w:cs="Arial"/>
          <w:sz w:val="24"/>
          <w:szCs w:val="24"/>
          <w:lang w:val="en-GB"/>
        </w:rPr>
        <w:t>the distribution</w:t>
      </w:r>
      <w:r w:rsidR="00996347" w:rsidRPr="008C2884">
        <w:rPr>
          <w:rFonts w:ascii="Arial" w:hAnsi="Arial" w:cs="Arial"/>
          <w:sz w:val="24"/>
          <w:szCs w:val="24"/>
          <w:lang w:val="en-GB"/>
        </w:rPr>
        <w:t>, unbalanced,</w:t>
      </w:r>
      <w:r w:rsidR="0058418B" w:rsidRPr="008C2884">
        <w:rPr>
          <w:rFonts w:ascii="Arial" w:hAnsi="Arial" w:cs="Arial"/>
          <w:sz w:val="24"/>
          <w:szCs w:val="24"/>
          <w:lang w:val="en-GB"/>
        </w:rPr>
        <w:t xml:space="preserve"> of</w:t>
      </w:r>
      <w:r w:rsidR="007E6BEF" w:rsidRPr="008C2884">
        <w:rPr>
          <w:rFonts w:ascii="Arial" w:hAnsi="Arial" w:cs="Arial"/>
          <w:sz w:val="24"/>
          <w:szCs w:val="24"/>
          <w:lang w:val="en-GB"/>
        </w:rPr>
        <w:t xml:space="preserve"> the observations according to the dependent variable.</w:t>
      </w:r>
      <w:r w:rsidR="00251DCD" w:rsidRPr="008C2884">
        <w:rPr>
          <w:rFonts w:ascii="Arial" w:hAnsi="Arial" w:cs="Arial"/>
          <w:sz w:val="24"/>
          <w:szCs w:val="24"/>
          <w:lang w:val="en-GB"/>
        </w:rPr>
        <w:t xml:space="preserve"> We have 14327 individuals who declared to have taken any action to fight climate change over the past six months and 7651 who have not. </w:t>
      </w:r>
    </w:p>
    <w:p w14:paraId="61CBEF78" w14:textId="2B4903AE" w:rsidR="00251DCD" w:rsidRPr="008C2884" w:rsidRDefault="00D02C40" w:rsidP="002A0B73">
      <w:pPr>
        <w:spacing w:before="240" w:line="360" w:lineRule="auto"/>
        <w:jc w:val="center"/>
        <w:rPr>
          <w:rFonts w:ascii="Arial" w:hAnsi="Arial" w:cs="Arial"/>
          <w:sz w:val="24"/>
          <w:szCs w:val="24"/>
          <w:lang w:val="en-GB"/>
        </w:rPr>
      </w:pPr>
      <w:r w:rsidRPr="008C2884">
        <w:rPr>
          <w:rFonts w:ascii="Arial" w:hAnsi="Arial" w:cs="Arial"/>
          <w:noProof/>
          <w:sz w:val="24"/>
          <w:szCs w:val="24"/>
          <w:lang w:val="en-GB"/>
        </w:rPr>
        <w:drawing>
          <wp:inline distT="0" distB="0" distL="0" distR="0" wp14:anchorId="1C66FC66" wp14:editId="288BC168">
            <wp:extent cx="4418513" cy="2756647"/>
            <wp:effectExtent l="0" t="0" r="1270" b="571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71242" cy="2789544"/>
                    </a:xfrm>
                    <a:prstGeom prst="rect">
                      <a:avLst/>
                    </a:prstGeom>
                    <a:noFill/>
                    <a:ln>
                      <a:noFill/>
                    </a:ln>
                  </pic:spPr>
                </pic:pic>
              </a:graphicData>
            </a:graphic>
          </wp:inline>
        </w:drawing>
      </w:r>
    </w:p>
    <w:p w14:paraId="534EC991" w14:textId="2B1EE8C7" w:rsidR="00A36358" w:rsidRPr="008C2884" w:rsidRDefault="00D02C40" w:rsidP="007A08B5">
      <w:pPr>
        <w:spacing w:before="240" w:line="360" w:lineRule="auto"/>
        <w:jc w:val="both"/>
        <w:rPr>
          <w:rFonts w:ascii="Arial" w:hAnsi="Arial" w:cs="Arial"/>
          <w:sz w:val="24"/>
          <w:szCs w:val="24"/>
          <w:lang w:val="en-GB"/>
        </w:rPr>
      </w:pPr>
      <w:r w:rsidRPr="008C2884">
        <w:rPr>
          <w:noProof/>
          <w:sz w:val="24"/>
          <w:szCs w:val="24"/>
        </w:rPr>
        <mc:AlternateContent>
          <mc:Choice Requires="wps">
            <w:drawing>
              <wp:anchor distT="0" distB="0" distL="114300" distR="114300" simplePos="0" relativeHeight="251663360" behindDoc="0" locked="0" layoutInCell="1" allowOverlap="1" wp14:anchorId="6790B595" wp14:editId="57212C3B">
                <wp:simplePos x="0" y="0"/>
                <wp:positionH relativeFrom="margin">
                  <wp:align>center</wp:align>
                </wp:positionH>
                <wp:positionV relativeFrom="paragraph">
                  <wp:posOffset>17780</wp:posOffset>
                </wp:positionV>
                <wp:extent cx="3206115" cy="635"/>
                <wp:effectExtent l="0" t="0" r="0" b="0"/>
                <wp:wrapSquare wrapText="bothSides"/>
                <wp:docPr id="6" name="Casella di testo 6"/>
                <wp:cNvGraphicFramePr/>
                <a:graphic xmlns:a="http://schemas.openxmlformats.org/drawingml/2006/main">
                  <a:graphicData uri="http://schemas.microsoft.com/office/word/2010/wordprocessingShape">
                    <wps:wsp>
                      <wps:cNvSpPr txBox="1"/>
                      <wps:spPr>
                        <a:xfrm>
                          <a:off x="0" y="0"/>
                          <a:ext cx="3206115" cy="635"/>
                        </a:xfrm>
                        <a:prstGeom prst="rect">
                          <a:avLst/>
                        </a:prstGeom>
                        <a:solidFill>
                          <a:prstClr val="white"/>
                        </a:solidFill>
                        <a:ln>
                          <a:noFill/>
                        </a:ln>
                      </wps:spPr>
                      <wps:txbx>
                        <w:txbxContent>
                          <w:p w14:paraId="4BD110E6" w14:textId="47BC9BEA" w:rsidR="006C48AE" w:rsidRPr="0090422C" w:rsidRDefault="006C48AE" w:rsidP="00D02C40">
                            <w:pPr>
                              <w:pStyle w:val="Didascalia"/>
                              <w:rPr>
                                <w:rFonts w:ascii="Arial" w:hAnsi="Arial" w:cs="Arial"/>
                                <w:noProof/>
                                <w:color w:val="auto"/>
                                <w:sz w:val="20"/>
                                <w:szCs w:val="20"/>
                                <w:lang w:val="en-GB"/>
                              </w:rPr>
                            </w:pPr>
                            <w:bookmarkStart w:id="123" w:name="_Hlk63241400"/>
                            <w:bookmarkStart w:id="124" w:name="_Toc62568649"/>
                            <w:bookmarkStart w:id="125" w:name="_Toc63158274"/>
                            <w:bookmarkEnd w:id="123"/>
                            <w:r w:rsidRPr="00D02C40">
                              <w:rPr>
                                <w:rFonts w:ascii="Arial" w:hAnsi="Arial" w:cs="Arial"/>
                                <w:color w:val="auto"/>
                                <w:sz w:val="20"/>
                                <w:szCs w:val="20"/>
                                <w:lang w:val="en-GB"/>
                              </w:rPr>
                              <w:t xml:space="preserve">Figure </w:t>
                            </w:r>
                            <w:r w:rsidRPr="0090422C">
                              <w:rPr>
                                <w:rFonts w:ascii="Arial" w:hAnsi="Arial" w:cs="Arial"/>
                                <w:color w:val="auto"/>
                                <w:sz w:val="20"/>
                                <w:szCs w:val="20"/>
                              </w:rPr>
                              <w:fldChar w:fldCharType="begin"/>
                            </w:r>
                            <w:r w:rsidRPr="00D02C40">
                              <w:rPr>
                                <w:rFonts w:ascii="Arial" w:hAnsi="Arial" w:cs="Arial"/>
                                <w:color w:val="auto"/>
                                <w:sz w:val="20"/>
                                <w:szCs w:val="20"/>
                                <w:lang w:val="en-GB"/>
                              </w:rPr>
                              <w:instrText xml:space="preserve"> SEQ Figure \* ARABIC </w:instrText>
                            </w:r>
                            <w:r w:rsidRPr="0090422C">
                              <w:rPr>
                                <w:rFonts w:ascii="Arial" w:hAnsi="Arial" w:cs="Arial"/>
                                <w:color w:val="auto"/>
                                <w:sz w:val="20"/>
                                <w:szCs w:val="20"/>
                              </w:rPr>
                              <w:fldChar w:fldCharType="separate"/>
                            </w:r>
                            <w:r w:rsidR="00DB75B7">
                              <w:rPr>
                                <w:rFonts w:ascii="Arial" w:hAnsi="Arial" w:cs="Arial"/>
                                <w:noProof/>
                                <w:color w:val="auto"/>
                                <w:sz w:val="20"/>
                                <w:szCs w:val="20"/>
                                <w:lang w:val="en-GB"/>
                              </w:rPr>
                              <w:t>2</w:t>
                            </w:r>
                            <w:r w:rsidRPr="0090422C">
                              <w:rPr>
                                <w:rFonts w:ascii="Arial" w:hAnsi="Arial" w:cs="Arial"/>
                                <w:color w:val="auto"/>
                                <w:sz w:val="20"/>
                                <w:szCs w:val="20"/>
                              </w:rPr>
                              <w:fldChar w:fldCharType="end"/>
                            </w:r>
                            <w:r w:rsidRPr="00D02C40">
                              <w:rPr>
                                <w:rFonts w:ascii="Arial" w:hAnsi="Arial" w:cs="Arial"/>
                                <w:color w:val="auto"/>
                                <w:sz w:val="20"/>
                                <w:szCs w:val="20"/>
                                <w:lang w:val="en-GB"/>
                              </w:rPr>
                              <w:t xml:space="preserve">: </w:t>
                            </w:r>
                            <w:r w:rsidRPr="0090422C">
                              <w:rPr>
                                <w:rFonts w:ascii="Arial" w:hAnsi="Arial" w:cs="Arial"/>
                                <w:color w:val="auto"/>
                                <w:sz w:val="20"/>
                                <w:szCs w:val="20"/>
                                <w:lang w:val="en-GB"/>
                              </w:rPr>
                              <w:t xml:space="preserve">Pro-environmental </w:t>
                            </w:r>
                            <w:r>
                              <w:rPr>
                                <w:rFonts w:ascii="Arial" w:hAnsi="Arial" w:cs="Arial"/>
                                <w:color w:val="auto"/>
                                <w:sz w:val="20"/>
                                <w:szCs w:val="20"/>
                                <w:lang w:val="en-GB"/>
                              </w:rPr>
                              <w:t>behaviour</w:t>
                            </w:r>
                            <w:r w:rsidRPr="0090422C">
                              <w:rPr>
                                <w:rFonts w:ascii="Arial" w:hAnsi="Arial" w:cs="Arial"/>
                                <w:color w:val="auto"/>
                                <w:sz w:val="20"/>
                                <w:szCs w:val="20"/>
                                <w:lang w:val="en-GB"/>
                              </w:rPr>
                              <w:t xml:space="preserve"> distribution</w:t>
                            </w:r>
                            <w:bookmarkEnd w:id="124"/>
                            <w:bookmarkEnd w:id="12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790B595" id="_x0000_t202" coordsize="21600,21600" o:spt="202" path="m,l,21600r21600,l21600,xe">
                <v:stroke joinstyle="miter"/>
                <v:path gradientshapeok="t" o:connecttype="rect"/>
              </v:shapetype>
              <v:shape id="Casella di testo 6" o:spid="_x0000_s1026" type="#_x0000_t202" style="position:absolute;left:0;text-align:left;margin-left:0;margin-top:1.4pt;width:252.45pt;height:.05pt;z-index:25166336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" stroked="f">
                <v:textbox style="mso-fit-shape-to-text:t" inset="0,0,0,0">
                  <w:txbxContent>
                    <w:p w14:paraId="4BD110E6" w14:textId="47BC9BEA" w:rsidR="006C48AE" w:rsidRPr="0090422C" w:rsidRDefault="006C48AE" w:rsidP="00D02C40">
                      <w:pPr>
                        <w:pStyle w:val="Didascalia"/>
                        <w:rPr>
                          <w:rFonts w:ascii="Arial" w:hAnsi="Arial" w:cs="Arial"/>
                          <w:noProof/>
                          <w:color w:val="auto"/>
                          <w:sz w:val="20"/>
                          <w:szCs w:val="20"/>
                          <w:lang w:val="en-GB"/>
                        </w:rPr>
                      </w:pPr>
                      <w:bookmarkStart w:id="126" w:name="_Hlk63241400"/>
                      <w:bookmarkStart w:id="127" w:name="_Toc62568649"/>
                      <w:bookmarkStart w:id="128" w:name="_Toc63158274"/>
                      <w:bookmarkEnd w:id="126"/>
                      <w:r w:rsidRPr="00D02C40">
                        <w:rPr>
                          <w:rFonts w:ascii="Arial" w:hAnsi="Arial" w:cs="Arial"/>
                          <w:color w:val="auto"/>
                          <w:sz w:val="20"/>
                          <w:szCs w:val="20"/>
                          <w:lang w:val="en-GB"/>
                        </w:rPr>
                        <w:t xml:space="preserve">Figure </w:t>
                      </w:r>
                      <w:r w:rsidRPr="0090422C">
                        <w:rPr>
                          <w:rFonts w:ascii="Arial" w:hAnsi="Arial" w:cs="Arial"/>
                          <w:color w:val="auto"/>
                          <w:sz w:val="20"/>
                          <w:szCs w:val="20"/>
                        </w:rPr>
                        <w:fldChar w:fldCharType="begin"/>
                      </w:r>
                      <w:r w:rsidRPr="00D02C40">
                        <w:rPr>
                          <w:rFonts w:ascii="Arial" w:hAnsi="Arial" w:cs="Arial"/>
                          <w:color w:val="auto"/>
                          <w:sz w:val="20"/>
                          <w:szCs w:val="20"/>
                          <w:lang w:val="en-GB"/>
                        </w:rPr>
                        <w:instrText xml:space="preserve"> SEQ Figure \* ARABIC </w:instrText>
                      </w:r>
                      <w:r w:rsidRPr="0090422C">
                        <w:rPr>
                          <w:rFonts w:ascii="Arial" w:hAnsi="Arial" w:cs="Arial"/>
                          <w:color w:val="auto"/>
                          <w:sz w:val="20"/>
                          <w:szCs w:val="20"/>
                        </w:rPr>
                        <w:fldChar w:fldCharType="separate"/>
                      </w:r>
                      <w:r w:rsidR="00DB75B7">
                        <w:rPr>
                          <w:rFonts w:ascii="Arial" w:hAnsi="Arial" w:cs="Arial"/>
                          <w:noProof/>
                          <w:color w:val="auto"/>
                          <w:sz w:val="20"/>
                          <w:szCs w:val="20"/>
                          <w:lang w:val="en-GB"/>
                        </w:rPr>
                        <w:t>2</w:t>
                      </w:r>
                      <w:r w:rsidRPr="0090422C">
                        <w:rPr>
                          <w:rFonts w:ascii="Arial" w:hAnsi="Arial" w:cs="Arial"/>
                          <w:color w:val="auto"/>
                          <w:sz w:val="20"/>
                          <w:szCs w:val="20"/>
                        </w:rPr>
                        <w:fldChar w:fldCharType="end"/>
                      </w:r>
                      <w:r w:rsidRPr="00D02C40">
                        <w:rPr>
                          <w:rFonts w:ascii="Arial" w:hAnsi="Arial" w:cs="Arial"/>
                          <w:color w:val="auto"/>
                          <w:sz w:val="20"/>
                          <w:szCs w:val="20"/>
                          <w:lang w:val="en-GB"/>
                        </w:rPr>
                        <w:t xml:space="preserve">: </w:t>
                      </w:r>
                      <w:r w:rsidRPr="0090422C">
                        <w:rPr>
                          <w:rFonts w:ascii="Arial" w:hAnsi="Arial" w:cs="Arial"/>
                          <w:color w:val="auto"/>
                          <w:sz w:val="20"/>
                          <w:szCs w:val="20"/>
                          <w:lang w:val="en-GB"/>
                        </w:rPr>
                        <w:t xml:space="preserve">Pro-environmental </w:t>
                      </w:r>
                      <w:r>
                        <w:rPr>
                          <w:rFonts w:ascii="Arial" w:hAnsi="Arial" w:cs="Arial"/>
                          <w:color w:val="auto"/>
                          <w:sz w:val="20"/>
                          <w:szCs w:val="20"/>
                          <w:lang w:val="en-GB"/>
                        </w:rPr>
                        <w:t>behaviour</w:t>
                      </w:r>
                      <w:r w:rsidRPr="0090422C">
                        <w:rPr>
                          <w:rFonts w:ascii="Arial" w:hAnsi="Arial" w:cs="Arial"/>
                          <w:color w:val="auto"/>
                          <w:sz w:val="20"/>
                          <w:szCs w:val="20"/>
                          <w:lang w:val="en-GB"/>
                        </w:rPr>
                        <w:t xml:space="preserve"> distribution</w:t>
                      </w:r>
                      <w:bookmarkEnd w:id="127"/>
                      <w:bookmarkEnd w:id="128"/>
                    </w:p>
                  </w:txbxContent>
                </v:textbox>
                <w10:wrap type="square" anchorx="margin"/>
              </v:shape>
            </w:pict>
          </mc:Fallback>
        </mc:AlternateContent>
      </w:r>
    </w:p>
    <w:p w14:paraId="64F14629" w14:textId="77777777" w:rsidR="00D02C40" w:rsidRDefault="00D02C40" w:rsidP="007A08B5">
      <w:pPr>
        <w:spacing w:before="240" w:line="360" w:lineRule="auto"/>
        <w:ind w:firstLine="709"/>
        <w:jc w:val="both"/>
        <w:rPr>
          <w:rFonts w:ascii="Arial" w:hAnsi="Arial" w:cs="Arial"/>
          <w:sz w:val="24"/>
          <w:szCs w:val="24"/>
          <w:lang w:val="en-GB"/>
        </w:rPr>
      </w:pPr>
    </w:p>
    <w:p w14:paraId="7784CCEE" w14:textId="189BF24C" w:rsidR="00635C73" w:rsidRDefault="007D0AC9" w:rsidP="002A0B73">
      <w:pPr>
        <w:spacing w:before="240" w:line="360" w:lineRule="auto"/>
        <w:ind w:firstLine="709"/>
        <w:jc w:val="both"/>
        <w:rPr>
          <w:rFonts w:ascii="Arial" w:hAnsi="Arial" w:cs="Arial"/>
          <w:sz w:val="24"/>
          <w:szCs w:val="24"/>
          <w:lang w:val="en-GB"/>
        </w:rPr>
      </w:pPr>
      <w:r w:rsidRPr="008C2884">
        <w:rPr>
          <w:rFonts w:ascii="Arial" w:hAnsi="Arial" w:cs="Arial"/>
          <w:sz w:val="24"/>
          <w:szCs w:val="24"/>
          <w:lang w:val="en-GB"/>
        </w:rPr>
        <w:t>Socio</w:t>
      </w:r>
      <w:del w:id="129" w:author="Veltri GiuseppeAlessandro" w:date="2021-02-04T19:17:00Z">
        <w:r w:rsidRPr="008C2884" w:rsidDel="00FF0DD6">
          <w:rPr>
            <w:rFonts w:ascii="Arial" w:hAnsi="Arial" w:cs="Arial"/>
            <w:sz w:val="24"/>
            <w:szCs w:val="24"/>
            <w:lang w:val="en-GB"/>
          </w:rPr>
          <w:delText>-</w:delText>
        </w:r>
      </w:del>
      <w:r w:rsidRPr="008C2884">
        <w:rPr>
          <w:rFonts w:ascii="Arial" w:hAnsi="Arial" w:cs="Arial"/>
          <w:sz w:val="24"/>
          <w:szCs w:val="24"/>
          <w:lang w:val="en-GB"/>
        </w:rPr>
        <w:t>demographic variables</w:t>
      </w:r>
      <w:r w:rsidR="002A0B73">
        <w:rPr>
          <w:rFonts w:ascii="Arial" w:hAnsi="Arial" w:cs="Arial"/>
          <w:sz w:val="24"/>
          <w:szCs w:val="24"/>
          <w:lang w:val="en-GB"/>
        </w:rPr>
        <w:t xml:space="preserve">, </w:t>
      </w:r>
      <w:r w:rsidR="002A0B73" w:rsidRPr="002A0B73">
        <w:rPr>
          <w:rFonts w:ascii="Arial" w:hAnsi="Arial" w:cs="Arial"/>
          <w:sz w:val="24"/>
          <w:szCs w:val="24"/>
          <w:lang w:val="en-GB"/>
        </w:rPr>
        <w:t>including country</w:t>
      </w:r>
      <w:r w:rsidR="002A0B73">
        <w:rPr>
          <w:rFonts w:ascii="Arial" w:hAnsi="Arial" w:cs="Arial"/>
          <w:sz w:val="24"/>
          <w:szCs w:val="24"/>
          <w:lang w:val="en-GB"/>
        </w:rPr>
        <w:t xml:space="preserve"> (the only one related to the context),</w:t>
      </w:r>
      <w:r w:rsidRPr="008C2884">
        <w:rPr>
          <w:rFonts w:ascii="Arial" w:hAnsi="Arial" w:cs="Arial"/>
          <w:sz w:val="24"/>
          <w:szCs w:val="24"/>
          <w:lang w:val="en-GB"/>
        </w:rPr>
        <w:t xml:space="preserve"> classes created f</w:t>
      </w:r>
      <w:r w:rsidR="002E7BF5">
        <w:rPr>
          <w:rFonts w:ascii="Arial" w:hAnsi="Arial" w:cs="Arial"/>
          <w:sz w:val="24"/>
          <w:szCs w:val="24"/>
          <w:lang w:val="en-GB"/>
        </w:rPr>
        <w:t>rom</w:t>
      </w:r>
      <w:r w:rsidRPr="008C2884">
        <w:rPr>
          <w:rFonts w:ascii="Arial" w:hAnsi="Arial" w:cs="Arial"/>
          <w:sz w:val="24"/>
          <w:szCs w:val="24"/>
          <w:lang w:val="en-GB"/>
        </w:rPr>
        <w:t xml:space="preserve"> </w:t>
      </w:r>
      <w:r w:rsidR="002E7BF5">
        <w:rPr>
          <w:rFonts w:ascii="Arial" w:hAnsi="Arial" w:cs="Arial"/>
          <w:sz w:val="24"/>
          <w:szCs w:val="24"/>
          <w:lang w:val="en-GB"/>
        </w:rPr>
        <w:t xml:space="preserve">PAM, </w:t>
      </w:r>
      <w:r w:rsidRPr="008C2884">
        <w:rPr>
          <w:rFonts w:ascii="Arial" w:hAnsi="Arial" w:cs="Arial"/>
          <w:sz w:val="24"/>
          <w:szCs w:val="24"/>
          <w:lang w:val="en-GB"/>
        </w:rPr>
        <w:t>and CCA</w:t>
      </w:r>
      <w:r w:rsidR="002E7BF5">
        <w:rPr>
          <w:rFonts w:ascii="Arial" w:hAnsi="Arial" w:cs="Arial"/>
          <w:sz w:val="24"/>
          <w:szCs w:val="24"/>
          <w:lang w:val="en-GB"/>
        </w:rPr>
        <w:t xml:space="preserve">, </w:t>
      </w:r>
      <w:r w:rsidRPr="008C2884">
        <w:rPr>
          <w:rFonts w:ascii="Arial" w:hAnsi="Arial" w:cs="Arial"/>
          <w:sz w:val="24"/>
          <w:szCs w:val="24"/>
          <w:lang w:val="en-GB"/>
        </w:rPr>
        <w:t xml:space="preserve">and climate change risk perception are used as predictors. </w:t>
      </w:r>
      <w:r w:rsidR="00C97E8E">
        <w:rPr>
          <w:rFonts w:ascii="Arial" w:hAnsi="Arial" w:cs="Arial"/>
          <w:sz w:val="24"/>
          <w:szCs w:val="24"/>
          <w:lang w:val="en-GB"/>
        </w:rPr>
        <w:t>We</w:t>
      </w:r>
      <w:r w:rsidRPr="008C2884">
        <w:rPr>
          <w:rFonts w:ascii="Arial" w:hAnsi="Arial" w:cs="Arial"/>
          <w:sz w:val="24"/>
          <w:szCs w:val="24"/>
          <w:lang w:val="en-GB"/>
        </w:rPr>
        <w:t xml:space="preserve"> want also </w:t>
      </w:r>
      <w:r w:rsidR="00F20069" w:rsidRPr="008C2884">
        <w:rPr>
          <w:rFonts w:ascii="Arial" w:hAnsi="Arial" w:cs="Arial"/>
          <w:sz w:val="24"/>
          <w:szCs w:val="24"/>
          <w:lang w:val="en-GB"/>
        </w:rPr>
        <w:t xml:space="preserve">to investigate the main factors and predictors that influence </w:t>
      </w:r>
      <w:r w:rsidRPr="008C2884">
        <w:rPr>
          <w:rFonts w:ascii="Arial" w:hAnsi="Arial" w:cs="Arial"/>
          <w:sz w:val="24"/>
          <w:szCs w:val="24"/>
          <w:lang w:val="en-GB"/>
        </w:rPr>
        <w:t xml:space="preserve">pro-environmental </w:t>
      </w:r>
      <w:r w:rsidR="00703FFD">
        <w:rPr>
          <w:rFonts w:ascii="Arial" w:hAnsi="Arial" w:cs="Arial"/>
          <w:sz w:val="24"/>
          <w:szCs w:val="24"/>
          <w:lang w:val="en-GB"/>
        </w:rPr>
        <w:t>behaviour</w:t>
      </w:r>
      <w:r w:rsidR="00F20069" w:rsidRPr="008C2884">
        <w:rPr>
          <w:rFonts w:ascii="Arial" w:hAnsi="Arial" w:cs="Arial"/>
          <w:sz w:val="24"/>
          <w:szCs w:val="24"/>
          <w:lang w:val="en-GB"/>
        </w:rPr>
        <w:t>.</w:t>
      </w:r>
      <w:r w:rsidR="00631C98" w:rsidRPr="008C2884">
        <w:rPr>
          <w:rFonts w:ascii="Arial" w:hAnsi="Arial" w:cs="Arial"/>
          <w:sz w:val="24"/>
          <w:szCs w:val="24"/>
          <w:lang w:val="en-GB"/>
        </w:rPr>
        <w:t xml:space="preserve"> This process is achieved thanks to selected models, logistic regression</w:t>
      </w:r>
      <w:r w:rsidR="002E7BF5">
        <w:rPr>
          <w:rFonts w:ascii="Arial" w:hAnsi="Arial" w:cs="Arial"/>
          <w:sz w:val="24"/>
          <w:szCs w:val="24"/>
          <w:lang w:val="en-GB"/>
        </w:rPr>
        <w:t xml:space="preserve">, </w:t>
      </w:r>
      <w:r w:rsidR="00631C98" w:rsidRPr="008C2884">
        <w:rPr>
          <w:rFonts w:ascii="Arial" w:hAnsi="Arial" w:cs="Arial"/>
          <w:sz w:val="24"/>
          <w:szCs w:val="24"/>
          <w:lang w:val="en-GB"/>
        </w:rPr>
        <w:t xml:space="preserve">and tree-based methods, </w:t>
      </w:r>
      <w:del w:id="130" w:author="Veltri GiuseppeAlessandro" w:date="2021-02-04T19:25:00Z">
        <w:r w:rsidR="00631C98" w:rsidRPr="008C2884" w:rsidDel="00FF0DD6">
          <w:rPr>
            <w:rFonts w:ascii="Arial" w:hAnsi="Arial" w:cs="Arial"/>
            <w:sz w:val="24"/>
            <w:szCs w:val="24"/>
            <w:lang w:val="en-GB"/>
          </w:rPr>
          <w:delText xml:space="preserve">which </w:delText>
        </w:r>
        <w:r w:rsidR="00853530" w:rsidRPr="008C2884" w:rsidDel="00FF0DD6">
          <w:rPr>
            <w:rFonts w:ascii="Arial" w:hAnsi="Arial" w:cs="Arial"/>
            <w:sz w:val="24"/>
            <w:szCs w:val="24"/>
            <w:lang w:val="en-GB"/>
          </w:rPr>
          <w:delText>can determine</w:delText>
        </w:r>
      </w:del>
      <w:ins w:id="131" w:author="Veltri GiuseppeAlessandro" w:date="2021-02-04T19:25:00Z">
        <w:r w:rsidR="00FF0DD6">
          <w:rPr>
            <w:rFonts w:ascii="Arial" w:hAnsi="Arial" w:cs="Arial"/>
            <w:sz w:val="24"/>
            <w:szCs w:val="24"/>
            <w:lang w:val="en-GB"/>
          </w:rPr>
          <w:t>determining</w:t>
        </w:r>
      </w:ins>
      <w:r w:rsidR="00853530" w:rsidRPr="008C2884">
        <w:rPr>
          <w:rFonts w:ascii="Arial" w:hAnsi="Arial" w:cs="Arial"/>
          <w:sz w:val="24"/>
          <w:szCs w:val="24"/>
          <w:lang w:val="en-GB"/>
        </w:rPr>
        <w:t xml:space="preserve"> the importance of independent variables</w:t>
      </w:r>
      <w:r w:rsidR="00631C98" w:rsidRPr="008C2884">
        <w:rPr>
          <w:rFonts w:ascii="Arial" w:hAnsi="Arial" w:cs="Arial"/>
          <w:sz w:val="24"/>
          <w:szCs w:val="24"/>
          <w:lang w:val="en-GB"/>
        </w:rPr>
        <w:t>.</w:t>
      </w:r>
      <w:r w:rsidR="00222C18" w:rsidRPr="008C2884">
        <w:rPr>
          <w:rFonts w:ascii="Arial" w:hAnsi="Arial" w:cs="Arial"/>
          <w:sz w:val="24"/>
          <w:szCs w:val="24"/>
          <w:lang w:val="en-GB"/>
        </w:rPr>
        <w:t xml:space="preserve"> This part is considered quite </w:t>
      </w:r>
      <w:r w:rsidR="006164CB" w:rsidRPr="008C2884">
        <w:rPr>
          <w:rFonts w:ascii="Arial" w:hAnsi="Arial" w:cs="Arial"/>
          <w:sz w:val="24"/>
          <w:szCs w:val="24"/>
          <w:lang w:val="en-GB"/>
        </w:rPr>
        <w:t>conventional</w:t>
      </w:r>
      <w:r w:rsidR="00B50AD6" w:rsidRPr="008C2884">
        <w:rPr>
          <w:rFonts w:ascii="Arial" w:hAnsi="Arial" w:cs="Arial"/>
          <w:sz w:val="24"/>
          <w:szCs w:val="24"/>
          <w:lang w:val="en-GB"/>
        </w:rPr>
        <w:t xml:space="preserve"> according to </w:t>
      </w:r>
      <w:r w:rsidR="00222C18" w:rsidRPr="008C2884">
        <w:rPr>
          <w:rFonts w:ascii="Arial" w:hAnsi="Arial" w:cs="Arial"/>
          <w:sz w:val="24"/>
          <w:szCs w:val="24"/>
          <w:lang w:val="en-GB"/>
        </w:rPr>
        <w:t>the literature review</w:t>
      </w:r>
      <w:r w:rsidR="00B50AD6" w:rsidRPr="008C2884">
        <w:rPr>
          <w:rFonts w:ascii="Arial" w:hAnsi="Arial" w:cs="Arial"/>
          <w:sz w:val="24"/>
          <w:szCs w:val="24"/>
          <w:lang w:val="en-GB"/>
        </w:rPr>
        <w:t>, above-mentioned: variables selected have already been used previously, even if have mostly used more traditional techniques (and not machine learning techniques).</w:t>
      </w:r>
      <w:r w:rsidR="002A0B73">
        <w:rPr>
          <w:rFonts w:ascii="Arial" w:hAnsi="Arial" w:cs="Arial"/>
          <w:sz w:val="24"/>
          <w:szCs w:val="24"/>
          <w:lang w:val="en-GB"/>
        </w:rPr>
        <w:t xml:space="preserve"> An innovative point is </w:t>
      </w:r>
      <w:del w:id="132" w:author="Veltri GiuseppeAlessandro" w:date="2021-02-04T19:25:00Z">
        <w:r w:rsidR="002A0B73" w:rsidDel="00FF0DD6">
          <w:rPr>
            <w:rFonts w:ascii="Arial" w:hAnsi="Arial" w:cs="Arial"/>
            <w:sz w:val="24"/>
            <w:szCs w:val="24"/>
            <w:lang w:val="en-GB"/>
          </w:rPr>
          <w:delText xml:space="preserve">the use of PAM clustering and CCA </w:delText>
        </w:r>
      </w:del>
      <w:ins w:id="133" w:author="Veltri GiuseppeAlessandro" w:date="2021-02-04T19:25:00Z">
        <w:r w:rsidR="00FF0DD6">
          <w:rPr>
            <w:rFonts w:ascii="Arial" w:hAnsi="Arial" w:cs="Arial"/>
            <w:sz w:val="24"/>
            <w:szCs w:val="24"/>
            <w:lang w:val="en-GB"/>
          </w:rPr>
          <w:t>PAM clustering and CCA's use</w:t>
        </w:r>
      </w:ins>
      <w:r w:rsidR="002A0B73">
        <w:rPr>
          <w:rFonts w:ascii="Arial" w:hAnsi="Arial" w:cs="Arial"/>
          <w:sz w:val="24"/>
          <w:szCs w:val="24"/>
          <w:lang w:val="en-GB"/>
        </w:rPr>
        <w:t xml:space="preserve"> to create new groups where individuals belong to. Additionally, another originality </w:t>
      </w:r>
      <w:r w:rsidR="006164CB" w:rsidRPr="008C2884">
        <w:rPr>
          <w:rFonts w:ascii="Arial" w:hAnsi="Arial" w:cs="Arial"/>
          <w:sz w:val="24"/>
          <w:szCs w:val="24"/>
          <w:lang w:val="en-GB"/>
        </w:rPr>
        <w:t xml:space="preserve">of this research can be found in </w:t>
      </w:r>
      <w:r w:rsidR="002E7BF5">
        <w:rPr>
          <w:rFonts w:ascii="Arial" w:hAnsi="Arial" w:cs="Arial"/>
          <w:sz w:val="24"/>
          <w:szCs w:val="24"/>
          <w:lang w:val="en-GB"/>
        </w:rPr>
        <w:t xml:space="preserve">the </w:t>
      </w:r>
      <w:r w:rsidR="006164CB" w:rsidRPr="008C2884">
        <w:rPr>
          <w:rFonts w:ascii="Arial" w:hAnsi="Arial" w:cs="Arial"/>
          <w:sz w:val="24"/>
          <w:szCs w:val="24"/>
          <w:lang w:val="en-GB"/>
        </w:rPr>
        <w:t>next step.</w:t>
      </w:r>
      <w:r w:rsidR="00635C73">
        <w:rPr>
          <w:rFonts w:ascii="Arial" w:hAnsi="Arial" w:cs="Arial"/>
          <w:sz w:val="24"/>
          <w:szCs w:val="24"/>
          <w:lang w:val="en-GB"/>
        </w:rPr>
        <w:t xml:space="preserve"> </w:t>
      </w:r>
    </w:p>
    <w:p w14:paraId="78B3178C" w14:textId="26FC063C" w:rsidR="00FA00F8" w:rsidRPr="008C2884" w:rsidRDefault="00635C73" w:rsidP="007A08B5">
      <w:pPr>
        <w:spacing w:before="240" w:line="360" w:lineRule="auto"/>
        <w:ind w:firstLine="709"/>
        <w:jc w:val="both"/>
        <w:rPr>
          <w:rFonts w:ascii="Arial" w:hAnsi="Arial" w:cs="Arial"/>
          <w:sz w:val="24"/>
          <w:szCs w:val="24"/>
          <w:lang w:val="en-GB"/>
        </w:rPr>
      </w:pPr>
      <w:r>
        <w:rPr>
          <w:rFonts w:ascii="Arial" w:hAnsi="Arial" w:cs="Arial"/>
          <w:sz w:val="24"/>
          <w:szCs w:val="24"/>
          <w:lang w:val="en-GB"/>
        </w:rPr>
        <w:t>D</w:t>
      </w:r>
      <w:r w:rsidR="006164CB" w:rsidRPr="008C2884">
        <w:rPr>
          <w:rFonts w:ascii="Arial" w:hAnsi="Arial" w:cs="Arial"/>
          <w:sz w:val="24"/>
          <w:szCs w:val="24"/>
          <w:lang w:val="en-GB"/>
        </w:rPr>
        <w:t xml:space="preserve">ue to the </w:t>
      </w:r>
      <w:r w:rsidRPr="00635C73">
        <w:rPr>
          <w:rFonts w:ascii="Arial" w:hAnsi="Arial" w:cs="Arial"/>
          <w:sz w:val="24"/>
          <w:szCs w:val="24"/>
          <w:lang w:val="en-GB"/>
        </w:rPr>
        <w:t>theoretical</w:t>
      </w:r>
      <w:r>
        <w:rPr>
          <w:rFonts w:ascii="Arial" w:hAnsi="Arial" w:cs="Arial"/>
          <w:sz w:val="24"/>
          <w:szCs w:val="24"/>
          <w:lang w:val="en-GB"/>
        </w:rPr>
        <w:t xml:space="preserve"> </w:t>
      </w:r>
      <w:r w:rsidR="006164CB" w:rsidRPr="008C2884">
        <w:rPr>
          <w:rFonts w:ascii="Arial" w:hAnsi="Arial" w:cs="Arial"/>
          <w:sz w:val="24"/>
          <w:szCs w:val="24"/>
          <w:lang w:val="en-GB"/>
        </w:rPr>
        <w:t>relevance of climate change risk perception</w:t>
      </w:r>
      <w:r>
        <w:rPr>
          <w:rFonts w:ascii="Arial" w:hAnsi="Arial" w:cs="Arial"/>
          <w:sz w:val="24"/>
          <w:szCs w:val="24"/>
          <w:lang w:val="en-GB"/>
        </w:rPr>
        <w:t xml:space="preserve">, </w:t>
      </w:r>
      <w:r w:rsidR="006164CB" w:rsidRPr="008C2884">
        <w:rPr>
          <w:rFonts w:ascii="Arial" w:hAnsi="Arial" w:cs="Arial"/>
          <w:sz w:val="24"/>
          <w:szCs w:val="24"/>
          <w:lang w:val="en-GB"/>
        </w:rPr>
        <w:t xml:space="preserve">in the pro-environmental </w:t>
      </w:r>
      <w:r w:rsidR="00703FFD">
        <w:rPr>
          <w:rFonts w:ascii="Arial" w:hAnsi="Arial" w:cs="Arial"/>
          <w:sz w:val="24"/>
          <w:szCs w:val="24"/>
          <w:lang w:val="en-GB"/>
        </w:rPr>
        <w:t>behaviour</w:t>
      </w:r>
      <w:r w:rsidR="006164CB" w:rsidRPr="008C2884">
        <w:rPr>
          <w:rFonts w:ascii="Arial" w:hAnsi="Arial" w:cs="Arial"/>
          <w:sz w:val="24"/>
          <w:szCs w:val="24"/>
          <w:lang w:val="en-GB"/>
        </w:rPr>
        <w:t>’s prediction, two different analys</w:t>
      </w:r>
      <w:r w:rsidR="002E7BF5">
        <w:rPr>
          <w:rFonts w:ascii="Arial" w:hAnsi="Arial" w:cs="Arial"/>
          <w:sz w:val="24"/>
          <w:szCs w:val="24"/>
          <w:lang w:val="en-GB"/>
        </w:rPr>
        <w:t>es</w:t>
      </w:r>
      <w:r w:rsidR="00F63BF3" w:rsidRPr="008C2884">
        <w:rPr>
          <w:rFonts w:ascii="Arial" w:hAnsi="Arial" w:cs="Arial"/>
          <w:sz w:val="24"/>
          <w:szCs w:val="24"/>
          <w:lang w:val="en-GB"/>
        </w:rPr>
        <w:t>, according to the degree of this main explanatory variable,</w:t>
      </w:r>
      <w:r w:rsidR="006164CB" w:rsidRPr="008C2884">
        <w:rPr>
          <w:rFonts w:ascii="Arial" w:hAnsi="Arial" w:cs="Arial"/>
          <w:sz w:val="24"/>
          <w:szCs w:val="24"/>
          <w:lang w:val="en-GB"/>
        </w:rPr>
        <w:t xml:space="preserve"> are performed. </w:t>
      </w:r>
      <w:r w:rsidR="00F63BF3" w:rsidRPr="008C2884">
        <w:rPr>
          <w:rFonts w:ascii="Arial" w:hAnsi="Arial" w:cs="Arial"/>
          <w:sz w:val="24"/>
          <w:szCs w:val="24"/>
          <w:lang w:val="en-GB"/>
        </w:rPr>
        <w:t xml:space="preserve">Two datasets are created: one </w:t>
      </w:r>
      <w:r w:rsidR="00717907" w:rsidRPr="008C2884">
        <w:rPr>
          <w:rFonts w:ascii="Arial" w:hAnsi="Arial" w:cs="Arial"/>
          <w:sz w:val="24"/>
          <w:szCs w:val="24"/>
          <w:lang w:val="en-GB"/>
        </w:rPr>
        <w:t xml:space="preserve">with only the observations of individuals who declared very worried about the phenomenon (responses with a score greater than or equal to 6 are considered), and one with those who do not care (score less than or equal to 5). </w:t>
      </w:r>
      <w:r w:rsidR="006C414E" w:rsidRPr="008C2884">
        <w:rPr>
          <w:rFonts w:ascii="Arial" w:hAnsi="Arial" w:cs="Arial"/>
          <w:sz w:val="24"/>
          <w:szCs w:val="24"/>
          <w:lang w:val="en-GB"/>
        </w:rPr>
        <w:t xml:space="preserve">The same </w:t>
      </w:r>
      <w:r>
        <w:rPr>
          <w:rFonts w:ascii="Arial" w:hAnsi="Arial" w:cs="Arial"/>
          <w:sz w:val="24"/>
          <w:szCs w:val="24"/>
          <w:lang w:val="en-GB"/>
        </w:rPr>
        <w:t xml:space="preserve">algorithms, </w:t>
      </w:r>
      <w:r w:rsidRPr="00635C73">
        <w:rPr>
          <w:rFonts w:ascii="Arial" w:hAnsi="Arial" w:cs="Arial"/>
          <w:sz w:val="24"/>
          <w:szCs w:val="24"/>
          <w:lang w:val="en-GB"/>
        </w:rPr>
        <w:t>just described</w:t>
      </w:r>
      <w:r>
        <w:rPr>
          <w:rFonts w:ascii="Arial" w:hAnsi="Arial" w:cs="Arial"/>
          <w:sz w:val="24"/>
          <w:szCs w:val="24"/>
          <w:lang w:val="en-GB"/>
        </w:rPr>
        <w:t>,</w:t>
      </w:r>
      <w:r w:rsidR="006C414E" w:rsidRPr="008C2884">
        <w:rPr>
          <w:rFonts w:ascii="Arial" w:hAnsi="Arial" w:cs="Arial"/>
          <w:sz w:val="24"/>
          <w:szCs w:val="24"/>
          <w:lang w:val="en-GB"/>
        </w:rPr>
        <w:t xml:space="preserve"> are fitted for the two different subsets. The aim is to discover the divergent variables that predict actions and whether there are </w:t>
      </w:r>
      <w:r w:rsidR="0081149B" w:rsidRPr="008C2884">
        <w:rPr>
          <w:rFonts w:ascii="Arial" w:hAnsi="Arial" w:cs="Arial"/>
          <w:sz w:val="24"/>
          <w:szCs w:val="24"/>
          <w:lang w:val="en-GB"/>
        </w:rPr>
        <w:t xml:space="preserve">relevant differences between those who care and those who do not care. </w:t>
      </w:r>
    </w:p>
    <w:p w14:paraId="37E160FD" w14:textId="77777777" w:rsidR="00A36358" w:rsidRPr="008C2884" w:rsidRDefault="00996347" w:rsidP="007A08B5">
      <w:pPr>
        <w:keepNext/>
        <w:spacing w:before="240" w:line="360" w:lineRule="auto"/>
        <w:jc w:val="both"/>
        <w:rPr>
          <w:sz w:val="24"/>
          <w:szCs w:val="24"/>
        </w:rPr>
      </w:pPr>
      <w:r w:rsidRPr="008C2884">
        <w:rPr>
          <w:rFonts w:ascii="Arial" w:hAnsi="Arial" w:cs="Arial"/>
          <w:noProof/>
          <w:sz w:val="24"/>
          <w:szCs w:val="24"/>
          <w:lang w:val="en-GB"/>
        </w:rPr>
        <w:lastRenderedPageBreak/>
        <w:drawing>
          <wp:inline distT="0" distB="0" distL="0" distR="0" wp14:anchorId="37456BC8" wp14:editId="5E61FEFF">
            <wp:extent cx="4972050" cy="2486025"/>
            <wp:effectExtent l="0" t="0" r="0" b="952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78702" cy="2489351"/>
                    </a:xfrm>
                    <a:prstGeom prst="rect">
                      <a:avLst/>
                    </a:prstGeom>
                    <a:noFill/>
                    <a:ln>
                      <a:noFill/>
                    </a:ln>
                  </pic:spPr>
                </pic:pic>
              </a:graphicData>
            </a:graphic>
          </wp:inline>
        </w:drawing>
      </w:r>
    </w:p>
    <w:p w14:paraId="5173B776" w14:textId="34A5742F" w:rsidR="005179C7" w:rsidRPr="00635C73" w:rsidRDefault="00A36358" w:rsidP="007A08B5">
      <w:pPr>
        <w:pStyle w:val="Didascalia"/>
        <w:spacing w:before="240" w:line="360" w:lineRule="auto"/>
        <w:jc w:val="both"/>
        <w:rPr>
          <w:rFonts w:ascii="Arial" w:hAnsi="Arial" w:cs="Arial"/>
          <w:color w:val="auto"/>
          <w:sz w:val="20"/>
          <w:szCs w:val="20"/>
          <w:lang w:val="en-GB"/>
        </w:rPr>
      </w:pPr>
      <w:bookmarkStart w:id="134" w:name="_Toc63158275"/>
      <w:r w:rsidRPr="00635C73">
        <w:rPr>
          <w:rFonts w:ascii="Arial" w:hAnsi="Arial" w:cs="Arial"/>
          <w:color w:val="auto"/>
          <w:sz w:val="20"/>
          <w:szCs w:val="20"/>
          <w:lang w:val="en-GB"/>
        </w:rPr>
        <w:t xml:space="preserve">Figure </w:t>
      </w:r>
      <w:r w:rsidRPr="00635C73">
        <w:rPr>
          <w:rFonts w:ascii="Arial" w:hAnsi="Arial" w:cs="Arial"/>
          <w:color w:val="auto"/>
          <w:sz w:val="20"/>
          <w:szCs w:val="20"/>
        </w:rPr>
        <w:fldChar w:fldCharType="begin"/>
      </w:r>
      <w:r w:rsidRPr="00635C73">
        <w:rPr>
          <w:rFonts w:ascii="Arial" w:hAnsi="Arial" w:cs="Arial"/>
          <w:color w:val="auto"/>
          <w:sz w:val="20"/>
          <w:szCs w:val="20"/>
          <w:lang w:val="en-GB"/>
        </w:rPr>
        <w:instrText xml:space="preserve"> SEQ Figure \* ARABIC </w:instrText>
      </w:r>
      <w:r w:rsidRPr="00635C73">
        <w:rPr>
          <w:rFonts w:ascii="Arial" w:hAnsi="Arial" w:cs="Arial"/>
          <w:color w:val="auto"/>
          <w:sz w:val="20"/>
          <w:szCs w:val="20"/>
        </w:rPr>
        <w:fldChar w:fldCharType="separate"/>
      </w:r>
      <w:r w:rsidR="00DB75B7">
        <w:rPr>
          <w:rFonts w:ascii="Arial" w:hAnsi="Arial" w:cs="Arial"/>
          <w:noProof/>
          <w:color w:val="auto"/>
          <w:sz w:val="20"/>
          <w:szCs w:val="20"/>
          <w:lang w:val="en-GB"/>
        </w:rPr>
        <w:t>3</w:t>
      </w:r>
      <w:r w:rsidRPr="00635C73">
        <w:rPr>
          <w:rFonts w:ascii="Arial" w:hAnsi="Arial" w:cs="Arial"/>
          <w:color w:val="auto"/>
          <w:sz w:val="20"/>
          <w:szCs w:val="20"/>
        </w:rPr>
        <w:fldChar w:fldCharType="end"/>
      </w:r>
      <w:r w:rsidRPr="00635C73">
        <w:rPr>
          <w:rFonts w:ascii="Arial" w:hAnsi="Arial" w:cs="Arial"/>
          <w:color w:val="auto"/>
          <w:sz w:val="20"/>
          <w:szCs w:val="20"/>
          <w:lang w:val="en-GB"/>
        </w:rPr>
        <w:t xml:space="preserve">: Pro-environmental </w:t>
      </w:r>
      <w:r w:rsidR="00703FFD">
        <w:rPr>
          <w:rFonts w:ascii="Arial" w:hAnsi="Arial" w:cs="Arial"/>
          <w:color w:val="auto"/>
          <w:sz w:val="20"/>
          <w:szCs w:val="20"/>
          <w:lang w:val="en-GB"/>
        </w:rPr>
        <w:t>behaviour</w:t>
      </w:r>
      <w:r w:rsidRPr="00635C73">
        <w:rPr>
          <w:rFonts w:ascii="Arial" w:hAnsi="Arial" w:cs="Arial"/>
          <w:color w:val="auto"/>
          <w:sz w:val="20"/>
          <w:szCs w:val="20"/>
          <w:lang w:val="en-GB"/>
        </w:rPr>
        <w:t xml:space="preserve"> distribution according to Climate Change Risk Perception</w:t>
      </w:r>
      <w:bookmarkEnd w:id="134"/>
    </w:p>
    <w:p w14:paraId="66D57A66" w14:textId="0D174271" w:rsidR="005179C7" w:rsidRPr="008C2884" w:rsidRDefault="002A0B73" w:rsidP="007A08B5">
      <w:pPr>
        <w:spacing w:before="240" w:line="360" w:lineRule="auto"/>
        <w:ind w:firstLine="709"/>
        <w:jc w:val="both"/>
        <w:rPr>
          <w:rFonts w:ascii="Arial" w:hAnsi="Arial" w:cs="Arial"/>
          <w:sz w:val="24"/>
          <w:szCs w:val="24"/>
          <w:lang w:val="en-GB"/>
        </w:rPr>
      </w:pPr>
      <w:r>
        <w:rPr>
          <w:rFonts w:ascii="Arial" w:hAnsi="Arial" w:cs="Arial"/>
          <w:sz w:val="24"/>
          <w:szCs w:val="24"/>
          <w:lang w:val="en-GB"/>
        </w:rPr>
        <w:t>F</w:t>
      </w:r>
      <w:r w:rsidR="00996347" w:rsidRPr="008C2884">
        <w:rPr>
          <w:rFonts w:ascii="Arial" w:hAnsi="Arial" w:cs="Arial"/>
          <w:sz w:val="24"/>
          <w:szCs w:val="24"/>
          <w:lang w:val="en-GB"/>
        </w:rPr>
        <w:t xml:space="preserve">igure </w:t>
      </w:r>
      <w:r w:rsidR="002E7BF5">
        <w:rPr>
          <w:rFonts w:ascii="Arial" w:hAnsi="Arial" w:cs="Arial"/>
          <w:sz w:val="24"/>
          <w:szCs w:val="24"/>
          <w:lang w:val="en-GB"/>
        </w:rPr>
        <w:t>3</w:t>
      </w:r>
      <w:r w:rsidR="00996347" w:rsidRPr="008C2884">
        <w:rPr>
          <w:rFonts w:ascii="Arial" w:hAnsi="Arial" w:cs="Arial"/>
          <w:sz w:val="24"/>
          <w:szCs w:val="24"/>
          <w:lang w:val="en-GB"/>
        </w:rPr>
        <w:t xml:space="preserve"> indicates the distribution of our dependent variable according to the </w:t>
      </w:r>
      <w:r w:rsidR="00944641">
        <w:rPr>
          <w:rFonts w:ascii="Arial" w:hAnsi="Arial" w:cs="Arial"/>
          <w:sz w:val="24"/>
          <w:szCs w:val="24"/>
          <w:lang w:val="en-GB"/>
        </w:rPr>
        <w:t>two</w:t>
      </w:r>
      <w:r w:rsidR="00996347" w:rsidRPr="008C2884">
        <w:rPr>
          <w:rFonts w:ascii="Arial" w:hAnsi="Arial" w:cs="Arial"/>
          <w:sz w:val="24"/>
          <w:szCs w:val="24"/>
          <w:lang w:val="en-GB"/>
        </w:rPr>
        <w:t xml:space="preserve"> created subsets. The subse</w:t>
      </w:r>
      <w:r w:rsidR="00F15666" w:rsidRPr="008C2884">
        <w:rPr>
          <w:rFonts w:ascii="Arial" w:hAnsi="Arial" w:cs="Arial"/>
          <w:sz w:val="24"/>
          <w:szCs w:val="24"/>
          <w:lang w:val="en-GB"/>
        </w:rPr>
        <w:t>t with the observations of those who w</w:t>
      </w:r>
      <w:r w:rsidR="002E7BF5">
        <w:rPr>
          <w:rFonts w:ascii="Arial" w:hAnsi="Arial" w:cs="Arial"/>
          <w:sz w:val="24"/>
          <w:szCs w:val="24"/>
          <w:lang w:val="en-GB"/>
        </w:rPr>
        <w:t>o</w:t>
      </w:r>
      <w:r w:rsidR="00F15666" w:rsidRPr="008C2884">
        <w:rPr>
          <w:rFonts w:ascii="Arial" w:hAnsi="Arial" w:cs="Arial"/>
          <w:sz w:val="24"/>
          <w:szCs w:val="24"/>
          <w:lang w:val="en-GB"/>
        </w:rPr>
        <w:t>rr</w:t>
      </w:r>
      <w:r w:rsidR="00944641">
        <w:rPr>
          <w:rFonts w:ascii="Arial" w:hAnsi="Arial" w:cs="Arial"/>
          <w:sz w:val="24"/>
          <w:szCs w:val="24"/>
          <w:lang w:val="en-GB"/>
        </w:rPr>
        <w:t>ied</w:t>
      </w:r>
      <w:r w:rsidR="00F15666" w:rsidRPr="008C2884">
        <w:rPr>
          <w:rFonts w:ascii="Arial" w:hAnsi="Arial" w:cs="Arial"/>
          <w:sz w:val="24"/>
          <w:szCs w:val="24"/>
          <w:lang w:val="en-GB"/>
        </w:rPr>
        <w:t xml:space="preserve"> is greater: 12988 observations of those who have not done any ecological </w:t>
      </w:r>
      <w:r w:rsidR="00703FFD">
        <w:rPr>
          <w:rFonts w:ascii="Arial" w:hAnsi="Arial" w:cs="Arial"/>
          <w:sz w:val="24"/>
          <w:szCs w:val="24"/>
          <w:lang w:val="en-GB"/>
        </w:rPr>
        <w:t>behaviour</w:t>
      </w:r>
      <w:r w:rsidR="00F15666" w:rsidRPr="008C2884">
        <w:rPr>
          <w:rFonts w:ascii="Arial" w:hAnsi="Arial" w:cs="Arial"/>
          <w:sz w:val="24"/>
          <w:szCs w:val="24"/>
          <w:lang w:val="en-GB"/>
        </w:rPr>
        <w:t xml:space="preserve"> and 6084 individuals who have done nothing. Instead, the </w:t>
      </w:r>
      <w:r w:rsidR="006973EE" w:rsidRPr="008C2884">
        <w:rPr>
          <w:rFonts w:ascii="Arial" w:hAnsi="Arial" w:cs="Arial"/>
          <w:sz w:val="24"/>
          <w:szCs w:val="24"/>
          <w:lang w:val="en-GB"/>
        </w:rPr>
        <w:t xml:space="preserve">second </w:t>
      </w:r>
      <w:r w:rsidR="00F15666" w:rsidRPr="008C2884">
        <w:rPr>
          <w:rFonts w:ascii="Arial" w:hAnsi="Arial" w:cs="Arial"/>
          <w:sz w:val="24"/>
          <w:szCs w:val="24"/>
          <w:lang w:val="en-GB"/>
        </w:rPr>
        <w:t>dataset</w:t>
      </w:r>
      <w:r w:rsidR="006973EE" w:rsidRPr="008C2884">
        <w:rPr>
          <w:rFonts w:ascii="Arial" w:hAnsi="Arial" w:cs="Arial"/>
          <w:sz w:val="24"/>
          <w:szCs w:val="24"/>
          <w:lang w:val="en-GB"/>
        </w:rPr>
        <w:t xml:space="preserve"> is</w:t>
      </w:r>
      <w:r w:rsidR="00F15666" w:rsidRPr="008C2884">
        <w:rPr>
          <w:rFonts w:ascii="Arial" w:hAnsi="Arial" w:cs="Arial"/>
          <w:sz w:val="24"/>
          <w:szCs w:val="24"/>
          <w:lang w:val="en-GB"/>
        </w:rPr>
        <w:t xml:space="preserve"> </w:t>
      </w:r>
      <w:r w:rsidR="006973EE" w:rsidRPr="008C2884">
        <w:rPr>
          <w:rFonts w:ascii="Arial" w:hAnsi="Arial" w:cs="Arial"/>
          <w:sz w:val="24"/>
          <w:szCs w:val="24"/>
          <w:lang w:val="en-GB"/>
        </w:rPr>
        <w:t xml:space="preserve">composed </w:t>
      </w:r>
      <w:r w:rsidR="002E7BF5">
        <w:rPr>
          <w:rFonts w:ascii="Arial" w:hAnsi="Arial" w:cs="Arial"/>
          <w:sz w:val="24"/>
          <w:szCs w:val="24"/>
          <w:lang w:val="en-GB"/>
        </w:rPr>
        <w:t>of</w:t>
      </w:r>
      <w:r w:rsidR="006973EE" w:rsidRPr="008C2884">
        <w:rPr>
          <w:rFonts w:ascii="Arial" w:hAnsi="Arial" w:cs="Arial"/>
          <w:sz w:val="24"/>
          <w:szCs w:val="24"/>
          <w:lang w:val="en-GB"/>
        </w:rPr>
        <w:t xml:space="preserve"> the observations </w:t>
      </w:r>
      <w:r w:rsidR="002E7BF5">
        <w:rPr>
          <w:rFonts w:ascii="Arial" w:hAnsi="Arial" w:cs="Arial"/>
          <w:sz w:val="24"/>
          <w:szCs w:val="24"/>
          <w:lang w:val="en-GB"/>
        </w:rPr>
        <w:t xml:space="preserve">of </w:t>
      </w:r>
      <w:r w:rsidR="006973EE" w:rsidRPr="008C2884">
        <w:rPr>
          <w:rFonts w:ascii="Arial" w:hAnsi="Arial" w:cs="Arial"/>
          <w:sz w:val="24"/>
          <w:szCs w:val="24"/>
          <w:lang w:val="en-GB"/>
        </w:rPr>
        <w:t xml:space="preserve">those who do not </w:t>
      </w:r>
      <w:r>
        <w:rPr>
          <w:rFonts w:ascii="Arial" w:hAnsi="Arial" w:cs="Arial"/>
          <w:sz w:val="24"/>
          <w:szCs w:val="24"/>
          <w:lang w:val="en-GB"/>
        </w:rPr>
        <w:t>worry</w:t>
      </w:r>
      <w:r w:rsidR="006973EE" w:rsidRPr="008C2884">
        <w:rPr>
          <w:rFonts w:ascii="Arial" w:hAnsi="Arial" w:cs="Arial"/>
          <w:sz w:val="24"/>
          <w:szCs w:val="24"/>
          <w:lang w:val="en-GB"/>
        </w:rPr>
        <w:t xml:space="preserve"> about </w:t>
      </w:r>
      <w:r w:rsidR="002E7BF5">
        <w:rPr>
          <w:rFonts w:ascii="Arial" w:hAnsi="Arial" w:cs="Arial"/>
          <w:sz w:val="24"/>
          <w:szCs w:val="24"/>
          <w:lang w:val="en-GB"/>
        </w:rPr>
        <w:t xml:space="preserve">the </w:t>
      </w:r>
      <w:r w:rsidR="006973EE" w:rsidRPr="008C2884">
        <w:rPr>
          <w:rFonts w:ascii="Arial" w:hAnsi="Arial" w:cs="Arial"/>
          <w:sz w:val="24"/>
          <w:szCs w:val="24"/>
          <w:lang w:val="en-GB"/>
        </w:rPr>
        <w:t xml:space="preserve">environment. We have few cases, but they are balanced: 1339 and 1567, respectively who does environmentally </w:t>
      </w:r>
      <w:r w:rsidR="00703FFD">
        <w:rPr>
          <w:rFonts w:ascii="Arial" w:hAnsi="Arial" w:cs="Arial"/>
          <w:sz w:val="24"/>
          <w:szCs w:val="24"/>
          <w:lang w:val="en-GB"/>
        </w:rPr>
        <w:t>behaviour</w:t>
      </w:r>
      <w:r w:rsidR="006973EE" w:rsidRPr="008C2884">
        <w:rPr>
          <w:rFonts w:ascii="Arial" w:hAnsi="Arial" w:cs="Arial"/>
          <w:sz w:val="24"/>
          <w:szCs w:val="24"/>
          <w:lang w:val="en-GB"/>
        </w:rPr>
        <w:t>s and who does not.</w:t>
      </w:r>
    </w:p>
    <w:p w14:paraId="176E3AEA" w14:textId="77777777" w:rsidR="00131A34" w:rsidRPr="001F62B9" w:rsidRDefault="00131A34" w:rsidP="007A08B5">
      <w:pPr>
        <w:spacing w:before="240" w:line="360" w:lineRule="auto"/>
        <w:ind w:firstLine="709"/>
        <w:jc w:val="both"/>
        <w:rPr>
          <w:rFonts w:ascii="Arial" w:hAnsi="Arial" w:cs="Arial"/>
          <w:sz w:val="24"/>
          <w:szCs w:val="24"/>
          <w:lang w:val="en-GB"/>
        </w:rPr>
      </w:pPr>
    </w:p>
    <w:p w14:paraId="786FB905" w14:textId="6D8657DA" w:rsidR="00F20069" w:rsidRPr="001F62B9" w:rsidRDefault="001F62B9" w:rsidP="007A08B5">
      <w:pPr>
        <w:pStyle w:val="Titolo2"/>
        <w:spacing w:before="240" w:line="360" w:lineRule="auto"/>
        <w:jc w:val="both"/>
        <w:rPr>
          <w:rFonts w:ascii="Arial" w:hAnsi="Arial" w:cs="Arial"/>
          <w:b/>
          <w:bCs/>
          <w:color w:val="auto"/>
          <w:sz w:val="24"/>
          <w:szCs w:val="24"/>
          <w:lang w:val="en-GB"/>
        </w:rPr>
      </w:pPr>
      <w:bookmarkStart w:id="135" w:name="_Toc63265911"/>
      <w:r w:rsidRPr="001F62B9">
        <w:rPr>
          <w:rFonts w:ascii="Arial" w:hAnsi="Arial" w:cs="Arial"/>
          <w:b/>
          <w:bCs/>
          <w:color w:val="auto"/>
          <w:sz w:val="24"/>
          <w:szCs w:val="24"/>
          <w:lang w:val="en-GB"/>
        </w:rPr>
        <w:t>2.</w:t>
      </w:r>
      <w:r w:rsidR="00354CCE">
        <w:rPr>
          <w:rFonts w:ascii="Arial" w:hAnsi="Arial" w:cs="Arial"/>
          <w:b/>
          <w:bCs/>
          <w:color w:val="auto"/>
          <w:sz w:val="24"/>
          <w:szCs w:val="24"/>
          <w:lang w:val="en-GB"/>
        </w:rPr>
        <w:t>3</w:t>
      </w:r>
      <w:r w:rsidRPr="001F62B9">
        <w:rPr>
          <w:rFonts w:ascii="Arial" w:hAnsi="Arial" w:cs="Arial"/>
          <w:b/>
          <w:bCs/>
          <w:color w:val="auto"/>
          <w:sz w:val="24"/>
          <w:szCs w:val="24"/>
          <w:lang w:val="en-GB"/>
        </w:rPr>
        <w:t xml:space="preserve"> </w:t>
      </w:r>
      <w:r w:rsidR="00FA00F8" w:rsidRPr="001F62B9">
        <w:rPr>
          <w:rFonts w:ascii="Arial" w:hAnsi="Arial" w:cs="Arial"/>
          <w:b/>
          <w:bCs/>
          <w:color w:val="auto"/>
          <w:sz w:val="24"/>
          <w:szCs w:val="24"/>
          <w:lang w:val="en-GB"/>
        </w:rPr>
        <w:t>Data Description</w:t>
      </w:r>
      <w:bookmarkEnd w:id="135"/>
      <w:r w:rsidR="00853530" w:rsidRPr="001F62B9">
        <w:rPr>
          <w:rFonts w:ascii="Arial" w:hAnsi="Arial" w:cs="Arial"/>
          <w:b/>
          <w:bCs/>
          <w:color w:val="auto"/>
          <w:sz w:val="24"/>
          <w:szCs w:val="24"/>
          <w:lang w:val="en-GB"/>
        </w:rPr>
        <w:t xml:space="preserve"> </w:t>
      </w:r>
    </w:p>
    <w:p w14:paraId="2AF518BC" w14:textId="29FD2AF6" w:rsidR="00BC0D9B" w:rsidRPr="008C2884" w:rsidRDefault="00FA00F8" w:rsidP="007A08B5">
      <w:pPr>
        <w:pStyle w:val="Normale1"/>
        <w:spacing w:before="240" w:beforeAutospacing="0" w:line="360" w:lineRule="auto"/>
        <w:ind w:firstLine="709"/>
        <w:jc w:val="both"/>
        <w:rPr>
          <w:rFonts w:ascii="Arial" w:hAnsi="Arial" w:cs="Arial"/>
          <w:lang w:val="en-GB"/>
        </w:rPr>
      </w:pPr>
      <w:r w:rsidRPr="008C2884">
        <w:rPr>
          <w:rFonts w:ascii="Arial" w:hAnsi="Arial" w:cs="Arial"/>
          <w:lang w:val="en-GB"/>
        </w:rPr>
        <w:t xml:space="preserve">As aforementioned, the research studies </w:t>
      </w:r>
      <w:r w:rsidR="00ED0996">
        <w:rPr>
          <w:rFonts w:ascii="Arial" w:hAnsi="Arial" w:cs="Arial"/>
          <w:lang w:val="en-GB"/>
        </w:rPr>
        <w:t xml:space="preserve">the </w:t>
      </w:r>
      <w:r w:rsidRPr="008C2884">
        <w:rPr>
          <w:rFonts w:ascii="Arial" w:hAnsi="Arial" w:cs="Arial"/>
          <w:lang w:val="en-GB"/>
        </w:rPr>
        <w:t xml:space="preserve">pro-environmental </w:t>
      </w:r>
      <w:r w:rsidR="00703FFD">
        <w:rPr>
          <w:rFonts w:ascii="Arial" w:hAnsi="Arial" w:cs="Arial"/>
          <w:lang w:val="en-GB"/>
        </w:rPr>
        <w:t>behaviour</w:t>
      </w:r>
      <w:r w:rsidRPr="008C2884">
        <w:rPr>
          <w:rFonts w:ascii="Arial" w:hAnsi="Arial" w:cs="Arial"/>
          <w:lang w:val="en-GB"/>
        </w:rPr>
        <w:t xml:space="preserve"> of European citizens. The main data used in this project</w:t>
      </w:r>
      <w:r w:rsidR="00364626" w:rsidRPr="008C2884">
        <w:rPr>
          <w:rFonts w:ascii="Arial" w:hAnsi="Arial" w:cs="Arial"/>
          <w:lang w:val="en-GB"/>
        </w:rPr>
        <w:t xml:space="preserve"> come from one wave of Eurobarometer survey. The Eurobarometer is a public opinion research institution in the European Union to examine a variety of topics and attitudes. The European Commission conducts Standard &amp; Special Eurobarometer periodicall</w:t>
      </w:r>
      <w:r w:rsidR="001208B5" w:rsidRPr="008C2884">
        <w:rPr>
          <w:rFonts w:ascii="Arial" w:hAnsi="Arial" w:cs="Arial"/>
          <w:lang w:val="en-GB"/>
        </w:rPr>
        <w:t xml:space="preserve">y. We used </w:t>
      </w:r>
      <w:r w:rsidRPr="008C2884">
        <w:rPr>
          <w:rFonts w:ascii="Arial" w:hAnsi="Arial" w:cs="Arial"/>
          <w:lang w:val="en-GB"/>
        </w:rPr>
        <w:t xml:space="preserve">the Special Eurobarometer </w:t>
      </w:r>
      <w:r w:rsidR="00523439" w:rsidRPr="008C2884">
        <w:rPr>
          <w:rFonts w:ascii="Arial" w:hAnsi="Arial" w:cs="Arial"/>
          <w:lang w:val="en-GB"/>
        </w:rPr>
        <w:t>91.3</w:t>
      </w:r>
      <w:r w:rsidRPr="008C2884">
        <w:rPr>
          <w:rFonts w:ascii="Arial" w:hAnsi="Arial" w:cs="Arial"/>
          <w:lang w:val="en-GB"/>
        </w:rPr>
        <w:t xml:space="preserve"> dataset</w:t>
      </w:r>
      <w:r w:rsidR="001208B5" w:rsidRPr="008C2884">
        <w:rPr>
          <w:rFonts w:ascii="Arial" w:hAnsi="Arial" w:cs="Arial"/>
          <w:lang w:val="en-GB"/>
        </w:rPr>
        <w:t xml:space="preserve">, entitled </w:t>
      </w:r>
      <w:r w:rsidR="005C456F" w:rsidRPr="008C2884">
        <w:rPr>
          <w:rFonts w:ascii="Arial" w:hAnsi="Arial" w:cs="Arial"/>
          <w:lang w:val="en-GB"/>
        </w:rPr>
        <w:t>“</w:t>
      </w:r>
      <w:r w:rsidR="001208B5" w:rsidRPr="008C2884">
        <w:rPr>
          <w:rFonts w:ascii="Arial" w:hAnsi="Arial" w:cs="Arial"/>
          <w:lang w:val="en-GB"/>
        </w:rPr>
        <w:t xml:space="preserve">Climate Change”, </w:t>
      </w:r>
      <w:r w:rsidRPr="008C2884">
        <w:rPr>
          <w:rFonts w:ascii="Arial" w:hAnsi="Arial" w:cs="Arial"/>
          <w:lang w:val="en-GB"/>
        </w:rPr>
        <w:t xml:space="preserve">made available by the Eurobarometer Open Data website. </w:t>
      </w:r>
      <w:r w:rsidR="001208B5" w:rsidRPr="008C2884">
        <w:rPr>
          <w:rFonts w:ascii="Arial" w:hAnsi="Arial" w:cs="Arial"/>
          <w:lang w:val="en-GB"/>
        </w:rPr>
        <w:t xml:space="preserve">This survey is collected </w:t>
      </w:r>
      <w:r w:rsidR="005C456F" w:rsidRPr="008C2884">
        <w:rPr>
          <w:rFonts w:ascii="Arial" w:hAnsi="Arial" w:cs="Arial"/>
          <w:lang w:val="en-GB"/>
        </w:rPr>
        <w:t>in</w:t>
      </w:r>
      <w:r w:rsidR="001208B5" w:rsidRPr="008C2884">
        <w:rPr>
          <w:rFonts w:ascii="Arial" w:hAnsi="Arial" w:cs="Arial"/>
          <w:lang w:val="en-GB"/>
        </w:rPr>
        <w:t xml:space="preserve"> April 2019</w:t>
      </w:r>
      <w:r w:rsidR="005C456F" w:rsidRPr="008C2884">
        <w:rPr>
          <w:rFonts w:ascii="Arial" w:hAnsi="Arial" w:cs="Arial"/>
          <w:lang w:val="en-GB"/>
        </w:rPr>
        <w:t xml:space="preserve"> using face-to-face interviews. </w:t>
      </w:r>
      <w:r w:rsidR="00781A6E" w:rsidRPr="008C2884">
        <w:rPr>
          <w:rFonts w:ascii="Arial" w:hAnsi="Arial" w:cs="Arial"/>
          <w:lang w:val="en-GB"/>
        </w:rPr>
        <w:t>T</w:t>
      </w:r>
      <w:r w:rsidRPr="008C2884">
        <w:rPr>
          <w:rFonts w:ascii="Arial" w:hAnsi="Arial" w:cs="Arial"/>
          <w:lang w:val="en-GB"/>
        </w:rPr>
        <w:t xml:space="preserve">here are 27655 respondents from 28 countries of the European Union. </w:t>
      </w:r>
      <w:r w:rsidR="0092546F" w:rsidRPr="008C2884">
        <w:rPr>
          <w:rFonts w:ascii="Arial" w:hAnsi="Arial" w:cs="Arial"/>
          <w:lang w:val="en-GB"/>
        </w:rPr>
        <w:t xml:space="preserve">The Eurobarometer data are </w:t>
      </w:r>
      <w:r w:rsidR="005C456F" w:rsidRPr="008C2884">
        <w:rPr>
          <w:rFonts w:ascii="Arial" w:hAnsi="Arial" w:cs="Arial"/>
          <w:lang w:val="en-GB"/>
        </w:rPr>
        <w:t xml:space="preserve">publicly </w:t>
      </w:r>
      <w:r w:rsidR="0092546F" w:rsidRPr="008C2884">
        <w:rPr>
          <w:rFonts w:ascii="Arial" w:hAnsi="Arial" w:cs="Arial"/>
          <w:lang w:val="en-GB"/>
        </w:rPr>
        <w:t>available from GESIS</w:t>
      </w:r>
      <w:r w:rsidR="00523439" w:rsidRPr="008C2884">
        <w:rPr>
          <w:rFonts w:ascii="Arial" w:hAnsi="Arial" w:cs="Arial"/>
          <w:lang w:val="en-GB"/>
        </w:rPr>
        <w:t xml:space="preserve"> </w:t>
      </w:r>
      <w:r w:rsidR="00523439" w:rsidRPr="008C2884">
        <w:rPr>
          <w:rFonts w:ascii="Arial" w:hAnsi="Arial" w:cs="Arial"/>
          <w:lang w:val="en-GB"/>
        </w:rPr>
        <w:fldChar w:fldCharType="begin"/>
      </w:r>
      <w:r w:rsidR="00523439" w:rsidRPr="008C2884">
        <w:rPr>
          <w:rFonts w:ascii="Arial" w:hAnsi="Arial" w:cs="Arial"/>
          <w:lang w:val="en-GB"/>
        </w:rPr>
        <w:instrText xml:space="preserve"> ADDIN ZOTERO_ITEM CSL_CITATION {"citationID":"haYK9ZHo","properties":{"formattedCitation":"(European Commission, Brussels, 2019)","plainCitation":"(European Commission, Brussels, 2019)","noteIndex":0},"citationItems":[{"id":57,"uris":["http://zotero.org/users/local/pE4cGXV6/items/56JAW2FP"],"uri":["http://zotero.org/users/local/pE4cGXV6/items/56JAW2FP"],"itemData":{"id":57,"type":"article","abstract":"Since the early 1970s the European Commission´s Standard &amp;amp; Special Eurobarometer are regularly monitoring the public opinion in the European Union member countries. Principal investigators are the Directorate-General Communication and on occasion other departments of the European Commission or the European Parliament. Over time, candidate and accession countries were included in the Standard Eurobarometer Series. Selected questions or modules may not have been surveyed in each sample. Please consult the basic questionnaire for more information on country filter instructions or other questionnaire routing filters. In this study the following modules are included: 1. Rule of Law, 2. Climate change. Topics: 1. Rule of Law: personal importance and need for improvement of each of the following issues: application of laws and rules equally to all persons and authorities, easy-to-understand laws which apply to people’s everyday life, easy-to-understand processes why parliament adopts laws, legislation and application of laws following public interest, independent control of laws; personal importance and need for improvement of each of the following issues: provision of clear reasons for decisions on political issues by public authorities, possibility to review public authority decisions by independent court, decision-making of public authorities without favouritism or discrimination, decision-making of public officials in public interest, proper investigation of corruption involving public officials or politicians, obligation to follow codes of ethics in the context of legislation and the application of laws; personal importance and need for improvement of each of the following issues: possibility to have own rights upheld by an independent court, duration and cost of court proceedings, independence of judges, proper investigation of crimes (including those committed by influential persons), respect and application of court rulings by public authorities and politicians, existence of codes of conducts limiting politicians in criticizing courts and judges; personal importance and need for improvement of each of the following issues: freedom of media and journalists to criticize government or major economic interests without risk of intimidation, wide range of media allowing for sufficient information and the expression of different opinions, freedom of civil society organisations to criticize government or major economic interests without risk of intimidation; personal importance of each of the following issues: respect of EU core values by all member states, trust in the application of EU laws when staying in another member state, access to independent court in other member states in case of the own rights not being respected, free activity of media and civil society organisations; self-rated knowledge about EU’s fundamental values. 2. Climate change: most important problems facing the world as a whole at the moment; assessment of the seriousness of the problem of climate change; responsible bodies for tackling climate change: national governments, European Union, regional and local authorities, business and industry, citizens, environmental groups; attitude towards the following statements: promoting EU expertise in new clean technologies to countries outside the EU can benefit the EU economically, reducing fossil fuel imports from outside the EU can benefit the EU economically, fighting climate change will lead to innovation, more public support should be given to the transition to clean energies, adapting to adverse impacts of climate change can have positive outcomes for EU citizens; personal actions taken in the last six months to fight climate change and kind of actions; importance of the national government setting targets to increase the amount of renewable energy by 2030; importance of the national government providing support for improving energy efficiency by 2030; attitude towards making European economy climate neutral by 2050. Demography: age; nationality; life satisfaction; frequency of discussions about political matters on national, European, and local level; left-right self-placement; marital status; sex; age at end of education; occupation; professional position; type of community; household composition and household size; own a mobile phone and fixed (landline) phone; financial difficulties during the last year; self-reported belonging to the working class, the middle class or the upper class of society; own voice counts in the own country and in the EU; opinion leadership. Additionally coded was: respondent ID; country; date of interview; time of the beginning of the interview; duration of the interview; number of persons present during the interview; respondent cooperation; size of locality; region; language of the interview; nation group; weighting factor.","language":"en","note":"version: 1.0.0\ntype: dataset\nDOI: 10.4232/1.13372","publisher":"GESIS Data Archive","source":"DOI.org (Datacite)","title":"Eurobarometer 91.3 (2019)Eurobarometer 91.3 (2019): Rule of Law, and Climate Change: Rule of Law, and Climate Change","title-short":"Eurobarometer 91.3 (2019)Eurobarometer 91.3 (2019)","URL":"https://dbk.gesis.org/dbksearch/sdesc2.asp?no=7572&amp;db=e&amp;doi=10.4232/1.13372","author":[{"family":"European Commission, Brussels","given":""}],"accessed":{"date-parts":[["2021",1,18]]},"issued":{"date-parts":[["2019"]]}}}],"schema":"https://github.com/citation-style-language/schema/raw/master/csl-citation.json"} </w:instrText>
      </w:r>
      <w:r w:rsidR="00523439" w:rsidRPr="008C2884">
        <w:rPr>
          <w:rFonts w:ascii="Arial" w:hAnsi="Arial" w:cs="Arial"/>
          <w:lang w:val="en-GB"/>
        </w:rPr>
        <w:fldChar w:fldCharType="separate"/>
      </w:r>
      <w:r w:rsidR="00523439" w:rsidRPr="008C2884">
        <w:rPr>
          <w:rFonts w:ascii="Arial" w:hAnsi="Arial" w:cs="Arial"/>
          <w:lang w:val="en-GB"/>
        </w:rPr>
        <w:t>(European Commission, Brussels, 2019)</w:t>
      </w:r>
      <w:r w:rsidR="00523439" w:rsidRPr="008C2884">
        <w:rPr>
          <w:rFonts w:ascii="Arial" w:hAnsi="Arial" w:cs="Arial"/>
          <w:lang w:val="en-GB"/>
        </w:rPr>
        <w:fldChar w:fldCharType="end"/>
      </w:r>
      <w:r w:rsidR="00523439" w:rsidRPr="008C2884">
        <w:rPr>
          <w:rFonts w:ascii="Arial" w:hAnsi="Arial" w:cs="Arial"/>
          <w:lang w:val="en-GB"/>
        </w:rPr>
        <w:t>. Eurobarometer 91.</w:t>
      </w:r>
      <w:r w:rsidR="005C456F" w:rsidRPr="008C2884">
        <w:rPr>
          <w:rFonts w:ascii="Arial" w:hAnsi="Arial" w:cs="Arial"/>
          <w:lang w:val="en-GB"/>
        </w:rPr>
        <w:t>3</w:t>
      </w:r>
      <w:r w:rsidR="00523439" w:rsidRPr="008C2884">
        <w:rPr>
          <w:rFonts w:ascii="Arial" w:hAnsi="Arial" w:cs="Arial"/>
          <w:lang w:val="en-GB"/>
        </w:rPr>
        <w:t xml:space="preserve"> asks </w:t>
      </w:r>
      <w:r w:rsidR="00523439" w:rsidRPr="008C2884">
        <w:rPr>
          <w:rFonts w:ascii="Arial" w:hAnsi="Arial" w:cs="Arial"/>
          <w:lang w:val="en-GB"/>
        </w:rPr>
        <w:lastRenderedPageBreak/>
        <w:t>some questions about environmental issues and some socio</w:t>
      </w:r>
      <w:del w:id="136" w:author="Veltri GiuseppeAlessandro" w:date="2021-02-04T19:17:00Z">
        <w:r w:rsidR="00523439" w:rsidRPr="008C2884" w:rsidDel="00FF0DD6">
          <w:rPr>
            <w:rFonts w:ascii="Arial" w:hAnsi="Arial" w:cs="Arial"/>
            <w:lang w:val="en-GB"/>
          </w:rPr>
          <w:delText>-</w:delText>
        </w:r>
      </w:del>
      <w:r w:rsidR="00523439" w:rsidRPr="008C2884">
        <w:rPr>
          <w:rFonts w:ascii="Arial" w:hAnsi="Arial" w:cs="Arial"/>
          <w:lang w:val="en-GB"/>
        </w:rPr>
        <w:t xml:space="preserve">demographic information. </w:t>
      </w:r>
      <w:r w:rsidR="006A76DE" w:rsidRPr="008C2884">
        <w:rPr>
          <w:rFonts w:ascii="Arial" w:hAnsi="Arial" w:cs="Arial"/>
          <w:lang w:val="en-GB"/>
        </w:rPr>
        <w:t xml:space="preserve">Some relevant </w:t>
      </w:r>
      <w:r w:rsidR="005179C7" w:rsidRPr="008C2884">
        <w:rPr>
          <w:rFonts w:ascii="Arial" w:hAnsi="Arial" w:cs="Arial"/>
          <w:lang w:val="en-GB"/>
        </w:rPr>
        <w:t>items</w:t>
      </w:r>
      <w:r w:rsidR="006A76DE" w:rsidRPr="008C2884">
        <w:rPr>
          <w:rFonts w:ascii="Arial" w:hAnsi="Arial" w:cs="Arial"/>
          <w:lang w:val="en-GB"/>
        </w:rPr>
        <w:t xml:space="preserve"> about climate change</w:t>
      </w:r>
      <w:r w:rsidR="00C96FCE" w:rsidRPr="008C2884">
        <w:rPr>
          <w:rFonts w:ascii="Arial" w:hAnsi="Arial" w:cs="Arial"/>
          <w:lang w:val="en-GB"/>
        </w:rPr>
        <w:t xml:space="preserve"> and socio</w:t>
      </w:r>
      <w:del w:id="137" w:author="Veltri GiuseppeAlessandro" w:date="2021-02-04T19:17:00Z">
        <w:r w:rsidR="00C96FCE" w:rsidRPr="008C2884" w:rsidDel="00FF0DD6">
          <w:rPr>
            <w:rFonts w:ascii="Arial" w:hAnsi="Arial" w:cs="Arial"/>
            <w:lang w:val="en-GB"/>
          </w:rPr>
          <w:delText>-</w:delText>
        </w:r>
      </w:del>
      <w:r w:rsidR="00C96FCE" w:rsidRPr="008C2884">
        <w:rPr>
          <w:rFonts w:ascii="Arial" w:hAnsi="Arial" w:cs="Arial"/>
          <w:lang w:val="en-GB"/>
        </w:rPr>
        <w:t>demographic variables</w:t>
      </w:r>
      <w:r w:rsidR="006A76DE" w:rsidRPr="008C2884">
        <w:rPr>
          <w:rFonts w:ascii="Arial" w:hAnsi="Arial" w:cs="Arial"/>
          <w:lang w:val="en-GB"/>
        </w:rPr>
        <w:t xml:space="preserve"> are selected</w:t>
      </w:r>
      <w:r w:rsidR="0009251C" w:rsidRPr="008C2884">
        <w:rPr>
          <w:rFonts w:ascii="Arial" w:hAnsi="Arial" w:cs="Arial"/>
          <w:lang w:val="en-GB"/>
        </w:rPr>
        <w:t>.</w:t>
      </w:r>
      <w:r w:rsidR="0009251C" w:rsidRPr="008C2884">
        <w:rPr>
          <w:rStyle w:val="Rimandonotaapidipagina"/>
          <w:rFonts w:ascii="Arial" w:hAnsi="Arial" w:cs="Arial"/>
          <w:lang w:val="en-GB"/>
        </w:rPr>
        <w:footnoteReference w:id="3"/>
      </w:r>
    </w:p>
    <w:p w14:paraId="20A7816C" w14:textId="77777777" w:rsidR="00891983" w:rsidRPr="008C2884" w:rsidRDefault="00891983" w:rsidP="007A08B5">
      <w:pPr>
        <w:spacing w:before="240" w:line="360" w:lineRule="auto"/>
        <w:jc w:val="both"/>
        <w:rPr>
          <w:rFonts w:ascii="Arial" w:hAnsi="Arial" w:cs="Arial"/>
          <w:b/>
          <w:bCs/>
          <w:sz w:val="24"/>
          <w:szCs w:val="24"/>
          <w:lang w:val="en-GB"/>
        </w:rPr>
      </w:pPr>
    </w:p>
    <w:p w14:paraId="1942E14F" w14:textId="1C13D87B" w:rsidR="00D101CD" w:rsidRPr="00D101CD" w:rsidRDefault="001F62B9" w:rsidP="007A08B5">
      <w:pPr>
        <w:pStyle w:val="Titolo3"/>
        <w:spacing w:before="240" w:line="360" w:lineRule="auto"/>
        <w:jc w:val="both"/>
        <w:rPr>
          <w:rFonts w:ascii="Arial" w:hAnsi="Arial" w:cs="Arial"/>
          <w:b/>
          <w:bCs/>
          <w:color w:val="auto"/>
          <w:lang w:val="en-GB"/>
        </w:rPr>
      </w:pPr>
      <w:bookmarkStart w:id="138" w:name="_Toc63265912"/>
      <w:r w:rsidRPr="001F62B9">
        <w:rPr>
          <w:rFonts w:ascii="Arial" w:hAnsi="Arial" w:cs="Arial"/>
          <w:b/>
          <w:bCs/>
          <w:color w:val="auto"/>
          <w:lang w:val="en-GB"/>
        </w:rPr>
        <w:t>2.</w:t>
      </w:r>
      <w:r w:rsidR="00354CCE">
        <w:rPr>
          <w:rFonts w:ascii="Arial" w:hAnsi="Arial" w:cs="Arial"/>
          <w:b/>
          <w:bCs/>
          <w:color w:val="auto"/>
          <w:lang w:val="en-GB"/>
        </w:rPr>
        <w:t>3</w:t>
      </w:r>
      <w:r w:rsidRPr="001F62B9">
        <w:rPr>
          <w:rFonts w:ascii="Arial" w:hAnsi="Arial" w:cs="Arial"/>
          <w:b/>
          <w:bCs/>
          <w:color w:val="auto"/>
          <w:lang w:val="en-GB"/>
        </w:rPr>
        <w:t xml:space="preserve">.1 </w:t>
      </w:r>
      <w:r w:rsidR="00B32A34" w:rsidRPr="001F62B9">
        <w:rPr>
          <w:rFonts w:ascii="Arial" w:hAnsi="Arial" w:cs="Arial"/>
          <w:b/>
          <w:bCs/>
          <w:color w:val="auto"/>
          <w:lang w:val="en-GB"/>
        </w:rPr>
        <w:t>Data Cleaning</w:t>
      </w:r>
      <w:bookmarkEnd w:id="138"/>
    </w:p>
    <w:p w14:paraId="066E7DD7" w14:textId="75A7E64F" w:rsidR="002354BE" w:rsidRPr="008C2884" w:rsidRDefault="00B32A34" w:rsidP="007A08B5">
      <w:pPr>
        <w:spacing w:before="240" w:line="360" w:lineRule="auto"/>
        <w:ind w:firstLine="709"/>
        <w:jc w:val="both"/>
        <w:rPr>
          <w:rFonts w:ascii="Arial" w:hAnsi="Arial" w:cs="Arial"/>
          <w:sz w:val="24"/>
          <w:szCs w:val="24"/>
          <w:lang w:val="en-GB"/>
        </w:rPr>
      </w:pPr>
      <w:r w:rsidRPr="008C2884">
        <w:rPr>
          <w:rFonts w:ascii="Arial" w:hAnsi="Arial" w:cs="Arial"/>
          <w:sz w:val="24"/>
          <w:szCs w:val="24"/>
          <w:lang w:val="en-GB"/>
        </w:rPr>
        <w:t xml:space="preserve">The first step before performing the analysis is data cleaning. </w:t>
      </w:r>
      <w:r w:rsidR="009D0C15">
        <w:rPr>
          <w:rFonts w:ascii="Arial" w:hAnsi="Arial" w:cs="Arial"/>
          <w:sz w:val="24"/>
          <w:szCs w:val="24"/>
          <w:lang w:val="en-GB"/>
        </w:rPr>
        <w:t>To obtain</w:t>
      </w:r>
      <w:r w:rsidR="00FE67AC" w:rsidRPr="008C2884">
        <w:rPr>
          <w:rFonts w:ascii="Arial" w:hAnsi="Arial" w:cs="Arial"/>
          <w:sz w:val="24"/>
          <w:szCs w:val="24"/>
          <w:lang w:val="en-GB"/>
        </w:rPr>
        <w:t xml:space="preserve"> an accurate analysis</w:t>
      </w:r>
      <w:r w:rsidR="002E7BF5">
        <w:rPr>
          <w:rFonts w:ascii="Arial" w:hAnsi="Arial" w:cs="Arial"/>
          <w:sz w:val="24"/>
          <w:szCs w:val="24"/>
          <w:lang w:val="en-GB"/>
        </w:rPr>
        <w:t>,</w:t>
      </w:r>
      <w:r w:rsidR="00FE67AC" w:rsidRPr="008C2884">
        <w:rPr>
          <w:rFonts w:ascii="Arial" w:hAnsi="Arial" w:cs="Arial"/>
          <w:sz w:val="24"/>
          <w:szCs w:val="24"/>
          <w:lang w:val="en-GB"/>
        </w:rPr>
        <w:t xml:space="preserve"> some observations are dropped. </w:t>
      </w:r>
      <w:r w:rsidR="002A0B73">
        <w:rPr>
          <w:rFonts w:ascii="Arial" w:hAnsi="Arial" w:cs="Arial"/>
          <w:sz w:val="24"/>
          <w:szCs w:val="24"/>
          <w:lang w:val="en-GB"/>
        </w:rPr>
        <w:t>M</w:t>
      </w:r>
      <w:r w:rsidR="00FE67AC" w:rsidRPr="008C2884">
        <w:rPr>
          <w:rFonts w:ascii="Arial" w:hAnsi="Arial" w:cs="Arial"/>
          <w:sz w:val="24"/>
          <w:szCs w:val="24"/>
          <w:lang w:val="en-GB"/>
        </w:rPr>
        <w:t xml:space="preserve">issing data or refusal answers of climate change issues </w:t>
      </w:r>
      <w:r w:rsidR="005B6D0D" w:rsidRPr="008C2884">
        <w:rPr>
          <w:rFonts w:ascii="Arial" w:hAnsi="Arial" w:cs="Arial"/>
          <w:sz w:val="24"/>
          <w:szCs w:val="24"/>
          <w:lang w:val="en-GB"/>
        </w:rPr>
        <w:t>are</w:t>
      </w:r>
      <w:r w:rsidR="00FE67AC" w:rsidRPr="008C2884">
        <w:rPr>
          <w:rFonts w:ascii="Arial" w:hAnsi="Arial" w:cs="Arial"/>
          <w:sz w:val="24"/>
          <w:szCs w:val="24"/>
          <w:lang w:val="en-GB"/>
        </w:rPr>
        <w:t xml:space="preserve"> </w:t>
      </w:r>
      <w:r w:rsidR="00C84C3D" w:rsidRPr="008C2884">
        <w:rPr>
          <w:rFonts w:ascii="Arial" w:hAnsi="Arial" w:cs="Arial"/>
          <w:sz w:val="24"/>
          <w:szCs w:val="24"/>
          <w:lang w:val="en-GB"/>
        </w:rPr>
        <w:t>not considered</w:t>
      </w:r>
      <w:r w:rsidR="00FE67AC" w:rsidRPr="008C2884">
        <w:rPr>
          <w:rFonts w:ascii="Arial" w:hAnsi="Arial" w:cs="Arial"/>
          <w:sz w:val="24"/>
          <w:szCs w:val="24"/>
          <w:lang w:val="en-GB"/>
        </w:rPr>
        <w:t xml:space="preserve"> </w:t>
      </w:r>
      <w:r w:rsidR="00C84C3D" w:rsidRPr="008C2884">
        <w:rPr>
          <w:rFonts w:ascii="Arial" w:hAnsi="Arial" w:cs="Arial"/>
          <w:sz w:val="24"/>
          <w:szCs w:val="24"/>
          <w:lang w:val="en-GB"/>
        </w:rPr>
        <w:t>in</w:t>
      </w:r>
      <w:r w:rsidR="00FE67AC" w:rsidRPr="008C2884">
        <w:rPr>
          <w:rFonts w:ascii="Arial" w:hAnsi="Arial" w:cs="Arial"/>
          <w:sz w:val="24"/>
          <w:szCs w:val="24"/>
          <w:lang w:val="en-GB"/>
        </w:rPr>
        <w:t xml:space="preserve"> the final dataset. </w:t>
      </w:r>
      <w:r w:rsidR="00131A34" w:rsidRPr="008C2884">
        <w:rPr>
          <w:rFonts w:ascii="Arial" w:hAnsi="Arial" w:cs="Arial"/>
          <w:sz w:val="24"/>
          <w:szCs w:val="24"/>
          <w:lang w:val="en-GB"/>
        </w:rPr>
        <w:t>The missing data of our dependent variables</w:t>
      </w:r>
      <w:r w:rsidR="00AC2E7D" w:rsidRPr="008C2884">
        <w:rPr>
          <w:rFonts w:ascii="Arial" w:hAnsi="Arial" w:cs="Arial"/>
          <w:sz w:val="24"/>
          <w:szCs w:val="24"/>
          <w:lang w:val="en-GB"/>
        </w:rPr>
        <w:t xml:space="preserve">, pro-environmental </w:t>
      </w:r>
      <w:r w:rsidR="00703FFD">
        <w:rPr>
          <w:rFonts w:ascii="Arial" w:hAnsi="Arial" w:cs="Arial"/>
          <w:sz w:val="24"/>
          <w:szCs w:val="24"/>
          <w:lang w:val="en-GB"/>
        </w:rPr>
        <w:t>behaviour</w:t>
      </w:r>
      <w:r w:rsidR="00AC2E7D" w:rsidRPr="008C2884">
        <w:rPr>
          <w:rFonts w:ascii="Arial" w:hAnsi="Arial" w:cs="Arial"/>
          <w:sz w:val="24"/>
          <w:szCs w:val="24"/>
          <w:lang w:val="en-GB"/>
        </w:rPr>
        <w:t xml:space="preserve"> (encoded as qb5),</w:t>
      </w:r>
      <w:r w:rsidR="00131A34" w:rsidRPr="008C2884">
        <w:rPr>
          <w:rFonts w:ascii="Arial" w:hAnsi="Arial" w:cs="Arial"/>
          <w:sz w:val="24"/>
          <w:szCs w:val="24"/>
          <w:lang w:val="en-GB"/>
        </w:rPr>
        <w:t xml:space="preserve"> is dropped since the analysis is based on the predictions</w:t>
      </w:r>
      <w:r w:rsidR="00AC2E7D" w:rsidRPr="008C2884">
        <w:rPr>
          <w:rFonts w:ascii="Arial" w:hAnsi="Arial" w:cs="Arial"/>
          <w:sz w:val="24"/>
          <w:szCs w:val="24"/>
          <w:lang w:val="en-GB"/>
        </w:rPr>
        <w:t xml:space="preserve"> of</w:t>
      </w:r>
      <w:r w:rsidR="00131A34" w:rsidRPr="008C2884">
        <w:rPr>
          <w:rFonts w:ascii="Arial" w:hAnsi="Arial" w:cs="Arial"/>
          <w:sz w:val="24"/>
          <w:szCs w:val="24"/>
          <w:lang w:val="en-GB"/>
        </w:rPr>
        <w:t xml:space="preserve"> a dichotomous </w:t>
      </w:r>
      <w:r w:rsidR="00AC2E7D" w:rsidRPr="008C2884">
        <w:rPr>
          <w:rFonts w:ascii="Arial" w:hAnsi="Arial" w:cs="Arial"/>
          <w:sz w:val="24"/>
          <w:szCs w:val="24"/>
          <w:lang w:val="en-GB"/>
        </w:rPr>
        <w:t xml:space="preserve">outcome (coded as 1 = Yes, 0= No). </w:t>
      </w:r>
      <w:r w:rsidR="00635C73">
        <w:rPr>
          <w:rFonts w:ascii="Arial" w:hAnsi="Arial" w:cs="Arial"/>
          <w:sz w:val="24"/>
          <w:szCs w:val="24"/>
          <w:lang w:val="en-GB"/>
        </w:rPr>
        <w:t xml:space="preserve">Even if this is a self-reported </w:t>
      </w:r>
      <w:r w:rsidR="00703FFD">
        <w:rPr>
          <w:rFonts w:ascii="Arial" w:hAnsi="Arial" w:cs="Arial"/>
          <w:sz w:val="24"/>
          <w:szCs w:val="24"/>
          <w:lang w:val="en-GB"/>
        </w:rPr>
        <w:t>behaviour</w:t>
      </w:r>
      <w:r w:rsidR="00635C73">
        <w:rPr>
          <w:rFonts w:ascii="Arial" w:hAnsi="Arial" w:cs="Arial"/>
          <w:sz w:val="24"/>
          <w:szCs w:val="24"/>
          <w:lang w:val="en-GB"/>
        </w:rPr>
        <w:t xml:space="preserve">, it is considered valid and accurate according to the literature, being a </w:t>
      </w:r>
      <w:r w:rsidR="00635C73" w:rsidRPr="008C2884">
        <w:rPr>
          <w:rFonts w:ascii="Arial" w:hAnsi="Arial" w:cs="Arial"/>
          <w:sz w:val="24"/>
          <w:szCs w:val="24"/>
          <w:lang w:val="en-GB"/>
        </w:rPr>
        <w:t>dichoto</w:t>
      </w:r>
      <w:r w:rsidR="00635C73">
        <w:rPr>
          <w:rFonts w:ascii="Arial" w:hAnsi="Arial" w:cs="Arial"/>
          <w:sz w:val="24"/>
          <w:szCs w:val="24"/>
          <w:lang w:val="en-GB"/>
        </w:rPr>
        <w:t xml:space="preserve">mous variable. </w:t>
      </w:r>
      <w:r w:rsidR="00AC2E7D" w:rsidRPr="008C2884">
        <w:rPr>
          <w:rFonts w:ascii="Arial" w:hAnsi="Arial" w:cs="Arial"/>
          <w:sz w:val="24"/>
          <w:szCs w:val="24"/>
          <w:lang w:val="en-GB"/>
        </w:rPr>
        <w:t>Climate change risk perception (qb2) is measured on</w:t>
      </w:r>
      <w:r w:rsidR="005B6D0D" w:rsidRPr="008C2884">
        <w:rPr>
          <w:rFonts w:ascii="Arial" w:hAnsi="Arial" w:cs="Arial"/>
          <w:sz w:val="24"/>
          <w:szCs w:val="24"/>
          <w:lang w:val="en-GB"/>
        </w:rPr>
        <w:t xml:space="preserve"> </w:t>
      </w:r>
      <w:r w:rsidR="002E7BF5">
        <w:rPr>
          <w:rFonts w:ascii="Arial" w:hAnsi="Arial" w:cs="Arial"/>
          <w:sz w:val="24"/>
          <w:szCs w:val="24"/>
          <w:lang w:val="en-GB"/>
        </w:rPr>
        <w:t xml:space="preserve">a </w:t>
      </w:r>
      <w:r w:rsidR="00AC2E7D" w:rsidRPr="008C2884">
        <w:rPr>
          <w:rFonts w:ascii="Arial" w:hAnsi="Arial" w:cs="Arial"/>
          <w:sz w:val="24"/>
          <w:szCs w:val="24"/>
          <w:lang w:val="en-GB"/>
        </w:rPr>
        <w:t>1-10 scale</w:t>
      </w:r>
      <w:r w:rsidR="005B6D0D" w:rsidRPr="008C2884">
        <w:rPr>
          <w:rFonts w:ascii="Arial" w:hAnsi="Arial" w:cs="Arial"/>
          <w:sz w:val="24"/>
          <w:szCs w:val="24"/>
          <w:lang w:val="en-GB"/>
        </w:rPr>
        <w:t>, and no answers are dropped to keep the variables as a metric</w:t>
      </w:r>
      <w:r w:rsidR="00635C73">
        <w:rPr>
          <w:rFonts w:ascii="Arial" w:hAnsi="Arial" w:cs="Arial"/>
          <w:sz w:val="24"/>
          <w:szCs w:val="24"/>
          <w:lang w:val="en-GB"/>
        </w:rPr>
        <w:t xml:space="preserve">, as some previous research had done </w:t>
      </w:r>
      <w:r w:rsidR="00635C73">
        <w:rPr>
          <w:rFonts w:ascii="Arial" w:hAnsi="Arial" w:cs="Arial"/>
          <w:sz w:val="24"/>
          <w:szCs w:val="24"/>
          <w:lang w:val="en-GB"/>
        </w:rPr>
        <w:fldChar w:fldCharType="begin"/>
      </w:r>
      <w:r w:rsidR="00635C73">
        <w:rPr>
          <w:rFonts w:ascii="Arial" w:hAnsi="Arial" w:cs="Arial"/>
          <w:sz w:val="24"/>
          <w:szCs w:val="24"/>
          <w:lang w:val="en-GB"/>
        </w:rPr>
        <w:instrText xml:space="preserve"> ADDIN ZOTERO_ITEM CSL_CITATION {"citationID":"84KKBVeo","properties":{"formattedCitation":"(Echavarren et al., 2019)","plainCitation":"(Echavarren et al., 2019)","noteIndex":0},"citationItems":[{"id":8,"uris":["http://zotero.org/users/local/pE4cGXV6/items/2XUAJYI5"],"uri":["http://zotero.org/users/local/pE4cGXV6/items/2XUAJYI5"],"itemData":{"id":8,"type":"article-journal","abstract":"This article looks into the complex structure of factors which determine public risk perceptions of climate change, combining individual level indicators (related to social structures) and macro level indicators (at country level) related to countries’ exposures to natural hazards and national political contexts. The article employs survey data from the 2017 Special Eurobarometer 459 (87.1) and country-level statistical data on political contexts and climate-related hazards. Multilevel mixed-effects linear regressions were applied. The results of the research indicate that few macro level variables related to natural hazards can significantly explain climate change risk perceptions (like temperature increases or water deficit), and political contexts at the macro level do not significantly explain the variance in the levels of concern about climate change. However, individual level variables (education and political orientation) significantly mediate how natural hazards and political contexts influence climate change risk perception. People with higher education levels have higher concerns about climate change in countries that are more vulnerable to floods and droughts, and left-leaning voters in countries with higher democracy indices and better climate policies demonstrate higher levels of climate change risk perception. Scientific literacy is an important factor in shaping public opinions and concerns about climate change, particularly with regard to the complex understanding of natural factors of climate change; having a clear political orientation helps people to reflect on the national political contexts of climate change.","container-title":"Safety Science","DOI":"10.1016/j.ssci.2019.08.024","ISSN":"09257535","journalAbbreviation":"Safety Science","language":"en","page":"813-823","source":"DOI.org (Crossref)","title":"Multilevel analysis of climate change risk perception in Europe: Natural hazards, political contexts and mediating individual effects","title-short":"Multilevel analysis of climate change risk perception in Europe","volume":"120","author":[{"family":"Echavarren","given":"José Manuel"},{"family":"Balžekienė","given":"Aistė"},{"family":"Telešienė","given":"Audronė"}],"issued":{"date-parts":[["2019",12]]}}}],"schema":"https://github.com/citation-style-language/schema/raw/master/csl-citation.json"} </w:instrText>
      </w:r>
      <w:r w:rsidR="00635C73">
        <w:rPr>
          <w:rFonts w:ascii="Arial" w:hAnsi="Arial" w:cs="Arial"/>
          <w:sz w:val="24"/>
          <w:szCs w:val="24"/>
          <w:lang w:val="en-GB"/>
        </w:rPr>
        <w:fldChar w:fldCharType="separate"/>
      </w:r>
      <w:r w:rsidR="00635C73" w:rsidRPr="002E7BF5">
        <w:rPr>
          <w:rFonts w:ascii="Arial" w:hAnsi="Arial" w:cs="Arial"/>
          <w:sz w:val="24"/>
          <w:lang w:val="en-GB"/>
        </w:rPr>
        <w:t>(Echavarren et al., 2019)</w:t>
      </w:r>
      <w:r w:rsidR="00635C73">
        <w:rPr>
          <w:rFonts w:ascii="Arial" w:hAnsi="Arial" w:cs="Arial"/>
          <w:sz w:val="24"/>
          <w:szCs w:val="24"/>
          <w:lang w:val="en-GB"/>
        </w:rPr>
        <w:fldChar w:fldCharType="end"/>
      </w:r>
      <w:r w:rsidR="00AC2E7D" w:rsidRPr="008C2884">
        <w:rPr>
          <w:rFonts w:ascii="Arial" w:hAnsi="Arial" w:cs="Arial"/>
          <w:sz w:val="24"/>
          <w:szCs w:val="24"/>
          <w:lang w:val="en-GB"/>
        </w:rPr>
        <w:t xml:space="preserve">. The question does not directly about the perceived risk but it is referred </w:t>
      </w:r>
      <w:r w:rsidR="002E7BF5">
        <w:rPr>
          <w:rFonts w:ascii="Arial" w:hAnsi="Arial" w:cs="Arial"/>
          <w:sz w:val="24"/>
          <w:szCs w:val="24"/>
          <w:lang w:val="en-GB"/>
        </w:rPr>
        <w:t>to the</w:t>
      </w:r>
      <w:r w:rsidR="00AC2E7D" w:rsidRPr="008C2884">
        <w:rPr>
          <w:rFonts w:ascii="Arial" w:hAnsi="Arial" w:cs="Arial"/>
          <w:sz w:val="24"/>
          <w:szCs w:val="24"/>
          <w:lang w:val="en-GB"/>
        </w:rPr>
        <w:t xml:space="preserve"> </w:t>
      </w:r>
      <w:r w:rsidR="00AC2E7D" w:rsidRPr="008C2884">
        <w:rPr>
          <w:rFonts w:ascii="Arial" w:hAnsi="Arial" w:cs="Arial"/>
          <w:i/>
          <w:iCs/>
          <w:sz w:val="24"/>
          <w:szCs w:val="24"/>
          <w:lang w:val="en-GB"/>
        </w:rPr>
        <w:t>seriousness</w:t>
      </w:r>
      <w:r w:rsidR="00AC2E7D" w:rsidRPr="008C2884">
        <w:rPr>
          <w:rFonts w:ascii="Arial" w:hAnsi="Arial" w:cs="Arial"/>
          <w:sz w:val="24"/>
          <w:szCs w:val="24"/>
          <w:lang w:val="en-GB"/>
        </w:rPr>
        <w:t xml:space="preserve"> of the phenomenon </w:t>
      </w:r>
      <w:r w:rsidR="005B6D0D" w:rsidRPr="008C2884">
        <w:rPr>
          <w:rFonts w:ascii="Arial" w:hAnsi="Arial" w:cs="Arial"/>
          <w:sz w:val="24"/>
          <w:szCs w:val="24"/>
          <w:lang w:val="en-GB"/>
        </w:rPr>
        <w:t xml:space="preserve">in the present moment </w:t>
      </w:r>
      <w:r w:rsidR="00AC2E7D" w:rsidRPr="008C2884">
        <w:rPr>
          <w:rFonts w:ascii="Arial" w:hAnsi="Arial" w:cs="Arial"/>
          <w:sz w:val="24"/>
          <w:szCs w:val="24"/>
          <w:lang w:val="en-GB"/>
        </w:rPr>
        <w:t xml:space="preserve">and it </w:t>
      </w:r>
      <w:r w:rsidR="005B6D0D" w:rsidRPr="008C2884">
        <w:rPr>
          <w:rFonts w:ascii="Arial" w:hAnsi="Arial" w:cs="Arial"/>
          <w:sz w:val="24"/>
          <w:szCs w:val="24"/>
          <w:lang w:val="en-GB"/>
        </w:rPr>
        <w:t xml:space="preserve">is a one-dimension of climate change risk perception </w:t>
      </w:r>
      <w:r w:rsidR="005B6D0D" w:rsidRPr="008C2884">
        <w:rPr>
          <w:rFonts w:ascii="Arial" w:hAnsi="Arial" w:cs="Arial"/>
          <w:sz w:val="24"/>
          <w:szCs w:val="24"/>
          <w:lang w:val="en-GB"/>
        </w:rPr>
        <w:fldChar w:fldCharType="begin"/>
      </w:r>
      <w:r w:rsidR="005B6D0D" w:rsidRPr="008C2884">
        <w:rPr>
          <w:rFonts w:ascii="Arial" w:hAnsi="Arial" w:cs="Arial"/>
          <w:sz w:val="24"/>
          <w:szCs w:val="24"/>
          <w:lang w:val="en-GB"/>
        </w:rPr>
        <w:instrText xml:space="preserve"> ADDIN ZOTERO_ITEM CSL_CITATION {"citationID":"TnbLQYqB","properties":{"formattedCitation":"(Echavarren et al., 2019)","plainCitation":"(Echavarren et al., 2019)","noteIndex":0},"citationItems":[{"id":8,"uris":["http://zotero.org/users/local/pE4cGXV6/items/2XUAJYI5"],"uri":["http://zotero.org/users/local/pE4cGXV6/items/2XUAJYI5"],"itemData":{"id":8,"type":"article-journal","abstract":"This article looks into the complex structure of factors which determine public risk perceptions of climate change, combining individual level indicators (related to social structures) and macro level indicators (at country level) related to countries’ exposures to natural hazards and national political contexts. The article employs survey data from the 2017 Special Eurobarometer 459 (87.1) and country-level statistical data on political contexts and climate-related hazards. Multilevel mixed-effects linear regressions were applied. The results of the research indicate that few macro level variables related to natural hazards can significantly explain climate change risk perceptions (like temperature increases or water deficit), and political contexts at the macro level do not significantly explain the variance in the levels of concern about climate change. However, individual level variables (education and political orientation) significantly mediate how natural hazards and political contexts influence climate change risk perception. People with higher education levels have higher concerns about climate change in countries that are more vulnerable to floods and droughts, and left-leaning voters in countries with higher democracy indices and better climate policies demonstrate higher levels of climate change risk perception. Scientific literacy is an important factor in shaping public opinions and concerns about climate change, particularly with regard to the complex understanding of natural factors of climate change; having a clear political orientation helps people to reflect on the national political contexts of climate change.","container-title":"Safety Science","DOI":"10.1016/j.ssci.2019.08.024","ISSN":"09257535","journalAbbreviation":"Safety Science","language":"en","page":"813-823","source":"DOI.org (Crossref)","title":"Multilevel analysis of climate change risk perception in Europe: Natural hazards, political contexts and mediating individual effects","title-short":"Multilevel analysis of climate change risk perception in Europe","volume":"120","author":[{"family":"Echavarren","given":"José Manuel"},{"family":"Balžekienė","given":"Aistė"},{"family":"Telešienė","given":"Audronė"}],"issued":{"date-parts":[["2019",12]]}}}],"schema":"https://github.com/citation-style-language/schema/raw/master/csl-citation.json"} </w:instrText>
      </w:r>
      <w:r w:rsidR="005B6D0D" w:rsidRPr="008C2884">
        <w:rPr>
          <w:rFonts w:ascii="Arial" w:hAnsi="Arial" w:cs="Arial"/>
          <w:sz w:val="24"/>
          <w:szCs w:val="24"/>
          <w:lang w:val="en-GB"/>
        </w:rPr>
        <w:fldChar w:fldCharType="separate"/>
      </w:r>
      <w:r w:rsidR="005B6D0D" w:rsidRPr="008C2884">
        <w:rPr>
          <w:rFonts w:ascii="Arial" w:hAnsi="Arial" w:cs="Arial"/>
          <w:sz w:val="24"/>
          <w:szCs w:val="24"/>
          <w:lang w:val="en-GB"/>
        </w:rPr>
        <w:t>(Echavarren et al., 2019)</w:t>
      </w:r>
      <w:r w:rsidR="005B6D0D" w:rsidRPr="008C2884">
        <w:rPr>
          <w:rFonts w:ascii="Arial" w:hAnsi="Arial" w:cs="Arial"/>
          <w:sz w:val="24"/>
          <w:szCs w:val="24"/>
          <w:lang w:val="en-GB"/>
        </w:rPr>
        <w:fldChar w:fldCharType="end"/>
      </w:r>
      <w:r w:rsidR="005B6D0D" w:rsidRPr="008C2884">
        <w:rPr>
          <w:rFonts w:ascii="Arial" w:hAnsi="Arial" w:cs="Arial"/>
          <w:sz w:val="24"/>
          <w:szCs w:val="24"/>
          <w:lang w:val="en-GB"/>
        </w:rPr>
        <w:t xml:space="preserve">. Successively, other questions regarding the topic are selected, all expressed on a 4-point Likert scale, as already mentioned above. Also, in this case, missing or refusal data is removed. </w:t>
      </w:r>
      <w:r w:rsidR="00FE67AC" w:rsidRPr="008C2884">
        <w:rPr>
          <w:rFonts w:ascii="Arial" w:hAnsi="Arial" w:cs="Arial"/>
          <w:sz w:val="24"/>
          <w:szCs w:val="24"/>
          <w:lang w:val="en-GB"/>
        </w:rPr>
        <w:t>The reason why</w:t>
      </w:r>
      <w:r w:rsidR="00B40E56" w:rsidRPr="008C2884">
        <w:rPr>
          <w:rFonts w:ascii="Arial" w:hAnsi="Arial" w:cs="Arial"/>
          <w:sz w:val="24"/>
          <w:szCs w:val="24"/>
          <w:lang w:val="en-GB"/>
        </w:rPr>
        <w:t xml:space="preserve"> </w:t>
      </w:r>
      <w:r w:rsidR="009E7A87">
        <w:rPr>
          <w:rFonts w:ascii="Arial" w:hAnsi="Arial" w:cs="Arial"/>
          <w:sz w:val="24"/>
          <w:szCs w:val="24"/>
          <w:lang w:val="en-GB"/>
        </w:rPr>
        <w:t>PAM</w:t>
      </w:r>
      <w:r w:rsidR="00B40E56" w:rsidRPr="008C2884">
        <w:rPr>
          <w:rFonts w:ascii="Arial" w:hAnsi="Arial" w:cs="Arial"/>
          <w:sz w:val="24"/>
          <w:szCs w:val="24"/>
          <w:lang w:val="en-GB"/>
        </w:rPr>
        <w:t xml:space="preserve"> clustering and CCA does not accept missing data and therefore the entire observation must be </w:t>
      </w:r>
      <w:r w:rsidR="00C84C3D" w:rsidRPr="008C2884">
        <w:rPr>
          <w:rFonts w:ascii="Arial" w:hAnsi="Arial" w:cs="Arial"/>
          <w:sz w:val="24"/>
          <w:szCs w:val="24"/>
          <w:lang w:val="en-GB"/>
        </w:rPr>
        <w:t>removed</w:t>
      </w:r>
      <w:r w:rsidR="00B40E56" w:rsidRPr="008C2884">
        <w:rPr>
          <w:rFonts w:ascii="Arial" w:hAnsi="Arial" w:cs="Arial"/>
          <w:sz w:val="24"/>
          <w:szCs w:val="24"/>
          <w:lang w:val="en-GB"/>
        </w:rPr>
        <w:t xml:space="preserve">. </w:t>
      </w:r>
      <w:r w:rsidR="00C84C3D" w:rsidRPr="008C2884">
        <w:rPr>
          <w:rFonts w:ascii="Arial" w:hAnsi="Arial" w:cs="Arial"/>
          <w:sz w:val="24"/>
          <w:szCs w:val="24"/>
          <w:lang w:val="en-GB"/>
        </w:rPr>
        <w:t>Instead,</w:t>
      </w:r>
      <w:r w:rsidR="00B40E56" w:rsidRPr="008C2884">
        <w:rPr>
          <w:rFonts w:ascii="Arial" w:hAnsi="Arial" w:cs="Arial"/>
          <w:sz w:val="24"/>
          <w:szCs w:val="24"/>
          <w:lang w:val="en-GB"/>
        </w:rPr>
        <w:t xml:space="preserve"> socio</w:t>
      </w:r>
      <w:del w:id="139" w:author="Veltri GiuseppeAlessandro" w:date="2021-02-04T19:17:00Z">
        <w:r w:rsidR="00B40E56" w:rsidRPr="008C2884" w:rsidDel="00FF0DD6">
          <w:rPr>
            <w:rFonts w:ascii="Arial" w:hAnsi="Arial" w:cs="Arial"/>
            <w:sz w:val="24"/>
            <w:szCs w:val="24"/>
            <w:lang w:val="en-GB"/>
          </w:rPr>
          <w:delText>-</w:delText>
        </w:r>
      </w:del>
      <w:r w:rsidR="00B40E56" w:rsidRPr="008C2884">
        <w:rPr>
          <w:rFonts w:ascii="Arial" w:hAnsi="Arial" w:cs="Arial"/>
          <w:sz w:val="24"/>
          <w:szCs w:val="24"/>
          <w:lang w:val="en-GB"/>
        </w:rPr>
        <w:t>demographic variables are for the most part categorical an</w:t>
      </w:r>
      <w:r w:rsidR="00C84C3D" w:rsidRPr="008C2884">
        <w:rPr>
          <w:rFonts w:ascii="Arial" w:hAnsi="Arial" w:cs="Arial"/>
          <w:sz w:val="24"/>
          <w:szCs w:val="24"/>
          <w:lang w:val="en-GB"/>
        </w:rPr>
        <w:t xml:space="preserve">d </w:t>
      </w:r>
      <w:r w:rsidR="005C456F" w:rsidRPr="008C2884">
        <w:rPr>
          <w:rFonts w:ascii="Arial" w:hAnsi="Arial" w:cs="Arial"/>
          <w:sz w:val="24"/>
          <w:szCs w:val="24"/>
          <w:lang w:val="en-GB"/>
        </w:rPr>
        <w:t>therefore</w:t>
      </w:r>
      <w:r w:rsidR="00C84C3D" w:rsidRPr="008C2884">
        <w:rPr>
          <w:rFonts w:ascii="Arial" w:hAnsi="Arial" w:cs="Arial"/>
          <w:sz w:val="24"/>
          <w:szCs w:val="24"/>
          <w:lang w:val="en-GB"/>
        </w:rPr>
        <w:t xml:space="preserve"> </w:t>
      </w:r>
      <w:r w:rsidR="00C84C3D" w:rsidRPr="008C2884">
        <w:rPr>
          <w:rFonts w:ascii="Arial" w:hAnsi="Arial" w:cs="Arial"/>
          <w:i/>
          <w:iCs/>
          <w:sz w:val="24"/>
          <w:szCs w:val="24"/>
          <w:lang w:val="en-GB"/>
        </w:rPr>
        <w:t>refusal</w:t>
      </w:r>
      <w:r w:rsidR="00C84C3D" w:rsidRPr="008C2884">
        <w:rPr>
          <w:rFonts w:ascii="Arial" w:hAnsi="Arial" w:cs="Arial"/>
          <w:sz w:val="24"/>
          <w:szCs w:val="24"/>
          <w:lang w:val="en-GB"/>
        </w:rPr>
        <w:t xml:space="preserve"> or </w:t>
      </w:r>
      <w:r w:rsidR="00C84C3D" w:rsidRPr="008C2884">
        <w:rPr>
          <w:rFonts w:ascii="Arial" w:hAnsi="Arial" w:cs="Arial"/>
          <w:i/>
          <w:iCs/>
          <w:sz w:val="24"/>
          <w:szCs w:val="24"/>
          <w:lang w:val="en-GB"/>
        </w:rPr>
        <w:t>dk</w:t>
      </w:r>
      <w:r w:rsidR="00C84C3D" w:rsidRPr="008C2884">
        <w:rPr>
          <w:rFonts w:ascii="Arial" w:hAnsi="Arial" w:cs="Arial"/>
          <w:sz w:val="24"/>
          <w:szCs w:val="24"/>
          <w:lang w:val="en-GB"/>
        </w:rPr>
        <w:t xml:space="preserve"> (</w:t>
      </w:r>
      <w:proofErr w:type="gramStart"/>
      <w:r w:rsidR="00C84C3D" w:rsidRPr="008C2884">
        <w:rPr>
          <w:rFonts w:ascii="Arial" w:hAnsi="Arial" w:cs="Arial"/>
          <w:sz w:val="24"/>
          <w:szCs w:val="24"/>
          <w:lang w:val="en-GB"/>
        </w:rPr>
        <w:t>don’t</w:t>
      </w:r>
      <w:proofErr w:type="gramEnd"/>
      <w:r w:rsidR="00C84C3D" w:rsidRPr="008C2884">
        <w:rPr>
          <w:rFonts w:ascii="Arial" w:hAnsi="Arial" w:cs="Arial"/>
          <w:sz w:val="24"/>
          <w:szCs w:val="24"/>
          <w:lang w:val="en-GB"/>
        </w:rPr>
        <w:t xml:space="preserve"> know) are kept among the answer choices.</w:t>
      </w:r>
      <w:r w:rsidR="00775B18" w:rsidRPr="008C2884">
        <w:rPr>
          <w:rFonts w:ascii="Arial" w:hAnsi="Arial" w:cs="Arial"/>
          <w:sz w:val="24"/>
          <w:szCs w:val="24"/>
          <w:lang w:val="en-GB"/>
        </w:rPr>
        <w:t xml:space="preserve"> However, some transformations are adopted in these variables. Political orientation (d1) is originally presented in a 10-points Likert scale (1</w:t>
      </w:r>
      <w:r w:rsidR="0009251C" w:rsidRPr="008C2884">
        <w:rPr>
          <w:rFonts w:ascii="Arial" w:hAnsi="Arial" w:cs="Arial"/>
          <w:sz w:val="24"/>
          <w:szCs w:val="24"/>
          <w:lang w:val="en-GB"/>
        </w:rPr>
        <w:t xml:space="preserve"> =</w:t>
      </w:r>
      <w:r w:rsidR="00775B18" w:rsidRPr="008C2884">
        <w:rPr>
          <w:rFonts w:ascii="Arial" w:hAnsi="Arial" w:cs="Arial"/>
          <w:sz w:val="24"/>
          <w:szCs w:val="24"/>
          <w:lang w:val="en-GB"/>
        </w:rPr>
        <w:t xml:space="preserve"> left </w:t>
      </w:r>
      <w:r w:rsidR="0009251C" w:rsidRPr="008C2884">
        <w:rPr>
          <w:rFonts w:ascii="Arial" w:hAnsi="Arial" w:cs="Arial"/>
          <w:sz w:val="24"/>
          <w:szCs w:val="24"/>
          <w:lang w:val="en-GB"/>
        </w:rPr>
        <w:t xml:space="preserve">to </w:t>
      </w:r>
      <w:r w:rsidR="00775B18" w:rsidRPr="008C2884">
        <w:rPr>
          <w:rFonts w:ascii="Arial" w:hAnsi="Arial" w:cs="Arial"/>
          <w:sz w:val="24"/>
          <w:szCs w:val="24"/>
          <w:lang w:val="en-GB"/>
        </w:rPr>
        <w:t xml:space="preserve">10 </w:t>
      </w:r>
      <w:r w:rsidR="0009251C" w:rsidRPr="008C2884">
        <w:rPr>
          <w:rFonts w:ascii="Arial" w:hAnsi="Arial" w:cs="Arial"/>
          <w:sz w:val="24"/>
          <w:szCs w:val="24"/>
          <w:lang w:val="en-GB"/>
        </w:rPr>
        <w:t>=</w:t>
      </w:r>
      <w:r w:rsidR="00775B18" w:rsidRPr="008C2884">
        <w:rPr>
          <w:rFonts w:ascii="Arial" w:hAnsi="Arial" w:cs="Arial"/>
          <w:sz w:val="24"/>
          <w:szCs w:val="24"/>
          <w:lang w:val="en-GB"/>
        </w:rPr>
        <w:t>right). It is transformed in</w:t>
      </w:r>
      <w:r w:rsidR="005C456F" w:rsidRPr="008C2884">
        <w:rPr>
          <w:rFonts w:ascii="Arial" w:hAnsi="Arial" w:cs="Arial"/>
          <w:sz w:val="24"/>
          <w:szCs w:val="24"/>
          <w:lang w:val="en-GB"/>
        </w:rPr>
        <w:t>to</w:t>
      </w:r>
      <w:r w:rsidR="00775B18" w:rsidRPr="008C2884">
        <w:rPr>
          <w:rFonts w:ascii="Arial" w:hAnsi="Arial" w:cs="Arial"/>
          <w:sz w:val="24"/>
          <w:szCs w:val="24"/>
          <w:lang w:val="en-GB"/>
        </w:rPr>
        <w:t xml:space="preserve"> a categorical variable: </w:t>
      </w:r>
      <w:r w:rsidR="00D9692C" w:rsidRPr="008C2884">
        <w:rPr>
          <w:rFonts w:ascii="Arial" w:hAnsi="Arial" w:cs="Arial"/>
          <w:sz w:val="24"/>
          <w:szCs w:val="24"/>
          <w:lang w:val="en-GB"/>
        </w:rPr>
        <w:t xml:space="preserve">the answers </w:t>
      </w:r>
      <w:r w:rsidR="00775B18" w:rsidRPr="008C2884">
        <w:rPr>
          <w:rFonts w:ascii="Arial" w:hAnsi="Arial" w:cs="Arial"/>
          <w:sz w:val="24"/>
          <w:szCs w:val="24"/>
          <w:lang w:val="en-GB"/>
        </w:rPr>
        <w:t>1-2 are become “left”,</w:t>
      </w:r>
      <w:r w:rsidR="00D9692C" w:rsidRPr="008C2884">
        <w:rPr>
          <w:rFonts w:ascii="Arial" w:hAnsi="Arial" w:cs="Arial"/>
          <w:sz w:val="24"/>
          <w:szCs w:val="24"/>
          <w:lang w:val="en-GB"/>
        </w:rPr>
        <w:t xml:space="preserve"> </w:t>
      </w:r>
      <w:r w:rsidR="00775B18" w:rsidRPr="008C2884">
        <w:rPr>
          <w:rFonts w:ascii="Arial" w:hAnsi="Arial" w:cs="Arial"/>
          <w:sz w:val="24"/>
          <w:szCs w:val="24"/>
          <w:lang w:val="en-GB"/>
        </w:rPr>
        <w:t xml:space="preserve">3-4 “centre-left”, 5-6 “centre”, 7-8 “centre-right”, 9-10 “right” and </w:t>
      </w:r>
      <w:r w:rsidR="00775B18" w:rsidRPr="008C2884">
        <w:rPr>
          <w:rFonts w:ascii="Arial" w:hAnsi="Arial" w:cs="Arial"/>
          <w:i/>
          <w:iCs/>
          <w:sz w:val="24"/>
          <w:szCs w:val="24"/>
          <w:lang w:val="en-GB"/>
        </w:rPr>
        <w:t>dk</w:t>
      </w:r>
      <w:r w:rsidR="00775B18" w:rsidRPr="008C2884">
        <w:rPr>
          <w:rFonts w:ascii="Arial" w:hAnsi="Arial" w:cs="Arial"/>
          <w:sz w:val="24"/>
          <w:szCs w:val="24"/>
          <w:lang w:val="en-GB"/>
        </w:rPr>
        <w:t xml:space="preserve"> or </w:t>
      </w:r>
      <w:r w:rsidR="00775B18" w:rsidRPr="008C2884">
        <w:rPr>
          <w:rFonts w:ascii="Arial" w:hAnsi="Arial" w:cs="Arial"/>
          <w:i/>
          <w:iCs/>
          <w:sz w:val="24"/>
          <w:szCs w:val="24"/>
          <w:lang w:val="en-GB"/>
        </w:rPr>
        <w:t>refusal</w:t>
      </w:r>
      <w:r w:rsidR="00775B18" w:rsidRPr="008C2884">
        <w:rPr>
          <w:rFonts w:ascii="Arial" w:hAnsi="Arial" w:cs="Arial"/>
          <w:sz w:val="24"/>
          <w:szCs w:val="24"/>
          <w:lang w:val="en-GB"/>
        </w:rPr>
        <w:t xml:space="preserve"> “not positionable”</w:t>
      </w:r>
      <w:r w:rsidR="00D9692C" w:rsidRPr="008C2884">
        <w:rPr>
          <w:rFonts w:ascii="Arial" w:hAnsi="Arial" w:cs="Arial"/>
          <w:sz w:val="24"/>
          <w:szCs w:val="24"/>
          <w:lang w:val="en-GB"/>
        </w:rPr>
        <w:t xml:space="preserve">. For the current situation variable (d7), some new categories are created depending on whether </w:t>
      </w:r>
      <w:r w:rsidR="002E7BF5">
        <w:rPr>
          <w:rFonts w:ascii="Arial" w:hAnsi="Arial" w:cs="Arial"/>
          <w:sz w:val="24"/>
          <w:szCs w:val="24"/>
          <w:lang w:val="en-GB"/>
        </w:rPr>
        <w:t xml:space="preserve">an </w:t>
      </w:r>
      <w:r w:rsidR="00D9692C" w:rsidRPr="008C2884">
        <w:rPr>
          <w:rFonts w:ascii="Arial" w:hAnsi="Arial" w:cs="Arial"/>
          <w:sz w:val="24"/>
          <w:szCs w:val="24"/>
          <w:lang w:val="en-GB"/>
        </w:rPr>
        <w:t xml:space="preserve">individual has </w:t>
      </w:r>
      <w:r w:rsidR="00D9692C" w:rsidRPr="008C2884">
        <w:rPr>
          <w:rFonts w:ascii="Arial" w:hAnsi="Arial" w:cs="Arial"/>
          <w:sz w:val="24"/>
          <w:szCs w:val="24"/>
          <w:lang w:val="en-GB"/>
        </w:rPr>
        <w:lastRenderedPageBreak/>
        <w:t xml:space="preserve">declared that he/she lives with “partner”, “partner and children” or he/she is “single” or “single </w:t>
      </w:r>
      <w:r w:rsidR="00360C02" w:rsidRPr="008C2884">
        <w:rPr>
          <w:rFonts w:ascii="Arial" w:hAnsi="Arial" w:cs="Arial"/>
          <w:sz w:val="24"/>
          <w:szCs w:val="24"/>
          <w:lang w:val="en-GB"/>
        </w:rPr>
        <w:t xml:space="preserve">(and he/she lives) </w:t>
      </w:r>
      <w:r w:rsidR="00D9692C" w:rsidRPr="008C2884">
        <w:rPr>
          <w:rFonts w:ascii="Arial" w:hAnsi="Arial" w:cs="Arial"/>
          <w:sz w:val="24"/>
          <w:szCs w:val="24"/>
          <w:lang w:val="en-GB"/>
        </w:rPr>
        <w:t>with children”. The education variable</w:t>
      </w:r>
      <w:r w:rsidR="00DC1E6B" w:rsidRPr="008C2884">
        <w:rPr>
          <w:rFonts w:ascii="Arial" w:hAnsi="Arial" w:cs="Arial"/>
          <w:sz w:val="24"/>
          <w:szCs w:val="24"/>
          <w:lang w:val="en-GB"/>
        </w:rPr>
        <w:t xml:space="preserve"> (d8)</w:t>
      </w:r>
      <w:r w:rsidR="00DA4DF4" w:rsidRPr="008C2884">
        <w:rPr>
          <w:rFonts w:ascii="Arial" w:hAnsi="Arial" w:cs="Arial"/>
          <w:sz w:val="24"/>
          <w:szCs w:val="24"/>
          <w:lang w:val="en-GB"/>
        </w:rPr>
        <w:t xml:space="preserve">, or rather when he/she finished </w:t>
      </w:r>
      <w:r w:rsidR="00996347" w:rsidRPr="008C2884">
        <w:rPr>
          <w:rFonts w:ascii="Arial" w:hAnsi="Arial" w:cs="Arial"/>
          <w:sz w:val="24"/>
          <w:szCs w:val="24"/>
          <w:lang w:val="en-GB"/>
        </w:rPr>
        <w:t>studying</w:t>
      </w:r>
      <w:r w:rsidR="00DA4DF4" w:rsidRPr="008C2884">
        <w:rPr>
          <w:rFonts w:ascii="Arial" w:hAnsi="Arial" w:cs="Arial"/>
          <w:sz w:val="24"/>
          <w:szCs w:val="24"/>
          <w:lang w:val="en-GB"/>
        </w:rPr>
        <w:t xml:space="preserve">, </w:t>
      </w:r>
      <w:del w:id="140" w:author="Veltri GiuseppeAlessandro" w:date="2021-02-04T19:26:00Z">
        <w:r w:rsidR="00D9692C" w:rsidRPr="008C2884" w:rsidDel="00FF0DD6">
          <w:rPr>
            <w:rFonts w:ascii="Arial" w:hAnsi="Arial" w:cs="Arial"/>
            <w:sz w:val="24"/>
            <w:szCs w:val="24"/>
            <w:lang w:val="en-GB"/>
          </w:rPr>
          <w:delText xml:space="preserve">is </w:delText>
        </w:r>
      </w:del>
      <w:ins w:id="141" w:author="Veltri GiuseppeAlessandro" w:date="2021-02-04T19:26:00Z">
        <w:r w:rsidR="00FF0DD6">
          <w:rPr>
            <w:rFonts w:ascii="Arial" w:hAnsi="Arial" w:cs="Arial"/>
            <w:sz w:val="24"/>
            <w:szCs w:val="24"/>
            <w:lang w:val="en-GB"/>
          </w:rPr>
          <w:t>ha</w:t>
        </w:r>
        <w:r w:rsidR="00FF0DD6" w:rsidRPr="008C2884">
          <w:rPr>
            <w:rFonts w:ascii="Arial" w:hAnsi="Arial" w:cs="Arial"/>
            <w:sz w:val="24"/>
            <w:szCs w:val="24"/>
            <w:lang w:val="en-GB"/>
          </w:rPr>
          <w:t xml:space="preserve">s </w:t>
        </w:r>
      </w:ins>
      <w:r w:rsidR="00D9692C" w:rsidRPr="008C2884">
        <w:rPr>
          <w:rFonts w:ascii="Arial" w:hAnsi="Arial" w:cs="Arial"/>
          <w:sz w:val="24"/>
          <w:szCs w:val="24"/>
          <w:lang w:val="en-GB"/>
        </w:rPr>
        <w:t xml:space="preserve">been converted from continuous to categorical. </w:t>
      </w:r>
      <w:r w:rsidR="00DC1E6B" w:rsidRPr="008C2884">
        <w:rPr>
          <w:rFonts w:ascii="Arial" w:hAnsi="Arial" w:cs="Arial"/>
          <w:sz w:val="24"/>
          <w:szCs w:val="24"/>
          <w:lang w:val="en-GB"/>
        </w:rPr>
        <w:t>According to scholars</w:t>
      </w:r>
      <w:r w:rsidR="00E02C15" w:rsidRPr="008C2884">
        <w:rPr>
          <w:rFonts w:ascii="Arial" w:hAnsi="Arial" w:cs="Arial"/>
          <w:sz w:val="24"/>
          <w:szCs w:val="24"/>
          <w:lang w:val="en-GB"/>
        </w:rPr>
        <w:t xml:space="preserve"> </w:t>
      </w:r>
      <w:r w:rsidR="00DC1E6B" w:rsidRPr="008C2884">
        <w:rPr>
          <w:rFonts w:ascii="Arial" w:hAnsi="Arial" w:cs="Arial"/>
          <w:sz w:val="24"/>
          <w:szCs w:val="24"/>
          <w:lang w:val="en-GB"/>
        </w:rPr>
        <w:fldChar w:fldCharType="begin"/>
      </w:r>
      <w:r w:rsidR="005B29DE" w:rsidRPr="008C2884">
        <w:rPr>
          <w:rFonts w:ascii="Arial" w:hAnsi="Arial" w:cs="Arial"/>
          <w:sz w:val="24"/>
          <w:szCs w:val="24"/>
          <w:lang w:val="en-GB"/>
        </w:rPr>
        <w:instrText xml:space="preserve"> ADDIN ZOTERO_ITEM CSL_CITATION {"citationID":"7uzoUzKJ","properties":{"formattedCitation":"(Abu-Omar &amp; R\\uc0\\u252{}tten, 2008; Loyen, 2016)","plainCitation":"(Abu-Omar &amp; Rütten, 2008; Loyen, 2016)","noteIndex":0},"citationItems":[{"id":60,"uris":["http://zotero.org/users/local/pE4cGXV6/items/C9TRWD76"],"uri":["http://zotero.org/users/local/pE4cGXV6/items/C9TRWD76"],"itemData":{"id":60,"type":"article-journal","abstract":"Objectives. To investigate relationships between physical activities in different domains (leisure time, occupational, domestic, commuting) and health indicators (self-rated health, body mass index).\nMethods. The short version of the International Physical Activity Questionnaire (IPAQ) and additional questions on domain speciﬁc physical activity were submitted face-to-face to 29,193 individual's age 15 years and older in the 27 member states of the Europe Union, 2 afﬁliated nations (Croatia, Turkey), and Cyprus North in 2005 as part of Eurobarometer 64.3.\nResults. Leisure time physical activity (compared to no leisure time physical activity) was positively associated with self-rated health (males: Odds Ratio (OR) = 2.85, 95% Conﬁdence Interval (CI): 2.27, 3.58; females: OR = 2.77, 95% C.I. 2.16, 3.56) and inversely with obesity (males: OR = 0.65, 95% C.I. 0.50, 0.83; females: OR = 0.46, 95% C.I. 0.34, 0.63). Being in the highest quartile of the total volume of physical activity expressed using metabolic equivalents (in MET-min/week) (compared to being in the lowest quartile) was not related to self-rated health (males: OR = 0.99, 95% C.I. 0.81, 1.21; females: OR = 1.19, 95% C.I 0.98, 1.43) or obesity (males: OR = 1.25, 95% C.I., 0.99, 1.59; females: OR = 1.26, 95% C.I. 1.02, 1.57). Gender-speciﬁc effects were observed for other domains of physical activity. Analysis on national levels showed pronounced relationships of leisure time physical activity to health indicators.\nConclusions. Domains of physical activity being related to health indicators, they may pertain to surveillance. © 2008 Elsevier Inc. All rights reserved.","container-title":"Preventive Medicine","DOI":"10.1016/j.ypmed.2008.03.012","ISSN":"00917435","issue":"3","journalAbbreviation":"Preventive Medicine","language":"en","page":"319-323","source":"DOI.org (Crossref)","title":"Relation of leisure time, occupational, domestic, and commuting physical activity to health indicators in Europe","volume":"47","author":[{"family":"Abu-Omar","given":"Karim"},{"family":"Rütten","given":"Alfred"}],"issued":{"date-parts":[["2008",9]]}}},{"id":62,"uris":["http://zotero.org/users/local/pE4cGXV6/items/VUAPFQE9"],"uri":["http://zotero.org/users/local/pE4cGXV6/items/VUAPFQE9"],"itemData":{"id":62,"type":"article-journal","container-title":"PLOS ONE","language":"en","page":"17","source":"Zotero","title":"European Sitting Championship: Prevalence and Correlates of Self-Reported Sitting Time in the 28 European Union Member States","author":[{"family":"Loyen","given":"Anne"}],"issued":{"date-parts":[["2016"]]}}}],"schema":"https://github.com/citation-style-language/schema/raw/master/csl-citation.json"} </w:instrText>
      </w:r>
      <w:r w:rsidR="00DC1E6B" w:rsidRPr="008C2884">
        <w:rPr>
          <w:rFonts w:ascii="Arial" w:hAnsi="Arial" w:cs="Arial"/>
          <w:sz w:val="24"/>
          <w:szCs w:val="24"/>
          <w:lang w:val="en-GB"/>
        </w:rPr>
        <w:fldChar w:fldCharType="separate"/>
      </w:r>
      <w:r w:rsidR="005B29DE" w:rsidRPr="008C2884">
        <w:rPr>
          <w:rFonts w:ascii="Arial" w:hAnsi="Arial" w:cs="Arial"/>
          <w:sz w:val="24"/>
          <w:szCs w:val="24"/>
          <w:lang w:val="en-GB"/>
        </w:rPr>
        <w:t>(Abu-Omar &amp; Rütten, 2008; Loyen, 2016)</w:t>
      </w:r>
      <w:r w:rsidR="00DC1E6B" w:rsidRPr="008C2884">
        <w:rPr>
          <w:rFonts w:ascii="Arial" w:hAnsi="Arial" w:cs="Arial"/>
          <w:sz w:val="24"/>
          <w:szCs w:val="24"/>
          <w:lang w:val="en-GB"/>
        </w:rPr>
        <w:fldChar w:fldCharType="end"/>
      </w:r>
      <w:r w:rsidR="002E7BF5">
        <w:rPr>
          <w:rFonts w:ascii="Arial" w:hAnsi="Arial" w:cs="Arial"/>
          <w:sz w:val="24"/>
          <w:szCs w:val="24"/>
          <w:lang w:val="en-GB"/>
        </w:rPr>
        <w:t>,</w:t>
      </w:r>
      <w:r w:rsidR="00DC1E6B" w:rsidRPr="008C2884">
        <w:rPr>
          <w:rFonts w:ascii="Arial" w:hAnsi="Arial" w:cs="Arial"/>
          <w:sz w:val="24"/>
          <w:szCs w:val="24"/>
          <w:lang w:val="en-GB"/>
        </w:rPr>
        <w:t xml:space="preserve"> </w:t>
      </w:r>
      <w:r w:rsidR="00DA4DF4" w:rsidRPr="008C2884">
        <w:rPr>
          <w:rFonts w:ascii="Arial" w:hAnsi="Arial" w:cs="Arial"/>
          <w:sz w:val="24"/>
          <w:szCs w:val="24"/>
          <w:lang w:val="en-GB"/>
        </w:rPr>
        <w:t xml:space="preserve">five </w:t>
      </w:r>
      <w:r w:rsidR="00DC1E6B" w:rsidRPr="008C2884">
        <w:rPr>
          <w:rFonts w:ascii="Arial" w:hAnsi="Arial" w:cs="Arial"/>
          <w:sz w:val="24"/>
          <w:szCs w:val="24"/>
          <w:lang w:val="en-GB"/>
        </w:rPr>
        <w:t xml:space="preserve">categories are created: “up to 15 years”, “16-19 years”, “20+years”, “still studying” and “refusal/other”. </w:t>
      </w:r>
      <w:r w:rsidR="00DA4DF4" w:rsidRPr="008C2884">
        <w:rPr>
          <w:rFonts w:ascii="Arial" w:hAnsi="Arial" w:cs="Arial"/>
          <w:sz w:val="24"/>
          <w:szCs w:val="24"/>
          <w:lang w:val="en-GB"/>
        </w:rPr>
        <w:t xml:space="preserve">Gender (d10) </w:t>
      </w:r>
      <w:r w:rsidR="005B29DE" w:rsidRPr="008C2884">
        <w:rPr>
          <w:rFonts w:ascii="Arial" w:hAnsi="Arial" w:cs="Arial"/>
          <w:sz w:val="24"/>
          <w:szCs w:val="24"/>
          <w:lang w:val="en-GB"/>
        </w:rPr>
        <w:t xml:space="preserve">and age (d11) are not manipulated since nobody answered with “other” and therefore the first variable is a </w:t>
      </w:r>
      <w:r w:rsidR="000304AC" w:rsidRPr="008C2884">
        <w:rPr>
          <w:rFonts w:ascii="Arial" w:hAnsi="Arial" w:cs="Arial"/>
          <w:sz w:val="24"/>
          <w:szCs w:val="24"/>
          <w:lang w:val="en-GB"/>
        </w:rPr>
        <w:t xml:space="preserve">dichotomous </w:t>
      </w:r>
      <w:r w:rsidR="00DA4DF4" w:rsidRPr="008C2884">
        <w:rPr>
          <w:rFonts w:ascii="Arial" w:hAnsi="Arial" w:cs="Arial"/>
          <w:sz w:val="24"/>
          <w:szCs w:val="24"/>
          <w:lang w:val="en-GB"/>
        </w:rPr>
        <w:t>“male” and “female”</w:t>
      </w:r>
      <w:r w:rsidR="000304AC" w:rsidRPr="008C2884">
        <w:rPr>
          <w:rFonts w:ascii="Arial" w:hAnsi="Arial" w:cs="Arial"/>
          <w:sz w:val="24"/>
          <w:szCs w:val="24"/>
          <w:lang w:val="en-GB"/>
        </w:rPr>
        <w:t xml:space="preserve"> option</w:t>
      </w:r>
      <w:r w:rsidR="005B29DE" w:rsidRPr="008C2884">
        <w:rPr>
          <w:rFonts w:ascii="Arial" w:hAnsi="Arial" w:cs="Arial"/>
          <w:sz w:val="24"/>
          <w:szCs w:val="24"/>
          <w:lang w:val="en-GB"/>
        </w:rPr>
        <w:t xml:space="preserve">, while the second one is </w:t>
      </w:r>
      <w:r w:rsidR="00996347" w:rsidRPr="008C2884">
        <w:rPr>
          <w:rFonts w:ascii="Arial" w:hAnsi="Arial" w:cs="Arial"/>
          <w:sz w:val="24"/>
          <w:szCs w:val="24"/>
          <w:lang w:val="en-GB"/>
        </w:rPr>
        <w:t>maintained as continuous</w:t>
      </w:r>
      <w:r w:rsidR="005B29DE" w:rsidRPr="008C2884">
        <w:rPr>
          <w:rFonts w:ascii="Arial" w:hAnsi="Arial" w:cs="Arial"/>
          <w:sz w:val="24"/>
          <w:szCs w:val="24"/>
          <w:lang w:val="en-GB"/>
        </w:rPr>
        <w:t xml:space="preserve">. </w:t>
      </w:r>
      <w:r w:rsidR="000D3FCA" w:rsidRPr="008C2884">
        <w:rPr>
          <w:rFonts w:ascii="Arial" w:hAnsi="Arial" w:cs="Arial"/>
          <w:sz w:val="24"/>
          <w:szCs w:val="24"/>
          <w:lang w:val="en-GB"/>
        </w:rPr>
        <w:t>For</w:t>
      </w:r>
      <w:r w:rsidR="002E7BF5">
        <w:rPr>
          <w:rFonts w:ascii="Arial" w:hAnsi="Arial" w:cs="Arial"/>
          <w:sz w:val="24"/>
          <w:szCs w:val="24"/>
          <w:lang w:val="en-GB"/>
        </w:rPr>
        <w:t xml:space="preserve"> </w:t>
      </w:r>
      <w:del w:id="142" w:author="Veltri GiuseppeAlessandro" w:date="2021-02-04T19:26:00Z">
        <w:r w:rsidR="002E7BF5" w:rsidDel="00FF0DD6">
          <w:rPr>
            <w:rFonts w:ascii="Arial" w:hAnsi="Arial" w:cs="Arial"/>
            <w:sz w:val="24"/>
            <w:szCs w:val="24"/>
            <w:lang w:val="en-GB"/>
          </w:rPr>
          <w:delText>the</w:delText>
        </w:r>
        <w:r w:rsidR="000D3FCA" w:rsidRPr="008C2884" w:rsidDel="00FF0DD6">
          <w:rPr>
            <w:rFonts w:ascii="Arial" w:hAnsi="Arial" w:cs="Arial"/>
            <w:sz w:val="24"/>
            <w:szCs w:val="24"/>
            <w:lang w:val="en-GB"/>
          </w:rPr>
          <w:delText xml:space="preserve"> place of </w:delText>
        </w:r>
      </w:del>
      <w:r w:rsidR="000D3FCA" w:rsidRPr="008C2884">
        <w:rPr>
          <w:rFonts w:ascii="Arial" w:hAnsi="Arial" w:cs="Arial"/>
          <w:sz w:val="24"/>
          <w:szCs w:val="24"/>
          <w:lang w:val="en-GB"/>
        </w:rPr>
        <w:t xml:space="preserve">residence (d25) and class identity (d63) variables, the categories proposed by the Eurobarometer are kept. </w:t>
      </w:r>
      <w:r w:rsidR="000304AC" w:rsidRPr="008C2884">
        <w:rPr>
          <w:rFonts w:ascii="Arial" w:hAnsi="Arial" w:cs="Arial"/>
          <w:sz w:val="24"/>
          <w:szCs w:val="24"/>
          <w:lang w:val="en-GB"/>
        </w:rPr>
        <w:t>Respectively, t</w:t>
      </w:r>
      <w:r w:rsidR="000D3FCA" w:rsidRPr="008C2884">
        <w:rPr>
          <w:rFonts w:ascii="Arial" w:hAnsi="Arial" w:cs="Arial"/>
          <w:sz w:val="24"/>
          <w:szCs w:val="24"/>
          <w:lang w:val="en-GB"/>
        </w:rPr>
        <w:t xml:space="preserve">he first has the following </w:t>
      </w:r>
      <w:r w:rsidR="003C46B1" w:rsidRPr="008C2884">
        <w:rPr>
          <w:rFonts w:ascii="Arial" w:hAnsi="Arial" w:cs="Arial"/>
          <w:sz w:val="24"/>
          <w:szCs w:val="24"/>
          <w:lang w:val="en-GB"/>
        </w:rPr>
        <w:t>classes</w:t>
      </w:r>
      <w:r w:rsidR="000D3FCA" w:rsidRPr="008C2884">
        <w:rPr>
          <w:rFonts w:ascii="Arial" w:hAnsi="Arial" w:cs="Arial"/>
          <w:sz w:val="24"/>
          <w:szCs w:val="24"/>
          <w:lang w:val="en-GB"/>
        </w:rPr>
        <w:t xml:space="preserve">: “rural area or village”, “small or </w:t>
      </w:r>
      <w:r w:rsidR="002E7BF5" w:rsidRPr="008C2884">
        <w:rPr>
          <w:rFonts w:ascii="Arial" w:hAnsi="Arial" w:cs="Arial"/>
          <w:sz w:val="24"/>
          <w:szCs w:val="24"/>
          <w:lang w:val="en-GB"/>
        </w:rPr>
        <w:t>middle-sized</w:t>
      </w:r>
      <w:r w:rsidR="000D3FCA" w:rsidRPr="008C2884">
        <w:rPr>
          <w:rFonts w:ascii="Arial" w:hAnsi="Arial" w:cs="Arial"/>
          <w:sz w:val="24"/>
          <w:szCs w:val="24"/>
          <w:lang w:val="en-GB"/>
        </w:rPr>
        <w:t xml:space="preserve"> town”, “large town” and “dk” (</w:t>
      </w:r>
      <w:proofErr w:type="gramStart"/>
      <w:r w:rsidR="000D3FCA" w:rsidRPr="008C2884">
        <w:rPr>
          <w:rFonts w:ascii="Arial" w:hAnsi="Arial" w:cs="Arial"/>
          <w:sz w:val="24"/>
          <w:szCs w:val="24"/>
          <w:lang w:val="en-GB"/>
        </w:rPr>
        <w:t>don’t</w:t>
      </w:r>
      <w:proofErr w:type="gramEnd"/>
      <w:r w:rsidR="000D3FCA" w:rsidRPr="008C2884">
        <w:rPr>
          <w:rFonts w:ascii="Arial" w:hAnsi="Arial" w:cs="Arial"/>
          <w:sz w:val="24"/>
          <w:szCs w:val="24"/>
          <w:lang w:val="en-GB"/>
        </w:rPr>
        <w:t xml:space="preserve"> know). While </w:t>
      </w:r>
      <w:r w:rsidR="000304AC" w:rsidRPr="008C2884">
        <w:rPr>
          <w:rFonts w:ascii="Arial" w:hAnsi="Arial" w:cs="Arial"/>
          <w:sz w:val="24"/>
          <w:szCs w:val="24"/>
          <w:lang w:val="en-GB"/>
        </w:rPr>
        <w:t>the second one</w:t>
      </w:r>
      <w:r w:rsidR="000D3FCA" w:rsidRPr="008C2884">
        <w:rPr>
          <w:rFonts w:ascii="Arial" w:hAnsi="Arial" w:cs="Arial"/>
          <w:sz w:val="24"/>
          <w:szCs w:val="24"/>
          <w:lang w:val="en-GB"/>
        </w:rPr>
        <w:t xml:space="preserve"> ha</w:t>
      </w:r>
      <w:r w:rsidR="000304AC" w:rsidRPr="008C2884">
        <w:rPr>
          <w:rFonts w:ascii="Arial" w:hAnsi="Arial" w:cs="Arial"/>
          <w:sz w:val="24"/>
          <w:szCs w:val="24"/>
          <w:lang w:val="en-GB"/>
        </w:rPr>
        <w:t>s the options</w:t>
      </w:r>
      <w:r w:rsidR="000D3FCA" w:rsidRPr="008C2884">
        <w:rPr>
          <w:rFonts w:ascii="Arial" w:hAnsi="Arial" w:cs="Arial"/>
          <w:sz w:val="24"/>
          <w:szCs w:val="24"/>
          <w:lang w:val="en-GB"/>
        </w:rPr>
        <w:t>: “the working class of society”, “the lower middle class of society”, “the middle class of society”, “the upper</w:t>
      </w:r>
      <w:r w:rsidR="002E7BF5">
        <w:rPr>
          <w:rFonts w:ascii="Arial" w:hAnsi="Arial" w:cs="Arial"/>
          <w:sz w:val="24"/>
          <w:szCs w:val="24"/>
          <w:lang w:val="en-GB"/>
        </w:rPr>
        <w:t>-</w:t>
      </w:r>
      <w:r w:rsidR="000D3FCA" w:rsidRPr="008C2884">
        <w:rPr>
          <w:rFonts w:ascii="Arial" w:hAnsi="Arial" w:cs="Arial"/>
          <w:sz w:val="24"/>
          <w:szCs w:val="24"/>
          <w:lang w:val="en-GB"/>
        </w:rPr>
        <w:t>middle class of society”, “the higher class of society”</w:t>
      </w:r>
      <w:r w:rsidR="003C46B1" w:rsidRPr="008C2884">
        <w:rPr>
          <w:rFonts w:ascii="Arial" w:hAnsi="Arial" w:cs="Arial"/>
          <w:sz w:val="24"/>
          <w:szCs w:val="24"/>
          <w:lang w:val="en-GB"/>
        </w:rPr>
        <w:t>.</w:t>
      </w:r>
      <w:r w:rsidR="0009251C" w:rsidRPr="008C2884">
        <w:rPr>
          <w:rStyle w:val="Rimandonotaapidipagina"/>
          <w:rFonts w:ascii="Arial" w:hAnsi="Arial" w:cs="Arial"/>
          <w:sz w:val="24"/>
          <w:szCs w:val="24"/>
          <w:lang w:val="en-GB"/>
        </w:rPr>
        <w:footnoteReference w:id="4"/>
      </w:r>
      <w:r w:rsidR="00593F7D" w:rsidRPr="008C2884">
        <w:rPr>
          <w:rFonts w:ascii="Arial" w:hAnsi="Arial" w:cs="Arial"/>
          <w:sz w:val="24"/>
          <w:szCs w:val="24"/>
          <w:lang w:val="en-GB"/>
        </w:rPr>
        <w:t xml:space="preserve"> </w:t>
      </w:r>
    </w:p>
    <w:p w14:paraId="4B125D8E" w14:textId="31AB0369" w:rsidR="00775B18" w:rsidRPr="008C2884" w:rsidRDefault="003C46B1" w:rsidP="007A08B5">
      <w:pPr>
        <w:spacing w:before="240" w:line="360" w:lineRule="auto"/>
        <w:ind w:firstLine="709"/>
        <w:jc w:val="both"/>
        <w:rPr>
          <w:rFonts w:ascii="Arial" w:hAnsi="Arial" w:cs="Arial"/>
          <w:sz w:val="24"/>
          <w:szCs w:val="24"/>
          <w:lang w:val="en-GB"/>
        </w:rPr>
      </w:pPr>
      <w:r w:rsidRPr="008C2884">
        <w:rPr>
          <w:rFonts w:ascii="Arial" w:hAnsi="Arial" w:cs="Arial"/>
          <w:sz w:val="24"/>
          <w:szCs w:val="24"/>
          <w:lang w:val="en-GB"/>
        </w:rPr>
        <w:t xml:space="preserve">Lastly, </w:t>
      </w:r>
      <w:r w:rsidR="002E7BF5">
        <w:rPr>
          <w:rFonts w:ascii="Arial" w:hAnsi="Arial" w:cs="Arial"/>
          <w:sz w:val="24"/>
          <w:szCs w:val="24"/>
          <w:lang w:val="en-GB"/>
        </w:rPr>
        <w:t xml:space="preserve">the </w:t>
      </w:r>
      <w:r w:rsidRPr="008C2884">
        <w:rPr>
          <w:rFonts w:ascii="Arial" w:hAnsi="Arial" w:cs="Arial"/>
          <w:sz w:val="24"/>
          <w:szCs w:val="24"/>
          <w:lang w:val="en-GB"/>
        </w:rPr>
        <w:t xml:space="preserve">country variable </w:t>
      </w:r>
      <w:r w:rsidR="00593F7D" w:rsidRPr="008C2884">
        <w:rPr>
          <w:rFonts w:ascii="Arial" w:hAnsi="Arial" w:cs="Arial"/>
          <w:sz w:val="24"/>
          <w:szCs w:val="24"/>
          <w:lang w:val="en-GB"/>
        </w:rPr>
        <w:t xml:space="preserve">is </w:t>
      </w:r>
      <w:r w:rsidRPr="008C2884">
        <w:rPr>
          <w:rFonts w:ascii="Arial" w:hAnsi="Arial" w:cs="Arial"/>
          <w:sz w:val="24"/>
          <w:szCs w:val="24"/>
          <w:lang w:val="en-GB"/>
        </w:rPr>
        <w:t xml:space="preserve">considered. Eurobarometer surveys collected </w:t>
      </w:r>
      <w:r w:rsidR="000304AC" w:rsidRPr="008C2884">
        <w:rPr>
          <w:rFonts w:ascii="Arial" w:hAnsi="Arial" w:cs="Arial"/>
          <w:sz w:val="24"/>
          <w:szCs w:val="24"/>
          <w:lang w:val="en-GB"/>
        </w:rPr>
        <w:t>about</w:t>
      </w:r>
      <w:r w:rsidRPr="008C2884">
        <w:rPr>
          <w:rFonts w:ascii="Arial" w:hAnsi="Arial" w:cs="Arial"/>
          <w:sz w:val="24"/>
          <w:szCs w:val="24"/>
          <w:lang w:val="en-GB"/>
        </w:rPr>
        <w:t xml:space="preserve"> 1000 interviews</w:t>
      </w:r>
      <w:r w:rsidR="000304AC" w:rsidRPr="008C2884">
        <w:rPr>
          <w:rFonts w:ascii="Arial" w:hAnsi="Arial" w:cs="Arial"/>
          <w:sz w:val="24"/>
          <w:szCs w:val="24"/>
          <w:lang w:val="en-GB"/>
        </w:rPr>
        <w:t xml:space="preserve"> on average</w:t>
      </w:r>
      <w:r w:rsidRPr="008C2884">
        <w:rPr>
          <w:rFonts w:ascii="Arial" w:hAnsi="Arial" w:cs="Arial"/>
          <w:sz w:val="24"/>
          <w:szCs w:val="24"/>
          <w:lang w:val="en-GB"/>
        </w:rPr>
        <w:t xml:space="preserve"> </w:t>
      </w:r>
      <w:r w:rsidR="003F3839" w:rsidRPr="008C2884">
        <w:rPr>
          <w:rFonts w:ascii="Arial" w:hAnsi="Arial" w:cs="Arial"/>
          <w:sz w:val="24"/>
          <w:szCs w:val="24"/>
          <w:lang w:val="en-GB"/>
        </w:rPr>
        <w:t>for each</w:t>
      </w:r>
      <w:r w:rsidRPr="008C2884">
        <w:rPr>
          <w:rFonts w:ascii="Arial" w:hAnsi="Arial" w:cs="Arial"/>
          <w:sz w:val="24"/>
          <w:szCs w:val="24"/>
          <w:lang w:val="en-GB"/>
        </w:rPr>
        <w:t xml:space="preserve"> country</w:t>
      </w:r>
      <w:r w:rsidR="000304AC" w:rsidRPr="008C2884">
        <w:rPr>
          <w:rFonts w:ascii="Arial" w:hAnsi="Arial" w:cs="Arial"/>
          <w:sz w:val="24"/>
          <w:szCs w:val="24"/>
          <w:lang w:val="en-GB"/>
        </w:rPr>
        <w:t>, except</w:t>
      </w:r>
      <w:r w:rsidR="003F3839" w:rsidRPr="008C2884">
        <w:rPr>
          <w:rFonts w:ascii="Arial" w:hAnsi="Arial" w:cs="Arial"/>
          <w:sz w:val="24"/>
          <w:szCs w:val="24"/>
          <w:lang w:val="en-GB"/>
        </w:rPr>
        <w:t xml:space="preserve"> for small nations, such as</w:t>
      </w:r>
      <w:r w:rsidR="000304AC" w:rsidRPr="008C2884">
        <w:rPr>
          <w:rFonts w:ascii="Arial" w:hAnsi="Arial" w:cs="Arial"/>
          <w:sz w:val="24"/>
          <w:szCs w:val="24"/>
          <w:lang w:val="en-GB"/>
        </w:rPr>
        <w:t xml:space="preserve"> Malta and Luxembourg.</w:t>
      </w:r>
      <w:r w:rsidRPr="008C2884">
        <w:rPr>
          <w:rFonts w:ascii="Arial" w:hAnsi="Arial" w:cs="Arial"/>
          <w:sz w:val="24"/>
          <w:szCs w:val="24"/>
          <w:lang w:val="en-GB"/>
        </w:rPr>
        <w:t xml:space="preserve"> Only </w:t>
      </w:r>
      <w:del w:id="143" w:author="Veltri GiuseppeAlessandro" w:date="2021-02-04T19:25:00Z">
        <w:r w:rsidRPr="008C2884" w:rsidDel="00FF0DD6">
          <w:rPr>
            <w:rFonts w:ascii="Arial" w:hAnsi="Arial" w:cs="Arial"/>
            <w:sz w:val="24"/>
            <w:szCs w:val="24"/>
            <w:lang w:val="en-GB"/>
          </w:rPr>
          <w:delText xml:space="preserve">a </w:delText>
        </w:r>
      </w:del>
      <w:r w:rsidRPr="008C2884">
        <w:rPr>
          <w:rFonts w:ascii="Arial" w:hAnsi="Arial" w:cs="Arial"/>
          <w:sz w:val="24"/>
          <w:szCs w:val="24"/>
          <w:lang w:val="en-GB"/>
        </w:rPr>
        <w:t xml:space="preserve">manipulation is computed: West and East Germany are </w:t>
      </w:r>
      <w:r w:rsidR="003F3839" w:rsidRPr="008C2884">
        <w:rPr>
          <w:rFonts w:ascii="Arial" w:hAnsi="Arial" w:cs="Arial"/>
          <w:sz w:val="24"/>
          <w:szCs w:val="24"/>
          <w:lang w:val="en-GB"/>
        </w:rPr>
        <w:t>combined</w:t>
      </w:r>
      <w:r w:rsidRPr="008C2884">
        <w:rPr>
          <w:rFonts w:ascii="Arial" w:hAnsi="Arial" w:cs="Arial"/>
          <w:sz w:val="24"/>
          <w:szCs w:val="24"/>
          <w:lang w:val="en-GB"/>
        </w:rPr>
        <w:t xml:space="preserve"> in</w:t>
      </w:r>
      <w:r w:rsidR="003F3839" w:rsidRPr="008C2884">
        <w:rPr>
          <w:rFonts w:ascii="Arial" w:hAnsi="Arial" w:cs="Arial"/>
          <w:sz w:val="24"/>
          <w:szCs w:val="24"/>
          <w:lang w:val="en-GB"/>
        </w:rPr>
        <w:t>to one</w:t>
      </w:r>
      <w:r w:rsidRPr="008C2884">
        <w:rPr>
          <w:rFonts w:ascii="Arial" w:hAnsi="Arial" w:cs="Arial"/>
          <w:sz w:val="24"/>
          <w:szCs w:val="24"/>
          <w:lang w:val="en-GB"/>
        </w:rPr>
        <w:t xml:space="preserve"> </w:t>
      </w:r>
      <w:r w:rsidR="003F3839" w:rsidRPr="008C2884">
        <w:rPr>
          <w:rFonts w:ascii="Arial" w:hAnsi="Arial" w:cs="Arial"/>
          <w:sz w:val="24"/>
          <w:szCs w:val="24"/>
          <w:lang w:val="en-GB"/>
        </w:rPr>
        <w:t>country</w:t>
      </w:r>
      <w:r w:rsidRPr="008C2884">
        <w:rPr>
          <w:rFonts w:ascii="Arial" w:hAnsi="Arial" w:cs="Arial"/>
          <w:sz w:val="24"/>
          <w:szCs w:val="24"/>
          <w:lang w:val="en-GB"/>
        </w:rPr>
        <w:t xml:space="preserve"> “Germany”.</w:t>
      </w:r>
    </w:p>
    <w:p w14:paraId="6386BC35" w14:textId="7666C745" w:rsidR="00B32A34" w:rsidRPr="008C2884" w:rsidRDefault="003C46B1" w:rsidP="007A08B5">
      <w:pPr>
        <w:spacing w:before="240" w:line="360" w:lineRule="auto"/>
        <w:ind w:firstLine="709"/>
        <w:jc w:val="both"/>
        <w:rPr>
          <w:rFonts w:ascii="Arial" w:hAnsi="Arial" w:cs="Arial"/>
          <w:sz w:val="24"/>
          <w:szCs w:val="24"/>
          <w:lang w:val="en-GB"/>
        </w:rPr>
      </w:pPr>
      <w:r w:rsidRPr="008C2884">
        <w:rPr>
          <w:rFonts w:ascii="Arial" w:hAnsi="Arial" w:cs="Arial"/>
          <w:sz w:val="24"/>
          <w:szCs w:val="24"/>
          <w:lang w:val="en-GB"/>
        </w:rPr>
        <w:t>To sum up, t</w:t>
      </w:r>
      <w:r w:rsidR="00C84C3D" w:rsidRPr="008C2884">
        <w:rPr>
          <w:rFonts w:ascii="Arial" w:hAnsi="Arial" w:cs="Arial"/>
          <w:sz w:val="24"/>
          <w:szCs w:val="24"/>
          <w:lang w:val="en-GB"/>
        </w:rPr>
        <w:t>he final dataset has 21978 respondents</w:t>
      </w:r>
      <w:r w:rsidRPr="008C2884">
        <w:rPr>
          <w:rFonts w:ascii="Arial" w:hAnsi="Arial" w:cs="Arial"/>
          <w:sz w:val="24"/>
          <w:szCs w:val="24"/>
          <w:lang w:val="en-GB"/>
        </w:rPr>
        <w:t xml:space="preserve"> (out of 27655)</w:t>
      </w:r>
      <w:r w:rsidR="000226A6" w:rsidRPr="008C2884">
        <w:rPr>
          <w:rFonts w:ascii="Arial" w:hAnsi="Arial" w:cs="Arial"/>
          <w:sz w:val="24"/>
          <w:szCs w:val="24"/>
          <w:lang w:val="en-GB"/>
        </w:rPr>
        <w:t>.</w:t>
      </w:r>
      <w:r w:rsidR="000226A6" w:rsidRPr="008C2884">
        <w:rPr>
          <w:rStyle w:val="Rimandonotaapidipagina"/>
          <w:rFonts w:ascii="Arial" w:hAnsi="Arial" w:cs="Arial"/>
          <w:sz w:val="24"/>
          <w:szCs w:val="24"/>
          <w:lang w:val="en-GB"/>
        </w:rPr>
        <w:footnoteReference w:id="5"/>
      </w:r>
    </w:p>
    <w:p w14:paraId="734538AB" w14:textId="11F67648" w:rsidR="000226A6" w:rsidRPr="008C2884" w:rsidRDefault="000226A6" w:rsidP="00A94B69">
      <w:pPr>
        <w:spacing w:line="360" w:lineRule="auto"/>
        <w:ind w:firstLine="709"/>
        <w:jc w:val="both"/>
        <w:rPr>
          <w:rFonts w:ascii="Arial" w:hAnsi="Arial" w:cs="Arial"/>
          <w:sz w:val="24"/>
          <w:szCs w:val="24"/>
          <w:lang w:val="en-GB"/>
        </w:rPr>
      </w:pPr>
      <w:r w:rsidRPr="008C2884">
        <w:rPr>
          <w:rFonts w:ascii="Arial" w:hAnsi="Arial" w:cs="Arial"/>
          <w:sz w:val="24"/>
          <w:szCs w:val="24"/>
          <w:lang w:val="en-GB"/>
        </w:rPr>
        <w:br w:type="page"/>
      </w:r>
    </w:p>
    <w:p w14:paraId="4B5DBECF" w14:textId="1498EAD4" w:rsidR="002B0218" w:rsidRPr="00B47847" w:rsidRDefault="002B0218" w:rsidP="00F60CBF">
      <w:pPr>
        <w:pStyle w:val="Titolo1"/>
        <w:rPr>
          <w:rFonts w:ascii="Arial" w:hAnsi="Arial" w:cs="Arial"/>
          <w:b/>
          <w:bCs/>
          <w:color w:val="auto"/>
          <w:sz w:val="44"/>
          <w:szCs w:val="44"/>
          <w:lang w:val="en-GB"/>
        </w:rPr>
      </w:pPr>
      <w:bookmarkStart w:id="144" w:name="_Toc63265913"/>
      <w:r w:rsidRPr="00B47847">
        <w:rPr>
          <w:rFonts w:ascii="Arial" w:hAnsi="Arial" w:cs="Arial"/>
          <w:b/>
          <w:bCs/>
          <w:color w:val="auto"/>
          <w:sz w:val="44"/>
          <w:szCs w:val="44"/>
          <w:lang w:val="en-GB"/>
        </w:rPr>
        <w:lastRenderedPageBreak/>
        <w:t>A</w:t>
      </w:r>
      <w:r w:rsidR="00F60CBF" w:rsidRPr="00B47847">
        <w:rPr>
          <w:rFonts w:ascii="Arial" w:hAnsi="Arial" w:cs="Arial"/>
          <w:b/>
          <w:bCs/>
          <w:color w:val="auto"/>
          <w:sz w:val="44"/>
          <w:szCs w:val="44"/>
          <w:lang w:val="en-GB"/>
        </w:rPr>
        <w:t>ppendix</w:t>
      </w:r>
      <w:bookmarkEnd w:id="144"/>
    </w:p>
    <w:p w14:paraId="7467E6F9" w14:textId="77777777" w:rsidR="00F60CBF" w:rsidRPr="00F60CBF" w:rsidRDefault="00F60CBF" w:rsidP="00E4483A">
      <w:pPr>
        <w:jc w:val="both"/>
        <w:rPr>
          <w:rFonts w:ascii="Arial" w:hAnsi="Arial" w:cs="Arial"/>
          <w:b/>
          <w:bCs/>
          <w:sz w:val="44"/>
          <w:szCs w:val="44"/>
          <w:lang w:val="en-GB"/>
        </w:rPr>
      </w:pPr>
    </w:p>
    <w:p w14:paraId="59A301F3" w14:textId="022E757C" w:rsidR="00C94FB6" w:rsidRPr="0071395D" w:rsidRDefault="00C94FB6" w:rsidP="00E4483A">
      <w:pPr>
        <w:jc w:val="both"/>
        <w:rPr>
          <w:rFonts w:ascii="Arial" w:hAnsi="Arial" w:cs="Arial"/>
          <w:b/>
          <w:bCs/>
          <w:lang w:val="en-GB"/>
        </w:rPr>
      </w:pPr>
      <w:r>
        <w:rPr>
          <w:rFonts w:ascii="Arial" w:hAnsi="Arial" w:cs="Arial"/>
          <w:b/>
          <w:bCs/>
          <w:lang w:val="en-GB"/>
        </w:rPr>
        <w:t>APPENDIX</w:t>
      </w:r>
      <w:r w:rsidR="000226A6">
        <w:rPr>
          <w:rFonts w:ascii="Arial" w:hAnsi="Arial" w:cs="Arial"/>
          <w:b/>
          <w:bCs/>
          <w:lang w:val="en-GB"/>
        </w:rPr>
        <w:t xml:space="preserve"> A. </w:t>
      </w:r>
      <w:r w:rsidR="0071395D" w:rsidRPr="0071395D">
        <w:rPr>
          <w:rFonts w:ascii="Arial" w:hAnsi="Arial" w:cs="Arial"/>
          <w:b/>
          <w:bCs/>
          <w:lang w:val="en-GB"/>
        </w:rPr>
        <w:t>Survey Question Wording and Coding</w:t>
      </w:r>
    </w:p>
    <w:tbl>
      <w:tblPr>
        <w:tblStyle w:val="Grigliatabella"/>
        <w:tblW w:w="79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34"/>
        <w:gridCol w:w="5103"/>
        <w:gridCol w:w="1673"/>
      </w:tblGrid>
      <w:tr w:rsidR="0071395D" w:rsidRPr="00EF02C2" w14:paraId="214FF676" w14:textId="77777777" w:rsidTr="00EF02C2">
        <w:trPr>
          <w:trHeight w:val="227"/>
        </w:trPr>
        <w:tc>
          <w:tcPr>
            <w:tcW w:w="1134" w:type="dxa"/>
            <w:tcBorders>
              <w:top w:val="single" w:sz="4" w:space="0" w:color="auto"/>
              <w:bottom w:val="single" w:sz="4" w:space="0" w:color="auto"/>
            </w:tcBorders>
          </w:tcPr>
          <w:p w14:paraId="042E0C1B" w14:textId="20F5B8F5" w:rsidR="0071395D" w:rsidRPr="00EF02C2" w:rsidRDefault="0071395D" w:rsidP="00E4483A">
            <w:pPr>
              <w:pStyle w:val="Normale1"/>
              <w:spacing w:line="240" w:lineRule="auto"/>
              <w:jc w:val="both"/>
              <w:rPr>
                <w:rFonts w:ascii="Arial" w:hAnsi="Arial" w:cs="Arial"/>
                <w:b/>
                <w:bCs/>
                <w:sz w:val="18"/>
                <w:szCs w:val="18"/>
                <w:lang w:val="en-GB"/>
              </w:rPr>
            </w:pPr>
            <w:r w:rsidRPr="00EF02C2">
              <w:rPr>
                <w:rFonts w:ascii="Arial" w:hAnsi="Arial" w:cs="Arial"/>
                <w:b/>
                <w:bCs/>
                <w:sz w:val="18"/>
                <w:szCs w:val="18"/>
                <w:lang w:val="en-GB"/>
              </w:rPr>
              <w:t>Variables</w:t>
            </w:r>
          </w:p>
        </w:tc>
        <w:tc>
          <w:tcPr>
            <w:tcW w:w="5103" w:type="dxa"/>
            <w:tcBorders>
              <w:top w:val="single" w:sz="4" w:space="0" w:color="auto"/>
              <w:bottom w:val="single" w:sz="4" w:space="0" w:color="auto"/>
            </w:tcBorders>
          </w:tcPr>
          <w:p w14:paraId="5D8EA310" w14:textId="245C7BF9" w:rsidR="0071395D" w:rsidRPr="00EF02C2" w:rsidRDefault="0071395D" w:rsidP="00E4483A">
            <w:pPr>
              <w:pStyle w:val="Normale1"/>
              <w:spacing w:line="240" w:lineRule="auto"/>
              <w:jc w:val="both"/>
              <w:rPr>
                <w:rFonts w:ascii="Arial" w:hAnsi="Arial" w:cs="Arial"/>
                <w:b/>
                <w:bCs/>
                <w:sz w:val="18"/>
                <w:szCs w:val="18"/>
                <w:lang w:val="en-GB"/>
              </w:rPr>
            </w:pPr>
            <w:r w:rsidRPr="00EF02C2">
              <w:rPr>
                <w:rFonts w:ascii="Arial" w:hAnsi="Arial" w:cs="Arial"/>
                <w:b/>
                <w:bCs/>
                <w:sz w:val="18"/>
                <w:szCs w:val="18"/>
                <w:lang w:val="en-GB"/>
              </w:rPr>
              <w:t>Questions</w:t>
            </w:r>
          </w:p>
        </w:tc>
        <w:tc>
          <w:tcPr>
            <w:tcW w:w="1673" w:type="dxa"/>
            <w:tcBorders>
              <w:top w:val="single" w:sz="4" w:space="0" w:color="auto"/>
              <w:bottom w:val="single" w:sz="4" w:space="0" w:color="auto"/>
            </w:tcBorders>
          </w:tcPr>
          <w:p w14:paraId="44128A35" w14:textId="028E848A" w:rsidR="0071395D" w:rsidRPr="00EF02C2" w:rsidRDefault="0071395D" w:rsidP="00E4483A">
            <w:pPr>
              <w:pStyle w:val="Normale1"/>
              <w:spacing w:line="240" w:lineRule="auto"/>
              <w:jc w:val="both"/>
              <w:rPr>
                <w:rFonts w:ascii="Arial" w:hAnsi="Arial" w:cs="Arial"/>
                <w:b/>
                <w:bCs/>
                <w:sz w:val="18"/>
                <w:szCs w:val="18"/>
                <w:lang w:val="en-GB"/>
              </w:rPr>
            </w:pPr>
            <w:r w:rsidRPr="00EF02C2">
              <w:rPr>
                <w:rFonts w:ascii="Arial" w:hAnsi="Arial" w:cs="Arial"/>
                <w:b/>
                <w:bCs/>
                <w:sz w:val="18"/>
                <w:szCs w:val="18"/>
                <w:lang w:val="en-GB"/>
              </w:rPr>
              <w:t xml:space="preserve">Coding </w:t>
            </w:r>
          </w:p>
        </w:tc>
      </w:tr>
      <w:tr w:rsidR="0071395D" w:rsidRPr="00125511" w14:paraId="06F336DF" w14:textId="77777777" w:rsidTr="00EF02C2">
        <w:trPr>
          <w:trHeight w:val="227"/>
        </w:trPr>
        <w:tc>
          <w:tcPr>
            <w:tcW w:w="1134" w:type="dxa"/>
            <w:tcBorders>
              <w:top w:val="single" w:sz="4" w:space="0" w:color="auto"/>
            </w:tcBorders>
          </w:tcPr>
          <w:p w14:paraId="28EC2149" w14:textId="77777777" w:rsidR="0071395D" w:rsidRPr="00EF02C2" w:rsidRDefault="0071395D" w:rsidP="00E4483A">
            <w:pPr>
              <w:pStyle w:val="Normale1"/>
              <w:spacing w:line="240" w:lineRule="auto"/>
              <w:jc w:val="both"/>
              <w:rPr>
                <w:rFonts w:ascii="Arial" w:hAnsi="Arial" w:cs="Arial"/>
                <w:b/>
                <w:bCs/>
                <w:i/>
                <w:iCs/>
                <w:sz w:val="18"/>
                <w:szCs w:val="18"/>
                <w:lang w:val="en-GB"/>
              </w:rPr>
            </w:pPr>
          </w:p>
        </w:tc>
        <w:tc>
          <w:tcPr>
            <w:tcW w:w="5103" w:type="dxa"/>
            <w:tcBorders>
              <w:top w:val="single" w:sz="4" w:space="0" w:color="auto"/>
            </w:tcBorders>
          </w:tcPr>
          <w:p w14:paraId="13AEC9C9" w14:textId="0886937B" w:rsidR="0071395D" w:rsidRPr="00EF02C2" w:rsidRDefault="0071395D" w:rsidP="00E4483A">
            <w:pPr>
              <w:pStyle w:val="Normale1"/>
              <w:spacing w:line="240" w:lineRule="auto"/>
              <w:jc w:val="both"/>
              <w:rPr>
                <w:rFonts w:ascii="Arial" w:hAnsi="Arial" w:cs="Arial"/>
                <w:b/>
                <w:bCs/>
                <w:i/>
                <w:iCs/>
                <w:sz w:val="18"/>
                <w:szCs w:val="18"/>
                <w:lang w:val="en-GB"/>
              </w:rPr>
            </w:pPr>
            <w:r w:rsidRPr="00EF02C2">
              <w:rPr>
                <w:rFonts w:ascii="Arial" w:hAnsi="Arial" w:cs="Arial"/>
                <w:b/>
                <w:bCs/>
                <w:i/>
                <w:iCs/>
                <w:sz w:val="18"/>
                <w:szCs w:val="18"/>
                <w:lang w:val="en-GB"/>
              </w:rPr>
              <w:t>Question about Climate Change issues</w:t>
            </w:r>
          </w:p>
        </w:tc>
        <w:tc>
          <w:tcPr>
            <w:tcW w:w="1673" w:type="dxa"/>
            <w:tcBorders>
              <w:top w:val="single" w:sz="4" w:space="0" w:color="auto"/>
            </w:tcBorders>
          </w:tcPr>
          <w:p w14:paraId="337FF159" w14:textId="77777777" w:rsidR="0071395D" w:rsidRPr="00EF02C2" w:rsidRDefault="0071395D" w:rsidP="00E4483A">
            <w:pPr>
              <w:pStyle w:val="Normale1"/>
              <w:spacing w:line="240" w:lineRule="auto"/>
              <w:jc w:val="both"/>
              <w:rPr>
                <w:rFonts w:ascii="Arial" w:hAnsi="Arial" w:cs="Arial"/>
                <w:b/>
                <w:bCs/>
                <w:sz w:val="18"/>
                <w:szCs w:val="18"/>
                <w:lang w:val="en-GB"/>
              </w:rPr>
            </w:pPr>
          </w:p>
        </w:tc>
      </w:tr>
      <w:tr w:rsidR="0071395D" w:rsidRPr="00125511" w14:paraId="3ED72B69" w14:textId="77777777" w:rsidTr="00EF02C2">
        <w:trPr>
          <w:trHeight w:val="227"/>
        </w:trPr>
        <w:tc>
          <w:tcPr>
            <w:tcW w:w="1134" w:type="dxa"/>
            <w:tcBorders>
              <w:top w:val="single" w:sz="4" w:space="0" w:color="auto"/>
            </w:tcBorders>
          </w:tcPr>
          <w:p w14:paraId="7040B198" w14:textId="0AE6C09A" w:rsidR="0071395D" w:rsidRPr="00EF02C2" w:rsidRDefault="0071395D" w:rsidP="00E4483A">
            <w:pPr>
              <w:pStyle w:val="Normale1"/>
              <w:spacing w:line="240" w:lineRule="auto"/>
              <w:jc w:val="both"/>
              <w:rPr>
                <w:rFonts w:ascii="Arial" w:hAnsi="Arial" w:cs="Arial"/>
                <w:b/>
                <w:bCs/>
                <w:i/>
                <w:iCs/>
                <w:sz w:val="18"/>
                <w:szCs w:val="18"/>
                <w:lang w:val="en-GB"/>
              </w:rPr>
            </w:pPr>
            <w:r w:rsidRPr="00EF02C2">
              <w:rPr>
                <w:rFonts w:ascii="Arial" w:hAnsi="Arial" w:cs="Arial"/>
                <w:sz w:val="18"/>
                <w:szCs w:val="18"/>
                <w:lang w:val="en-GB"/>
              </w:rPr>
              <w:t>qb2</w:t>
            </w:r>
          </w:p>
        </w:tc>
        <w:tc>
          <w:tcPr>
            <w:tcW w:w="5103" w:type="dxa"/>
            <w:tcBorders>
              <w:top w:val="single" w:sz="4" w:space="0" w:color="auto"/>
            </w:tcBorders>
          </w:tcPr>
          <w:p w14:paraId="7CEA129F" w14:textId="517784F3" w:rsidR="0071395D" w:rsidRPr="00EF02C2" w:rsidRDefault="0071395D" w:rsidP="00E4483A">
            <w:pPr>
              <w:pStyle w:val="Normale1"/>
              <w:spacing w:line="240" w:lineRule="auto"/>
              <w:jc w:val="both"/>
              <w:rPr>
                <w:rFonts w:ascii="Arial" w:hAnsi="Arial" w:cs="Arial"/>
                <w:b/>
                <w:bCs/>
                <w:i/>
                <w:iCs/>
                <w:sz w:val="18"/>
                <w:szCs w:val="18"/>
                <w:lang w:val="en-GB"/>
              </w:rPr>
            </w:pPr>
            <w:r w:rsidRPr="00EF02C2">
              <w:rPr>
                <w:rFonts w:ascii="Arial" w:hAnsi="Arial" w:cs="Arial"/>
                <w:sz w:val="18"/>
                <w:szCs w:val="18"/>
                <w:lang w:val="en-GB"/>
              </w:rPr>
              <w:t xml:space="preserve">And </w:t>
            </w:r>
            <w:bookmarkStart w:id="145" w:name="_Hlk54778069"/>
            <w:r w:rsidRPr="00EF02C2">
              <w:rPr>
                <w:rFonts w:ascii="Arial" w:hAnsi="Arial" w:cs="Arial"/>
                <w:sz w:val="18"/>
                <w:szCs w:val="18"/>
                <w:lang w:val="en-GB"/>
              </w:rPr>
              <w:t xml:space="preserve">how serious a problem </w:t>
            </w:r>
            <w:proofErr w:type="gramStart"/>
            <w:r w:rsidRPr="00EF02C2">
              <w:rPr>
                <w:rFonts w:ascii="Arial" w:hAnsi="Arial" w:cs="Arial"/>
                <w:sz w:val="18"/>
                <w:szCs w:val="18"/>
                <w:lang w:val="en-GB"/>
              </w:rPr>
              <w:t>do</w:t>
            </w:r>
            <w:proofErr w:type="gramEnd"/>
            <w:r w:rsidRPr="00EF02C2">
              <w:rPr>
                <w:rFonts w:ascii="Arial" w:hAnsi="Arial" w:cs="Arial"/>
                <w:sz w:val="18"/>
                <w:szCs w:val="18"/>
                <w:lang w:val="en-GB"/>
              </w:rPr>
              <w:t xml:space="preserve"> you think climate change is at this moment? Please use a scale from 1 to 10, with '1' meaning it is "not at all a serious problem" and '10' meaning it is "an extremely serious problem"</w:t>
            </w:r>
            <w:bookmarkEnd w:id="145"/>
            <w:r w:rsidRPr="00EF02C2">
              <w:rPr>
                <w:rFonts w:ascii="Arial" w:hAnsi="Arial" w:cs="Arial"/>
                <w:sz w:val="18"/>
                <w:szCs w:val="18"/>
                <w:lang w:val="en-GB"/>
              </w:rPr>
              <w:t xml:space="preserve"> </w:t>
            </w:r>
          </w:p>
        </w:tc>
        <w:tc>
          <w:tcPr>
            <w:tcW w:w="1673" w:type="dxa"/>
            <w:tcBorders>
              <w:top w:val="single" w:sz="4" w:space="0" w:color="auto"/>
            </w:tcBorders>
          </w:tcPr>
          <w:p w14:paraId="3AD95679" w14:textId="2495BCFC" w:rsidR="0071395D" w:rsidRPr="00EF02C2" w:rsidRDefault="0071395D"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1-10 scale: 1= Not at all a serious problem to 10= An extremely serious problem</w:t>
            </w:r>
          </w:p>
        </w:tc>
      </w:tr>
      <w:tr w:rsidR="0071395D" w:rsidRPr="00125511" w14:paraId="735ED534" w14:textId="77777777" w:rsidTr="00EF02C2">
        <w:trPr>
          <w:trHeight w:val="227"/>
        </w:trPr>
        <w:tc>
          <w:tcPr>
            <w:tcW w:w="1134" w:type="dxa"/>
          </w:tcPr>
          <w:p w14:paraId="12DB49D8" w14:textId="48D10E88" w:rsidR="0071395D" w:rsidRPr="00EF02C2" w:rsidRDefault="0071395D" w:rsidP="00E4483A">
            <w:pPr>
              <w:pStyle w:val="Normale1"/>
              <w:spacing w:line="240" w:lineRule="auto"/>
              <w:ind w:left="170"/>
              <w:jc w:val="both"/>
              <w:rPr>
                <w:rFonts w:ascii="Arial" w:hAnsi="Arial" w:cs="Arial"/>
                <w:sz w:val="18"/>
                <w:szCs w:val="18"/>
                <w:lang w:val="en-GB"/>
              </w:rPr>
            </w:pPr>
            <w:r w:rsidRPr="00EF02C2">
              <w:rPr>
                <w:rFonts w:ascii="Arial" w:hAnsi="Arial" w:cs="Arial"/>
                <w:noProof/>
                <w:sz w:val="18"/>
                <w:szCs w:val="18"/>
                <w:lang w:val="en-GB"/>
              </w:rPr>
              <w:t>qb4_3</w:t>
            </w:r>
          </w:p>
        </w:tc>
        <w:tc>
          <w:tcPr>
            <w:tcW w:w="5103" w:type="dxa"/>
          </w:tcPr>
          <w:p w14:paraId="07624C2B" w14:textId="5729C94A" w:rsidR="0071395D" w:rsidRPr="00EF02C2" w:rsidRDefault="0071395D" w:rsidP="00E4483A">
            <w:pPr>
              <w:pStyle w:val="Normale1"/>
              <w:spacing w:line="240" w:lineRule="auto"/>
              <w:ind w:left="170"/>
              <w:jc w:val="both"/>
              <w:rPr>
                <w:rFonts w:ascii="Arial" w:hAnsi="Arial" w:cs="Arial"/>
                <w:sz w:val="18"/>
                <w:szCs w:val="18"/>
                <w:lang w:val="en-GB"/>
              </w:rPr>
            </w:pPr>
            <w:r w:rsidRPr="00EF02C2">
              <w:rPr>
                <w:rFonts w:ascii="Arial" w:hAnsi="Arial" w:cs="Arial"/>
                <w:sz w:val="18"/>
                <w:szCs w:val="18"/>
                <w:lang w:val="en-GB"/>
              </w:rPr>
              <w:t xml:space="preserve">To what extent do you agree or disagree with each of the following statements? </w:t>
            </w:r>
            <w:proofErr w:type="gramStart"/>
            <w:r w:rsidRPr="00EF02C2">
              <w:rPr>
                <w:rFonts w:ascii="Arial" w:hAnsi="Arial" w:cs="Arial"/>
                <w:sz w:val="18"/>
                <w:szCs w:val="18"/>
                <w:lang w:val="en-GB"/>
              </w:rPr>
              <w:t>Taking action</w:t>
            </w:r>
            <w:proofErr w:type="gramEnd"/>
            <w:r w:rsidRPr="00EF02C2">
              <w:rPr>
                <w:rFonts w:ascii="Arial" w:hAnsi="Arial" w:cs="Arial"/>
                <w:sz w:val="18"/>
                <w:szCs w:val="18"/>
                <w:lang w:val="en-GB"/>
              </w:rPr>
              <w:t xml:space="preserve"> on climate change will lead to innovation that will make EU companies more competitive </w:t>
            </w:r>
          </w:p>
        </w:tc>
        <w:tc>
          <w:tcPr>
            <w:tcW w:w="1673" w:type="dxa"/>
          </w:tcPr>
          <w:p w14:paraId="6110BDE0" w14:textId="53961222" w:rsidR="0071395D" w:rsidRPr="00EF02C2" w:rsidRDefault="0071395D"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1-4 scale: 1=</w:t>
            </w:r>
            <w:r w:rsidR="00EF02C2" w:rsidRPr="00EF02C2">
              <w:rPr>
                <w:rFonts w:ascii="Arial" w:hAnsi="Arial" w:cs="Arial"/>
                <w:sz w:val="18"/>
                <w:szCs w:val="18"/>
                <w:lang w:val="en-GB"/>
              </w:rPr>
              <w:t xml:space="preserve"> Totally agree to 4 = Totally disagree</w:t>
            </w:r>
          </w:p>
        </w:tc>
      </w:tr>
      <w:tr w:rsidR="00EF02C2" w:rsidRPr="00125511" w14:paraId="432156F0" w14:textId="77777777" w:rsidTr="00EF02C2">
        <w:trPr>
          <w:trHeight w:val="227"/>
        </w:trPr>
        <w:tc>
          <w:tcPr>
            <w:tcW w:w="1134" w:type="dxa"/>
          </w:tcPr>
          <w:p w14:paraId="58B3EAB8" w14:textId="17275C30"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noProof/>
                <w:sz w:val="18"/>
                <w:szCs w:val="18"/>
                <w:lang w:val="en-GB"/>
              </w:rPr>
              <w:t>qb4_5</w:t>
            </w:r>
          </w:p>
        </w:tc>
        <w:tc>
          <w:tcPr>
            <w:tcW w:w="5103" w:type="dxa"/>
          </w:tcPr>
          <w:p w14:paraId="1826105F" w14:textId="3FBFF69D"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sz w:val="18"/>
                <w:szCs w:val="18"/>
                <w:lang w:val="en-GB"/>
              </w:rPr>
              <w:t>To what extent do you agree or disagree with each of the following statements? Adapting to the adverse impacts of climate change can have positive outcomes for citizens in the EU</w:t>
            </w:r>
          </w:p>
        </w:tc>
        <w:tc>
          <w:tcPr>
            <w:tcW w:w="1673" w:type="dxa"/>
          </w:tcPr>
          <w:p w14:paraId="074ED652" w14:textId="3C8EF692" w:rsidR="00EF02C2" w:rsidRPr="00EF02C2" w:rsidRDefault="00EF02C2"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1-4 scale: 1= Totally agree to 4 = Totally disagree</w:t>
            </w:r>
          </w:p>
        </w:tc>
      </w:tr>
      <w:tr w:rsidR="00EF02C2" w:rsidRPr="00EF02C2" w14:paraId="239D7F3D" w14:textId="77777777" w:rsidTr="00EF02C2">
        <w:trPr>
          <w:trHeight w:val="227"/>
        </w:trPr>
        <w:tc>
          <w:tcPr>
            <w:tcW w:w="1134" w:type="dxa"/>
          </w:tcPr>
          <w:p w14:paraId="1B13DD6B" w14:textId="54EB36A4" w:rsidR="00EF02C2" w:rsidRPr="00EF02C2" w:rsidRDefault="00EF02C2" w:rsidP="00E4483A">
            <w:pPr>
              <w:pStyle w:val="Normale1"/>
              <w:spacing w:line="240" w:lineRule="auto"/>
              <w:ind w:left="170"/>
              <w:jc w:val="both"/>
              <w:rPr>
                <w:rFonts w:ascii="Arial" w:hAnsi="Arial" w:cs="Arial"/>
                <w:noProof/>
                <w:sz w:val="18"/>
                <w:szCs w:val="18"/>
                <w:lang w:val="en-GB"/>
              </w:rPr>
            </w:pPr>
            <w:r w:rsidRPr="00EF02C2">
              <w:rPr>
                <w:rFonts w:ascii="Arial" w:hAnsi="Arial" w:cs="Arial"/>
                <w:sz w:val="18"/>
                <w:szCs w:val="18"/>
                <w:lang w:val="en-GB"/>
              </w:rPr>
              <w:t>qb5</w:t>
            </w:r>
          </w:p>
        </w:tc>
        <w:tc>
          <w:tcPr>
            <w:tcW w:w="5103" w:type="dxa"/>
          </w:tcPr>
          <w:p w14:paraId="64220246" w14:textId="5E9C0C17"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sz w:val="18"/>
                <w:szCs w:val="18"/>
                <w:lang w:val="en-GB"/>
              </w:rPr>
              <w:t>Have you personally taken any action to fight climate change over the past six months?</w:t>
            </w:r>
          </w:p>
        </w:tc>
        <w:tc>
          <w:tcPr>
            <w:tcW w:w="1673" w:type="dxa"/>
          </w:tcPr>
          <w:p w14:paraId="07BE1E4F" w14:textId="2388B862" w:rsidR="00EF02C2" w:rsidRPr="00EF02C2" w:rsidRDefault="00EF02C2"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1= Yes; 0= No</w:t>
            </w:r>
          </w:p>
        </w:tc>
      </w:tr>
      <w:tr w:rsidR="00EF02C2" w:rsidRPr="00125511" w14:paraId="026C15EE" w14:textId="77777777" w:rsidTr="00EF02C2">
        <w:trPr>
          <w:trHeight w:val="227"/>
        </w:trPr>
        <w:tc>
          <w:tcPr>
            <w:tcW w:w="1134" w:type="dxa"/>
          </w:tcPr>
          <w:p w14:paraId="08225568" w14:textId="5C085CAD"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noProof/>
                <w:sz w:val="18"/>
                <w:szCs w:val="18"/>
                <w:lang w:val="en-GB"/>
              </w:rPr>
              <w:t>qb7</w:t>
            </w:r>
          </w:p>
        </w:tc>
        <w:tc>
          <w:tcPr>
            <w:tcW w:w="5103" w:type="dxa"/>
          </w:tcPr>
          <w:p w14:paraId="7111000A" w14:textId="2D716F42"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sz w:val="18"/>
                <w:szCs w:val="18"/>
                <w:lang w:val="en-GB"/>
              </w:rPr>
              <w:t xml:space="preserve">How important do you think it is that the (NATIONALITY) government sets ambitious targets to increase the amount of renewable energy used, such as wind or solar power, by 2030? </w:t>
            </w:r>
          </w:p>
        </w:tc>
        <w:tc>
          <w:tcPr>
            <w:tcW w:w="1673" w:type="dxa"/>
          </w:tcPr>
          <w:p w14:paraId="343B6B15" w14:textId="24E4A092" w:rsidR="00EF02C2" w:rsidRPr="00EF02C2" w:rsidRDefault="00EF02C2"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1-4 scale: 1= Very important to 4= Not at all important</w:t>
            </w:r>
          </w:p>
        </w:tc>
      </w:tr>
      <w:tr w:rsidR="00EF02C2" w:rsidRPr="00125511" w14:paraId="76791B7B" w14:textId="77777777" w:rsidTr="00EF02C2">
        <w:trPr>
          <w:trHeight w:val="227"/>
        </w:trPr>
        <w:tc>
          <w:tcPr>
            <w:tcW w:w="1134" w:type="dxa"/>
          </w:tcPr>
          <w:p w14:paraId="5024FDE9" w14:textId="47D83E60"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noProof/>
                <w:sz w:val="18"/>
                <w:szCs w:val="18"/>
                <w:lang w:val="en-GB"/>
              </w:rPr>
              <w:t>qb8</w:t>
            </w:r>
          </w:p>
        </w:tc>
        <w:tc>
          <w:tcPr>
            <w:tcW w:w="5103" w:type="dxa"/>
          </w:tcPr>
          <w:p w14:paraId="0791F666" w14:textId="0B94EC3F"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sz w:val="18"/>
                <w:szCs w:val="18"/>
                <w:lang w:val="en-GB"/>
              </w:rPr>
              <w:t>How important do you think it is that the (NATIONALITY) government provides support for improving energy efficiency by 2030 (</w:t>
            </w:r>
            <w:proofErr w:type="gramStart"/>
            <w:r w:rsidRPr="00EF02C2">
              <w:rPr>
                <w:rFonts w:ascii="Arial" w:hAnsi="Arial" w:cs="Arial"/>
                <w:sz w:val="18"/>
                <w:szCs w:val="18"/>
                <w:lang w:val="en-GB"/>
              </w:rPr>
              <w:t>e.g.</w:t>
            </w:r>
            <w:proofErr w:type="gramEnd"/>
            <w:r w:rsidRPr="00EF02C2">
              <w:rPr>
                <w:rFonts w:ascii="Arial" w:hAnsi="Arial" w:cs="Arial"/>
                <w:sz w:val="18"/>
                <w:szCs w:val="18"/>
                <w:lang w:val="en-GB"/>
              </w:rPr>
              <w:t xml:space="preserve"> by encouraging people to insulate their home or buy electric cars)? </w:t>
            </w:r>
          </w:p>
        </w:tc>
        <w:tc>
          <w:tcPr>
            <w:tcW w:w="1673" w:type="dxa"/>
          </w:tcPr>
          <w:p w14:paraId="05A65D9C" w14:textId="26E45C5F" w:rsidR="00EF02C2" w:rsidRPr="00EF02C2" w:rsidRDefault="00EF02C2"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1-4 scale: 1= Very important to 4= Not at all important</w:t>
            </w:r>
          </w:p>
        </w:tc>
      </w:tr>
      <w:tr w:rsidR="00EF02C2" w:rsidRPr="00125511" w14:paraId="69E08DB0" w14:textId="77777777" w:rsidTr="00EF02C2">
        <w:trPr>
          <w:trHeight w:val="227"/>
        </w:trPr>
        <w:tc>
          <w:tcPr>
            <w:tcW w:w="1134" w:type="dxa"/>
          </w:tcPr>
          <w:p w14:paraId="14E8F73E" w14:textId="4DDDC76F"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noProof/>
                <w:sz w:val="18"/>
                <w:szCs w:val="18"/>
                <w:lang w:val="en-GB"/>
              </w:rPr>
              <w:t>qb9</w:t>
            </w:r>
          </w:p>
        </w:tc>
        <w:tc>
          <w:tcPr>
            <w:tcW w:w="5103" w:type="dxa"/>
          </w:tcPr>
          <w:p w14:paraId="1F2047C7" w14:textId="59E09EDF"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sz w:val="18"/>
                <w:szCs w:val="18"/>
                <w:lang w:val="en-GB"/>
              </w:rPr>
              <w:t>To what extent do you agree or disagree with the following statement: We should reduce greenhouse gas emissions to a minimum while offsetting the remaining emissions, for instance by increasing forested areas, to make the EU economy climate neutral by 2050.</w:t>
            </w:r>
          </w:p>
        </w:tc>
        <w:tc>
          <w:tcPr>
            <w:tcW w:w="1673" w:type="dxa"/>
          </w:tcPr>
          <w:p w14:paraId="346E6E24" w14:textId="399C5FD9" w:rsidR="00EF02C2" w:rsidRPr="00EF02C2" w:rsidRDefault="00EF02C2"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1-4 scale: 1= Very important to 4= Not at all important</w:t>
            </w:r>
          </w:p>
        </w:tc>
      </w:tr>
      <w:tr w:rsidR="00EF02C2" w:rsidRPr="00EF02C2" w14:paraId="56583808" w14:textId="77777777" w:rsidTr="00EF02C2">
        <w:trPr>
          <w:trHeight w:val="227"/>
        </w:trPr>
        <w:tc>
          <w:tcPr>
            <w:tcW w:w="1134" w:type="dxa"/>
          </w:tcPr>
          <w:p w14:paraId="6A1C8E7C" w14:textId="77777777" w:rsidR="00EF02C2" w:rsidRPr="00EF02C2" w:rsidRDefault="00EF02C2" w:rsidP="00E4483A">
            <w:pPr>
              <w:pStyle w:val="Normale1"/>
              <w:spacing w:line="240" w:lineRule="auto"/>
              <w:jc w:val="both"/>
              <w:rPr>
                <w:rFonts w:ascii="Arial" w:hAnsi="Arial" w:cs="Arial"/>
                <w:b/>
                <w:bCs/>
                <w:i/>
                <w:iCs/>
                <w:sz w:val="18"/>
                <w:szCs w:val="18"/>
                <w:lang w:val="en-GB"/>
              </w:rPr>
            </w:pPr>
          </w:p>
        </w:tc>
        <w:tc>
          <w:tcPr>
            <w:tcW w:w="5103" w:type="dxa"/>
          </w:tcPr>
          <w:p w14:paraId="66A886EE" w14:textId="0EC389B8" w:rsidR="00EF02C2" w:rsidRPr="00EF02C2" w:rsidRDefault="00EF02C2" w:rsidP="00E4483A">
            <w:pPr>
              <w:pStyle w:val="Normale1"/>
              <w:spacing w:line="240" w:lineRule="auto"/>
              <w:jc w:val="both"/>
              <w:rPr>
                <w:rFonts w:ascii="Arial" w:hAnsi="Arial" w:cs="Arial"/>
                <w:b/>
                <w:bCs/>
                <w:i/>
                <w:iCs/>
                <w:sz w:val="18"/>
                <w:szCs w:val="18"/>
                <w:lang w:val="en-GB"/>
              </w:rPr>
            </w:pPr>
            <w:r w:rsidRPr="00EF02C2">
              <w:rPr>
                <w:rFonts w:ascii="Arial" w:hAnsi="Arial" w:cs="Arial"/>
                <w:b/>
                <w:bCs/>
                <w:i/>
                <w:iCs/>
                <w:sz w:val="18"/>
                <w:szCs w:val="18"/>
                <w:lang w:val="en-GB"/>
              </w:rPr>
              <w:t>Socio</w:t>
            </w:r>
            <w:del w:id="146" w:author="Veltri GiuseppeAlessandro" w:date="2021-02-04T19:17:00Z">
              <w:r w:rsidRPr="00EF02C2" w:rsidDel="00FF0DD6">
                <w:rPr>
                  <w:rFonts w:ascii="Arial" w:hAnsi="Arial" w:cs="Arial"/>
                  <w:b/>
                  <w:bCs/>
                  <w:i/>
                  <w:iCs/>
                  <w:sz w:val="18"/>
                  <w:szCs w:val="18"/>
                  <w:lang w:val="en-GB"/>
                </w:rPr>
                <w:delText>-</w:delText>
              </w:r>
            </w:del>
            <w:r w:rsidRPr="00EF02C2">
              <w:rPr>
                <w:rFonts w:ascii="Arial" w:hAnsi="Arial" w:cs="Arial"/>
                <w:b/>
                <w:bCs/>
                <w:i/>
                <w:iCs/>
                <w:sz w:val="18"/>
                <w:szCs w:val="18"/>
                <w:lang w:val="en-GB"/>
              </w:rPr>
              <w:t>demographic information</w:t>
            </w:r>
          </w:p>
        </w:tc>
        <w:tc>
          <w:tcPr>
            <w:tcW w:w="1673" w:type="dxa"/>
          </w:tcPr>
          <w:p w14:paraId="6A4D4B2D" w14:textId="77777777" w:rsidR="00EF02C2" w:rsidRPr="00EF02C2" w:rsidRDefault="00EF02C2" w:rsidP="00E4483A">
            <w:pPr>
              <w:pStyle w:val="Normale1"/>
              <w:spacing w:line="240" w:lineRule="auto"/>
              <w:jc w:val="both"/>
              <w:rPr>
                <w:rFonts w:ascii="Arial" w:hAnsi="Arial" w:cs="Arial"/>
                <w:sz w:val="18"/>
                <w:szCs w:val="18"/>
                <w:lang w:val="en-GB"/>
              </w:rPr>
            </w:pPr>
          </w:p>
        </w:tc>
      </w:tr>
      <w:tr w:rsidR="00EF02C2" w:rsidRPr="00EF02C2" w14:paraId="6325B50B" w14:textId="77777777" w:rsidTr="00EF02C2">
        <w:trPr>
          <w:trHeight w:val="227"/>
        </w:trPr>
        <w:tc>
          <w:tcPr>
            <w:tcW w:w="1134" w:type="dxa"/>
          </w:tcPr>
          <w:p w14:paraId="7C5C6E84" w14:textId="5038D001"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noProof/>
                <w:sz w:val="18"/>
                <w:szCs w:val="18"/>
                <w:lang w:val="en-GB"/>
              </w:rPr>
              <w:t>d1</w:t>
            </w:r>
          </w:p>
        </w:tc>
        <w:tc>
          <w:tcPr>
            <w:tcW w:w="5103" w:type="dxa"/>
          </w:tcPr>
          <w:p w14:paraId="116A626D" w14:textId="73A6D1A2"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sz w:val="18"/>
                <w:szCs w:val="18"/>
                <w:lang w:val="en-GB"/>
              </w:rPr>
              <w:t>In political matters people talk of "the left" and "the right". How would you place your views on this scale?</w:t>
            </w:r>
          </w:p>
        </w:tc>
        <w:tc>
          <w:tcPr>
            <w:tcW w:w="1673" w:type="dxa"/>
          </w:tcPr>
          <w:p w14:paraId="394EA912" w14:textId="1E2901E1" w:rsidR="00EF02C2" w:rsidRPr="00EF02C2" w:rsidRDefault="00EF02C2"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1-10 scale: 1= left to 10= Right</w:t>
            </w:r>
          </w:p>
        </w:tc>
      </w:tr>
      <w:tr w:rsidR="00EF02C2" w:rsidRPr="00EF02C2" w14:paraId="7C5B7174" w14:textId="77777777" w:rsidTr="00EF02C2">
        <w:trPr>
          <w:trHeight w:val="227"/>
        </w:trPr>
        <w:tc>
          <w:tcPr>
            <w:tcW w:w="1134" w:type="dxa"/>
          </w:tcPr>
          <w:p w14:paraId="446319A9" w14:textId="2E9098AC"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noProof/>
                <w:sz w:val="18"/>
                <w:szCs w:val="18"/>
                <w:lang w:val="en-GB"/>
              </w:rPr>
              <w:t>d7</w:t>
            </w:r>
          </w:p>
        </w:tc>
        <w:tc>
          <w:tcPr>
            <w:tcW w:w="5103" w:type="dxa"/>
          </w:tcPr>
          <w:p w14:paraId="389F5331" w14:textId="65485062"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sz w:val="18"/>
                <w:szCs w:val="18"/>
                <w:lang w:val="en-GB"/>
              </w:rPr>
              <w:t>Which of the following best corresponds to your own current situation?</w:t>
            </w:r>
          </w:p>
        </w:tc>
        <w:tc>
          <w:tcPr>
            <w:tcW w:w="1673" w:type="dxa"/>
          </w:tcPr>
          <w:p w14:paraId="534763BA" w14:textId="77777777" w:rsidR="00EF02C2" w:rsidRPr="00EF02C2" w:rsidRDefault="00EF02C2"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 xml:space="preserve">Categorical </w:t>
            </w:r>
          </w:p>
        </w:tc>
      </w:tr>
      <w:tr w:rsidR="00EF02C2" w:rsidRPr="00EF02C2" w14:paraId="1C95C137" w14:textId="77777777" w:rsidTr="00EF02C2">
        <w:trPr>
          <w:trHeight w:val="227"/>
        </w:trPr>
        <w:tc>
          <w:tcPr>
            <w:tcW w:w="1134" w:type="dxa"/>
          </w:tcPr>
          <w:p w14:paraId="230B8A46" w14:textId="7C3DBDF2"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noProof/>
                <w:sz w:val="18"/>
                <w:szCs w:val="18"/>
                <w:lang w:val="en-GB"/>
              </w:rPr>
              <w:t>d8</w:t>
            </w:r>
          </w:p>
        </w:tc>
        <w:tc>
          <w:tcPr>
            <w:tcW w:w="5103" w:type="dxa"/>
          </w:tcPr>
          <w:p w14:paraId="5B1C74E3" w14:textId="25EED755"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sz w:val="18"/>
                <w:szCs w:val="18"/>
                <w:lang w:val="en-GB"/>
              </w:rPr>
              <w:t>How old were you when you stopped full-time education?</w:t>
            </w:r>
          </w:p>
        </w:tc>
        <w:tc>
          <w:tcPr>
            <w:tcW w:w="1673" w:type="dxa"/>
          </w:tcPr>
          <w:p w14:paraId="6DBD0B25" w14:textId="22233017" w:rsidR="00EF02C2" w:rsidRPr="00EF02C2" w:rsidRDefault="00EF02C2"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 xml:space="preserve">Number in actual years </w:t>
            </w:r>
          </w:p>
        </w:tc>
      </w:tr>
      <w:tr w:rsidR="00EF02C2" w:rsidRPr="00EF02C2" w14:paraId="0B3E3418" w14:textId="77777777" w:rsidTr="00EF02C2">
        <w:trPr>
          <w:trHeight w:val="227"/>
        </w:trPr>
        <w:tc>
          <w:tcPr>
            <w:tcW w:w="1134" w:type="dxa"/>
          </w:tcPr>
          <w:p w14:paraId="6592FE96" w14:textId="67ACE758"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noProof/>
                <w:sz w:val="18"/>
                <w:szCs w:val="18"/>
                <w:lang w:val="en-GB"/>
              </w:rPr>
              <w:t>d10</w:t>
            </w:r>
          </w:p>
        </w:tc>
        <w:tc>
          <w:tcPr>
            <w:tcW w:w="5103" w:type="dxa"/>
          </w:tcPr>
          <w:p w14:paraId="38222F0D" w14:textId="44812275" w:rsidR="00EF02C2" w:rsidRPr="00EF02C2" w:rsidRDefault="00EF02C2" w:rsidP="00E4483A">
            <w:pPr>
              <w:pStyle w:val="Normale1"/>
              <w:spacing w:line="240" w:lineRule="auto"/>
              <w:ind w:left="170"/>
              <w:jc w:val="both"/>
              <w:rPr>
                <w:rFonts w:ascii="Arial" w:hAnsi="Arial" w:cs="Arial"/>
                <w:sz w:val="18"/>
                <w:szCs w:val="18"/>
                <w:lang w:val="en-GB"/>
              </w:rPr>
            </w:pPr>
            <w:r w:rsidRPr="00EF02C2">
              <w:rPr>
                <w:rFonts w:ascii="Arial" w:hAnsi="Arial" w:cs="Arial"/>
                <w:sz w:val="18"/>
                <w:szCs w:val="18"/>
                <w:lang w:val="en-GB"/>
              </w:rPr>
              <w:t>Gender</w:t>
            </w:r>
          </w:p>
        </w:tc>
        <w:tc>
          <w:tcPr>
            <w:tcW w:w="1673" w:type="dxa"/>
          </w:tcPr>
          <w:p w14:paraId="1273D7EC" w14:textId="2FA0C770" w:rsidR="00EF02C2" w:rsidRPr="00EF02C2" w:rsidRDefault="00EF02C2"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Female; Male</w:t>
            </w:r>
          </w:p>
        </w:tc>
      </w:tr>
      <w:tr w:rsidR="00EF02C2" w:rsidRPr="00EF02C2" w14:paraId="19911B94" w14:textId="77777777" w:rsidTr="00EF02C2">
        <w:trPr>
          <w:trHeight w:val="227"/>
        </w:trPr>
        <w:tc>
          <w:tcPr>
            <w:tcW w:w="1134" w:type="dxa"/>
          </w:tcPr>
          <w:p w14:paraId="7EE8EE71" w14:textId="6F3413AD" w:rsidR="00EF02C2" w:rsidRPr="00EF02C2" w:rsidRDefault="00EF02C2" w:rsidP="00E4483A">
            <w:pPr>
              <w:pStyle w:val="Default"/>
              <w:ind w:left="170"/>
              <w:jc w:val="both"/>
              <w:rPr>
                <w:rFonts w:ascii="Arial" w:hAnsi="Arial" w:cs="Arial"/>
                <w:sz w:val="18"/>
                <w:szCs w:val="18"/>
              </w:rPr>
            </w:pPr>
            <w:r w:rsidRPr="00EF02C2">
              <w:rPr>
                <w:rFonts w:ascii="Arial" w:hAnsi="Arial" w:cs="Arial"/>
                <w:noProof/>
                <w:sz w:val="18"/>
                <w:szCs w:val="18"/>
                <w:lang w:val="en-GB"/>
              </w:rPr>
              <w:t>d11</w:t>
            </w:r>
          </w:p>
        </w:tc>
        <w:tc>
          <w:tcPr>
            <w:tcW w:w="5103" w:type="dxa"/>
          </w:tcPr>
          <w:p w14:paraId="6C6124BB" w14:textId="758669A1" w:rsidR="00EF02C2" w:rsidRPr="00EF02C2" w:rsidRDefault="00EF02C2" w:rsidP="00E4483A">
            <w:pPr>
              <w:pStyle w:val="Default"/>
              <w:ind w:left="170"/>
              <w:jc w:val="both"/>
              <w:rPr>
                <w:rFonts w:ascii="Arial" w:hAnsi="Arial" w:cs="Arial"/>
                <w:sz w:val="18"/>
                <w:szCs w:val="18"/>
              </w:rPr>
            </w:pPr>
            <w:r w:rsidRPr="00EF02C2">
              <w:rPr>
                <w:rFonts w:ascii="Arial" w:hAnsi="Arial" w:cs="Arial"/>
                <w:sz w:val="18"/>
                <w:szCs w:val="18"/>
              </w:rPr>
              <w:t>How old are you?</w:t>
            </w:r>
          </w:p>
        </w:tc>
        <w:tc>
          <w:tcPr>
            <w:tcW w:w="1673" w:type="dxa"/>
          </w:tcPr>
          <w:p w14:paraId="65CAFF1F" w14:textId="5C3E2A53" w:rsidR="00EF02C2" w:rsidRPr="00EF02C2" w:rsidRDefault="00EF02C2"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 xml:space="preserve">Number in actual years </w:t>
            </w:r>
          </w:p>
        </w:tc>
      </w:tr>
      <w:tr w:rsidR="00EF02C2" w:rsidRPr="00EF02C2" w14:paraId="33FA9229" w14:textId="77777777" w:rsidTr="00EF02C2">
        <w:trPr>
          <w:trHeight w:val="227"/>
        </w:trPr>
        <w:tc>
          <w:tcPr>
            <w:tcW w:w="1134" w:type="dxa"/>
          </w:tcPr>
          <w:p w14:paraId="14BE83BA" w14:textId="3BE3C597" w:rsidR="00EF02C2" w:rsidRPr="00EF02C2" w:rsidRDefault="00EF02C2" w:rsidP="00E4483A">
            <w:pPr>
              <w:pStyle w:val="Default"/>
              <w:ind w:left="170"/>
              <w:jc w:val="both"/>
              <w:rPr>
                <w:rFonts w:ascii="Arial" w:hAnsi="Arial" w:cs="Arial"/>
                <w:sz w:val="18"/>
                <w:szCs w:val="18"/>
                <w:lang w:val="en-GB"/>
              </w:rPr>
            </w:pPr>
            <w:r w:rsidRPr="00EF02C2">
              <w:rPr>
                <w:rFonts w:ascii="Arial" w:hAnsi="Arial" w:cs="Arial"/>
                <w:noProof/>
                <w:sz w:val="18"/>
                <w:szCs w:val="18"/>
                <w:lang w:val="en-GB"/>
              </w:rPr>
              <w:t>d25</w:t>
            </w:r>
          </w:p>
        </w:tc>
        <w:tc>
          <w:tcPr>
            <w:tcW w:w="5103" w:type="dxa"/>
          </w:tcPr>
          <w:p w14:paraId="6EDBC405" w14:textId="517A5F9B" w:rsidR="00EF02C2" w:rsidRPr="00EF02C2" w:rsidRDefault="00EF02C2" w:rsidP="00E4483A">
            <w:pPr>
              <w:pStyle w:val="Default"/>
              <w:ind w:left="170"/>
              <w:jc w:val="both"/>
              <w:rPr>
                <w:rFonts w:ascii="Arial" w:hAnsi="Arial" w:cs="Arial"/>
                <w:sz w:val="18"/>
                <w:szCs w:val="18"/>
                <w:lang w:val="en-GB"/>
              </w:rPr>
            </w:pPr>
            <w:r w:rsidRPr="00EF02C2">
              <w:rPr>
                <w:rFonts w:ascii="Arial" w:hAnsi="Arial" w:cs="Arial"/>
                <w:sz w:val="18"/>
                <w:szCs w:val="18"/>
                <w:lang w:val="en-GB"/>
              </w:rPr>
              <w:t xml:space="preserve">Would you say you live in a...? </w:t>
            </w:r>
          </w:p>
        </w:tc>
        <w:tc>
          <w:tcPr>
            <w:tcW w:w="1673" w:type="dxa"/>
          </w:tcPr>
          <w:p w14:paraId="7FFBEA0D" w14:textId="77777777" w:rsidR="00EF02C2" w:rsidRPr="00EF02C2" w:rsidRDefault="00EF02C2"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Categorical</w:t>
            </w:r>
          </w:p>
        </w:tc>
      </w:tr>
      <w:tr w:rsidR="00EF02C2" w:rsidRPr="00EF02C2" w14:paraId="4D3CC5A6" w14:textId="77777777" w:rsidTr="00EF02C2">
        <w:trPr>
          <w:trHeight w:val="227"/>
        </w:trPr>
        <w:tc>
          <w:tcPr>
            <w:tcW w:w="1134" w:type="dxa"/>
          </w:tcPr>
          <w:p w14:paraId="2BB3427D" w14:textId="2C200181" w:rsidR="00EF02C2" w:rsidRPr="00EF02C2" w:rsidRDefault="00EF02C2" w:rsidP="00E4483A">
            <w:pPr>
              <w:pStyle w:val="Default"/>
              <w:ind w:left="170"/>
              <w:jc w:val="both"/>
              <w:rPr>
                <w:rFonts w:ascii="Arial" w:hAnsi="Arial" w:cs="Arial"/>
                <w:sz w:val="18"/>
                <w:szCs w:val="18"/>
                <w:lang w:val="en-GB"/>
              </w:rPr>
            </w:pPr>
            <w:r w:rsidRPr="00EF02C2">
              <w:rPr>
                <w:rFonts w:ascii="Arial" w:hAnsi="Arial" w:cs="Arial"/>
                <w:noProof/>
                <w:sz w:val="18"/>
                <w:szCs w:val="18"/>
                <w:lang w:val="en-GB"/>
              </w:rPr>
              <w:t>d63</w:t>
            </w:r>
          </w:p>
        </w:tc>
        <w:tc>
          <w:tcPr>
            <w:tcW w:w="5103" w:type="dxa"/>
          </w:tcPr>
          <w:p w14:paraId="2EC5F075" w14:textId="03240C94" w:rsidR="00EF02C2" w:rsidRPr="00EF02C2" w:rsidRDefault="00EF02C2" w:rsidP="00E4483A">
            <w:pPr>
              <w:pStyle w:val="Default"/>
              <w:ind w:left="170"/>
              <w:jc w:val="both"/>
              <w:rPr>
                <w:rFonts w:ascii="Arial" w:hAnsi="Arial" w:cs="Arial"/>
                <w:sz w:val="18"/>
                <w:szCs w:val="18"/>
                <w:lang w:val="en-GB"/>
              </w:rPr>
            </w:pPr>
            <w:r w:rsidRPr="00EF02C2">
              <w:rPr>
                <w:rFonts w:ascii="Arial" w:hAnsi="Arial" w:cs="Arial"/>
                <w:sz w:val="18"/>
                <w:szCs w:val="18"/>
                <w:lang w:val="en-GB"/>
              </w:rPr>
              <w:t>Do you see yourself and your household belonging to…?</w:t>
            </w:r>
          </w:p>
        </w:tc>
        <w:tc>
          <w:tcPr>
            <w:tcW w:w="1673" w:type="dxa"/>
          </w:tcPr>
          <w:p w14:paraId="7AA68FDE" w14:textId="77777777" w:rsidR="00EF02C2" w:rsidRPr="00EF02C2" w:rsidRDefault="00EF02C2"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Categorical</w:t>
            </w:r>
          </w:p>
        </w:tc>
      </w:tr>
      <w:tr w:rsidR="00EF02C2" w:rsidRPr="00EF02C2" w14:paraId="4DAAE51C" w14:textId="77777777" w:rsidTr="00EF02C2">
        <w:trPr>
          <w:trHeight w:val="227"/>
        </w:trPr>
        <w:tc>
          <w:tcPr>
            <w:tcW w:w="1134" w:type="dxa"/>
            <w:tcBorders>
              <w:bottom w:val="single" w:sz="4" w:space="0" w:color="auto"/>
            </w:tcBorders>
          </w:tcPr>
          <w:p w14:paraId="0B5459DB" w14:textId="62E68EEC" w:rsidR="00EF02C2" w:rsidRPr="00EF02C2" w:rsidRDefault="00EF02C2" w:rsidP="00E4483A">
            <w:pPr>
              <w:pStyle w:val="Default"/>
              <w:ind w:left="170"/>
              <w:jc w:val="both"/>
              <w:rPr>
                <w:rFonts w:ascii="Arial" w:hAnsi="Arial" w:cs="Arial"/>
                <w:sz w:val="18"/>
                <w:szCs w:val="18"/>
                <w:lang w:val="en-GB"/>
              </w:rPr>
            </w:pPr>
            <w:r w:rsidRPr="00EF02C2">
              <w:rPr>
                <w:rFonts w:ascii="Arial" w:hAnsi="Arial" w:cs="Arial"/>
                <w:noProof/>
                <w:sz w:val="18"/>
                <w:szCs w:val="18"/>
                <w:lang w:val="en-GB"/>
              </w:rPr>
              <w:t>country</w:t>
            </w:r>
          </w:p>
        </w:tc>
        <w:tc>
          <w:tcPr>
            <w:tcW w:w="5103" w:type="dxa"/>
            <w:tcBorders>
              <w:bottom w:val="single" w:sz="4" w:space="0" w:color="auto"/>
            </w:tcBorders>
          </w:tcPr>
          <w:p w14:paraId="2F776080" w14:textId="2A93B93F" w:rsidR="00EF02C2" w:rsidRPr="00EF02C2" w:rsidRDefault="00EF02C2" w:rsidP="00E4483A">
            <w:pPr>
              <w:pStyle w:val="Default"/>
              <w:ind w:left="170"/>
              <w:jc w:val="both"/>
              <w:rPr>
                <w:rFonts w:ascii="Arial" w:hAnsi="Arial" w:cs="Arial"/>
                <w:sz w:val="18"/>
                <w:szCs w:val="18"/>
                <w:lang w:val="en-GB"/>
              </w:rPr>
            </w:pPr>
            <w:r w:rsidRPr="00EF02C2">
              <w:rPr>
                <w:rFonts w:ascii="Arial" w:hAnsi="Arial" w:cs="Arial"/>
                <w:sz w:val="18"/>
                <w:szCs w:val="18"/>
                <w:lang w:val="en-GB"/>
              </w:rPr>
              <w:t>Country</w:t>
            </w:r>
          </w:p>
        </w:tc>
        <w:tc>
          <w:tcPr>
            <w:tcW w:w="1673" w:type="dxa"/>
            <w:tcBorders>
              <w:bottom w:val="single" w:sz="4" w:space="0" w:color="auto"/>
            </w:tcBorders>
          </w:tcPr>
          <w:p w14:paraId="11BDD742" w14:textId="77777777" w:rsidR="00EF02C2" w:rsidRPr="00EF02C2" w:rsidRDefault="00EF02C2"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Categorical</w:t>
            </w:r>
          </w:p>
        </w:tc>
      </w:tr>
    </w:tbl>
    <w:p w14:paraId="30244F12" w14:textId="77777777" w:rsidR="00C94FB6" w:rsidRDefault="00C94FB6" w:rsidP="00E4483A">
      <w:pPr>
        <w:jc w:val="both"/>
        <w:rPr>
          <w:rFonts w:ascii="Arial" w:hAnsi="Arial" w:cs="Arial"/>
          <w:b/>
          <w:bCs/>
          <w:lang w:val="en-GB"/>
        </w:rPr>
      </w:pPr>
    </w:p>
    <w:p w14:paraId="660E9CD2" w14:textId="6923521B" w:rsidR="00C94FB6" w:rsidRDefault="00C94FB6" w:rsidP="00E4483A">
      <w:pPr>
        <w:jc w:val="both"/>
        <w:rPr>
          <w:rFonts w:ascii="Arial" w:hAnsi="Arial" w:cs="Arial"/>
          <w:b/>
          <w:bCs/>
          <w:lang w:val="en-GB"/>
        </w:rPr>
      </w:pPr>
      <w:r>
        <w:rPr>
          <w:rFonts w:ascii="Arial" w:hAnsi="Arial" w:cs="Arial"/>
          <w:b/>
          <w:bCs/>
          <w:lang w:val="en-GB"/>
        </w:rPr>
        <w:br w:type="page"/>
      </w:r>
    </w:p>
    <w:p w14:paraId="4138BD38" w14:textId="78CD16A1" w:rsidR="00C94FB6" w:rsidRDefault="000226A6" w:rsidP="00E4483A">
      <w:pPr>
        <w:spacing w:line="360" w:lineRule="auto"/>
        <w:jc w:val="both"/>
        <w:rPr>
          <w:rFonts w:ascii="Arial" w:hAnsi="Arial" w:cs="Arial"/>
          <w:lang w:val="en-GB"/>
        </w:rPr>
      </w:pPr>
      <w:r>
        <w:rPr>
          <w:rFonts w:ascii="Arial" w:hAnsi="Arial" w:cs="Arial"/>
          <w:b/>
          <w:bCs/>
          <w:lang w:val="en-GB"/>
        </w:rPr>
        <w:lastRenderedPageBreak/>
        <w:t xml:space="preserve">APPENDIX B. </w:t>
      </w:r>
      <w:r w:rsidR="00C94FB6" w:rsidRPr="000226A6">
        <w:rPr>
          <w:rFonts w:ascii="Arial" w:hAnsi="Arial" w:cs="Arial"/>
          <w:b/>
          <w:bCs/>
          <w:lang w:val="en-GB"/>
        </w:rPr>
        <w:t>Summary Statistics.</w:t>
      </w:r>
    </w:p>
    <w:tbl>
      <w:tblPr>
        <w:tblStyle w:val="Grigliatabella"/>
        <w:tblW w:w="79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94"/>
        <w:gridCol w:w="907"/>
        <w:gridCol w:w="907"/>
        <w:gridCol w:w="907"/>
        <w:gridCol w:w="907"/>
        <w:gridCol w:w="907"/>
      </w:tblGrid>
      <w:tr w:rsidR="00C94FB6" w:rsidRPr="00EF02C2" w14:paraId="30DA27B2" w14:textId="77777777" w:rsidTr="00F104F8">
        <w:trPr>
          <w:trHeight w:val="227"/>
        </w:trPr>
        <w:tc>
          <w:tcPr>
            <w:tcW w:w="3394" w:type="dxa"/>
            <w:tcBorders>
              <w:top w:val="single" w:sz="4" w:space="0" w:color="auto"/>
              <w:bottom w:val="single" w:sz="4" w:space="0" w:color="auto"/>
            </w:tcBorders>
          </w:tcPr>
          <w:p w14:paraId="38BFD5A6" w14:textId="186C41B5" w:rsidR="00C94FB6" w:rsidRPr="00EF02C2" w:rsidRDefault="00EF02C2" w:rsidP="00E4483A">
            <w:pPr>
              <w:pStyle w:val="Normale1"/>
              <w:spacing w:line="240" w:lineRule="auto"/>
              <w:jc w:val="both"/>
              <w:rPr>
                <w:rFonts w:ascii="Arial" w:hAnsi="Arial" w:cs="Arial"/>
                <w:b/>
                <w:bCs/>
                <w:sz w:val="18"/>
                <w:szCs w:val="18"/>
                <w:lang w:val="en-GB"/>
              </w:rPr>
            </w:pPr>
            <w:r w:rsidRPr="00EF02C2">
              <w:rPr>
                <w:rFonts w:ascii="Arial" w:hAnsi="Arial" w:cs="Arial"/>
                <w:b/>
                <w:bCs/>
                <w:sz w:val="18"/>
                <w:szCs w:val="18"/>
                <w:lang w:val="en-GB"/>
              </w:rPr>
              <w:t>Variables</w:t>
            </w:r>
          </w:p>
        </w:tc>
        <w:tc>
          <w:tcPr>
            <w:tcW w:w="907" w:type="dxa"/>
            <w:tcBorders>
              <w:top w:val="single" w:sz="4" w:space="0" w:color="auto"/>
              <w:bottom w:val="single" w:sz="4" w:space="0" w:color="auto"/>
            </w:tcBorders>
          </w:tcPr>
          <w:p w14:paraId="32742602" w14:textId="77777777" w:rsidR="00C94FB6" w:rsidRPr="00EF02C2" w:rsidRDefault="00C94FB6" w:rsidP="00E4483A">
            <w:pPr>
              <w:pStyle w:val="Normale1"/>
              <w:spacing w:line="240" w:lineRule="auto"/>
              <w:jc w:val="both"/>
              <w:rPr>
                <w:rFonts w:ascii="Arial" w:hAnsi="Arial" w:cs="Arial"/>
                <w:b/>
                <w:bCs/>
                <w:sz w:val="18"/>
                <w:szCs w:val="18"/>
                <w:lang w:val="en-GB"/>
              </w:rPr>
            </w:pPr>
            <w:r w:rsidRPr="00EF02C2">
              <w:rPr>
                <w:rFonts w:ascii="Arial" w:hAnsi="Arial" w:cs="Arial"/>
                <w:b/>
                <w:bCs/>
                <w:sz w:val="18"/>
                <w:szCs w:val="18"/>
                <w:lang w:val="en-GB"/>
              </w:rPr>
              <w:t>Obs.</w:t>
            </w:r>
          </w:p>
        </w:tc>
        <w:tc>
          <w:tcPr>
            <w:tcW w:w="907" w:type="dxa"/>
            <w:tcBorders>
              <w:top w:val="single" w:sz="4" w:space="0" w:color="auto"/>
              <w:bottom w:val="single" w:sz="4" w:space="0" w:color="auto"/>
            </w:tcBorders>
          </w:tcPr>
          <w:p w14:paraId="2CE2F95D" w14:textId="77777777" w:rsidR="00C94FB6" w:rsidRPr="00EF02C2" w:rsidRDefault="00C94FB6" w:rsidP="00E4483A">
            <w:pPr>
              <w:pStyle w:val="Normale1"/>
              <w:spacing w:line="240" w:lineRule="auto"/>
              <w:jc w:val="both"/>
              <w:rPr>
                <w:rFonts w:ascii="Arial" w:hAnsi="Arial" w:cs="Arial"/>
                <w:b/>
                <w:bCs/>
                <w:sz w:val="18"/>
                <w:szCs w:val="18"/>
                <w:lang w:val="en-GB"/>
              </w:rPr>
            </w:pPr>
            <w:r w:rsidRPr="00EF02C2">
              <w:rPr>
                <w:rFonts w:ascii="Arial" w:hAnsi="Arial" w:cs="Arial"/>
                <w:b/>
                <w:bCs/>
                <w:sz w:val="18"/>
                <w:szCs w:val="18"/>
                <w:lang w:val="en-GB"/>
              </w:rPr>
              <w:t>Mean</w:t>
            </w:r>
          </w:p>
        </w:tc>
        <w:tc>
          <w:tcPr>
            <w:tcW w:w="907" w:type="dxa"/>
            <w:tcBorders>
              <w:top w:val="single" w:sz="4" w:space="0" w:color="auto"/>
              <w:bottom w:val="single" w:sz="4" w:space="0" w:color="auto"/>
            </w:tcBorders>
          </w:tcPr>
          <w:p w14:paraId="1A852813" w14:textId="77777777" w:rsidR="00C94FB6" w:rsidRPr="00EF02C2" w:rsidRDefault="00C94FB6" w:rsidP="00E4483A">
            <w:pPr>
              <w:pStyle w:val="Normale1"/>
              <w:spacing w:line="240" w:lineRule="auto"/>
              <w:jc w:val="both"/>
              <w:rPr>
                <w:rFonts w:ascii="Arial" w:hAnsi="Arial" w:cs="Arial"/>
                <w:b/>
                <w:bCs/>
                <w:sz w:val="18"/>
                <w:szCs w:val="18"/>
                <w:lang w:val="en-GB"/>
              </w:rPr>
            </w:pPr>
            <w:r w:rsidRPr="00EF02C2">
              <w:rPr>
                <w:rFonts w:ascii="Arial" w:hAnsi="Arial" w:cs="Arial"/>
                <w:b/>
                <w:bCs/>
                <w:sz w:val="18"/>
                <w:szCs w:val="18"/>
                <w:lang w:val="en-GB"/>
              </w:rPr>
              <w:t>Std. Dev.</w:t>
            </w:r>
          </w:p>
        </w:tc>
        <w:tc>
          <w:tcPr>
            <w:tcW w:w="907" w:type="dxa"/>
            <w:tcBorders>
              <w:top w:val="single" w:sz="4" w:space="0" w:color="auto"/>
              <w:bottom w:val="single" w:sz="4" w:space="0" w:color="auto"/>
            </w:tcBorders>
          </w:tcPr>
          <w:p w14:paraId="015F18BA" w14:textId="77777777" w:rsidR="00C94FB6" w:rsidRPr="00EF02C2" w:rsidRDefault="00C94FB6" w:rsidP="00E4483A">
            <w:pPr>
              <w:pStyle w:val="Normale1"/>
              <w:spacing w:line="240" w:lineRule="auto"/>
              <w:jc w:val="both"/>
              <w:rPr>
                <w:rFonts w:ascii="Arial" w:hAnsi="Arial" w:cs="Arial"/>
                <w:b/>
                <w:bCs/>
                <w:sz w:val="18"/>
                <w:szCs w:val="18"/>
                <w:lang w:val="en-GB"/>
              </w:rPr>
            </w:pPr>
            <w:r w:rsidRPr="00EF02C2">
              <w:rPr>
                <w:rFonts w:ascii="Arial" w:hAnsi="Arial" w:cs="Arial"/>
                <w:b/>
                <w:bCs/>
                <w:sz w:val="18"/>
                <w:szCs w:val="18"/>
                <w:lang w:val="en-GB"/>
              </w:rPr>
              <w:t>Min</w:t>
            </w:r>
          </w:p>
        </w:tc>
        <w:tc>
          <w:tcPr>
            <w:tcW w:w="907" w:type="dxa"/>
            <w:tcBorders>
              <w:top w:val="single" w:sz="4" w:space="0" w:color="auto"/>
              <w:bottom w:val="single" w:sz="4" w:space="0" w:color="auto"/>
            </w:tcBorders>
          </w:tcPr>
          <w:p w14:paraId="38445769" w14:textId="77777777" w:rsidR="00C94FB6" w:rsidRPr="00EF02C2" w:rsidRDefault="00C94FB6" w:rsidP="00E4483A">
            <w:pPr>
              <w:pStyle w:val="Normale1"/>
              <w:spacing w:line="240" w:lineRule="auto"/>
              <w:jc w:val="both"/>
              <w:rPr>
                <w:rFonts w:ascii="Arial" w:hAnsi="Arial" w:cs="Arial"/>
                <w:b/>
                <w:bCs/>
                <w:sz w:val="18"/>
                <w:szCs w:val="18"/>
                <w:lang w:val="en-GB"/>
              </w:rPr>
            </w:pPr>
            <w:r w:rsidRPr="00EF02C2">
              <w:rPr>
                <w:rFonts w:ascii="Arial" w:hAnsi="Arial" w:cs="Arial"/>
                <w:b/>
                <w:bCs/>
                <w:sz w:val="18"/>
                <w:szCs w:val="18"/>
                <w:lang w:val="en-GB"/>
              </w:rPr>
              <w:t>Max</w:t>
            </w:r>
          </w:p>
        </w:tc>
      </w:tr>
      <w:tr w:rsidR="00C94FB6" w:rsidRPr="00EF02C2" w14:paraId="3EC30B65" w14:textId="77777777" w:rsidTr="00F104F8">
        <w:trPr>
          <w:trHeight w:val="227"/>
        </w:trPr>
        <w:tc>
          <w:tcPr>
            <w:tcW w:w="3394" w:type="dxa"/>
          </w:tcPr>
          <w:p w14:paraId="3C31A0B8" w14:textId="77777777" w:rsidR="00C94FB6" w:rsidRPr="00EF02C2" w:rsidRDefault="00C94FB6" w:rsidP="00E4483A">
            <w:pPr>
              <w:pStyle w:val="Normale1"/>
              <w:spacing w:line="240" w:lineRule="auto"/>
              <w:jc w:val="both"/>
              <w:rPr>
                <w:rFonts w:ascii="Arial" w:hAnsi="Arial" w:cs="Arial"/>
                <w:b/>
                <w:bCs/>
                <w:sz w:val="18"/>
                <w:szCs w:val="18"/>
                <w:lang w:val="en-GB"/>
              </w:rPr>
            </w:pPr>
            <w:r w:rsidRPr="00EF02C2">
              <w:rPr>
                <w:rFonts w:ascii="Arial" w:hAnsi="Arial" w:cs="Arial"/>
                <w:b/>
                <w:bCs/>
                <w:sz w:val="18"/>
                <w:szCs w:val="18"/>
                <w:lang w:val="en-GB"/>
              </w:rPr>
              <w:t>Qb5</w:t>
            </w:r>
          </w:p>
        </w:tc>
        <w:tc>
          <w:tcPr>
            <w:tcW w:w="907" w:type="dxa"/>
          </w:tcPr>
          <w:p w14:paraId="56EF9081"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hAnsi="Arial" w:cs="Arial"/>
                <w:sz w:val="18"/>
                <w:szCs w:val="18"/>
                <w:lang w:val="en-GB"/>
              </w:rPr>
            </w:pPr>
            <w:r w:rsidRPr="00EF02C2">
              <w:rPr>
                <w:rFonts w:ascii="Arial" w:hAnsi="Arial" w:cs="Arial"/>
                <w:color w:val="000000"/>
                <w:sz w:val="18"/>
                <w:szCs w:val="18"/>
                <w:lang w:val="en-GB"/>
              </w:rPr>
              <w:t>21978</w:t>
            </w:r>
          </w:p>
        </w:tc>
        <w:tc>
          <w:tcPr>
            <w:tcW w:w="907" w:type="dxa"/>
          </w:tcPr>
          <w:p w14:paraId="3F8780A7" w14:textId="77777777" w:rsidR="00C94FB6" w:rsidRPr="00EF02C2" w:rsidRDefault="00C94FB6" w:rsidP="00E4483A">
            <w:pPr>
              <w:pStyle w:val="Normale1"/>
              <w:spacing w:line="240" w:lineRule="auto"/>
              <w:jc w:val="both"/>
              <w:rPr>
                <w:rFonts w:ascii="Arial" w:hAnsi="Arial" w:cs="Arial"/>
                <w:sz w:val="18"/>
                <w:szCs w:val="18"/>
                <w:lang w:val="en-GB"/>
              </w:rPr>
            </w:pPr>
          </w:p>
        </w:tc>
        <w:tc>
          <w:tcPr>
            <w:tcW w:w="907" w:type="dxa"/>
          </w:tcPr>
          <w:p w14:paraId="4C5F4DB3" w14:textId="77777777" w:rsidR="00C94FB6" w:rsidRPr="00EF02C2" w:rsidRDefault="00C94FB6" w:rsidP="00E4483A">
            <w:pPr>
              <w:pStyle w:val="Normale1"/>
              <w:spacing w:line="240" w:lineRule="auto"/>
              <w:jc w:val="both"/>
              <w:rPr>
                <w:rFonts w:ascii="Arial" w:hAnsi="Arial" w:cs="Arial"/>
                <w:sz w:val="18"/>
                <w:szCs w:val="18"/>
                <w:lang w:val="en-GB"/>
              </w:rPr>
            </w:pPr>
          </w:p>
        </w:tc>
        <w:tc>
          <w:tcPr>
            <w:tcW w:w="907" w:type="dxa"/>
          </w:tcPr>
          <w:p w14:paraId="7F34AD5B" w14:textId="77777777" w:rsidR="00C94FB6" w:rsidRPr="00EF02C2" w:rsidRDefault="00C94FB6" w:rsidP="00E4483A">
            <w:pPr>
              <w:pStyle w:val="Normale1"/>
              <w:spacing w:line="240" w:lineRule="auto"/>
              <w:jc w:val="both"/>
              <w:rPr>
                <w:rFonts w:ascii="Arial" w:hAnsi="Arial" w:cs="Arial"/>
                <w:sz w:val="18"/>
                <w:szCs w:val="18"/>
                <w:lang w:val="en-GB"/>
              </w:rPr>
            </w:pPr>
          </w:p>
        </w:tc>
        <w:tc>
          <w:tcPr>
            <w:tcW w:w="907" w:type="dxa"/>
          </w:tcPr>
          <w:p w14:paraId="22EB7A64" w14:textId="77777777" w:rsidR="00C94FB6" w:rsidRPr="00EF02C2" w:rsidRDefault="00C94FB6" w:rsidP="00E4483A">
            <w:pPr>
              <w:pStyle w:val="Normale1"/>
              <w:spacing w:line="240" w:lineRule="auto"/>
              <w:jc w:val="both"/>
              <w:rPr>
                <w:rFonts w:ascii="Arial" w:hAnsi="Arial" w:cs="Arial"/>
                <w:sz w:val="18"/>
                <w:szCs w:val="18"/>
                <w:lang w:val="en-GB"/>
              </w:rPr>
            </w:pPr>
          </w:p>
        </w:tc>
      </w:tr>
      <w:tr w:rsidR="00C94FB6" w:rsidRPr="00EF02C2" w14:paraId="1A545B77" w14:textId="77777777" w:rsidTr="00F104F8">
        <w:trPr>
          <w:trHeight w:val="227"/>
        </w:trPr>
        <w:tc>
          <w:tcPr>
            <w:tcW w:w="3394" w:type="dxa"/>
          </w:tcPr>
          <w:p w14:paraId="5B98FCF4" w14:textId="77777777" w:rsidR="00C94FB6" w:rsidRPr="00EF02C2" w:rsidRDefault="00C94FB6" w:rsidP="00E4483A">
            <w:pPr>
              <w:pStyle w:val="Normale1"/>
              <w:spacing w:line="240" w:lineRule="auto"/>
              <w:ind w:left="170"/>
              <w:jc w:val="both"/>
              <w:rPr>
                <w:rFonts w:ascii="Arial" w:hAnsi="Arial" w:cs="Arial"/>
                <w:i/>
                <w:iCs/>
                <w:sz w:val="18"/>
                <w:szCs w:val="18"/>
                <w:lang w:val="en-GB"/>
              </w:rPr>
            </w:pPr>
            <w:r w:rsidRPr="00EF02C2">
              <w:rPr>
                <w:rFonts w:ascii="Arial" w:hAnsi="Arial" w:cs="Arial"/>
                <w:i/>
                <w:iCs/>
                <w:sz w:val="18"/>
                <w:szCs w:val="18"/>
                <w:lang w:val="en-GB"/>
              </w:rPr>
              <w:t>Yes</w:t>
            </w:r>
          </w:p>
        </w:tc>
        <w:tc>
          <w:tcPr>
            <w:tcW w:w="907" w:type="dxa"/>
          </w:tcPr>
          <w:p w14:paraId="172CFFA0"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14327</w:t>
            </w:r>
          </w:p>
        </w:tc>
        <w:tc>
          <w:tcPr>
            <w:tcW w:w="907" w:type="dxa"/>
          </w:tcPr>
          <w:p w14:paraId="34574E94" w14:textId="77777777" w:rsidR="00C94FB6" w:rsidRPr="00EF02C2" w:rsidRDefault="00C94FB6" w:rsidP="00E4483A">
            <w:pPr>
              <w:pStyle w:val="Normale1"/>
              <w:spacing w:line="240" w:lineRule="auto"/>
              <w:jc w:val="both"/>
              <w:rPr>
                <w:rFonts w:ascii="Arial" w:hAnsi="Arial" w:cs="Arial"/>
                <w:sz w:val="18"/>
                <w:szCs w:val="18"/>
                <w:lang w:val="en-GB"/>
              </w:rPr>
            </w:pPr>
          </w:p>
        </w:tc>
        <w:tc>
          <w:tcPr>
            <w:tcW w:w="907" w:type="dxa"/>
          </w:tcPr>
          <w:p w14:paraId="146E591D" w14:textId="77777777" w:rsidR="00C94FB6" w:rsidRPr="00EF02C2" w:rsidRDefault="00C94FB6" w:rsidP="00E4483A">
            <w:pPr>
              <w:pStyle w:val="Normale1"/>
              <w:spacing w:line="240" w:lineRule="auto"/>
              <w:jc w:val="both"/>
              <w:rPr>
                <w:rFonts w:ascii="Arial" w:hAnsi="Arial" w:cs="Arial"/>
                <w:sz w:val="18"/>
                <w:szCs w:val="18"/>
                <w:lang w:val="en-GB"/>
              </w:rPr>
            </w:pPr>
          </w:p>
        </w:tc>
        <w:tc>
          <w:tcPr>
            <w:tcW w:w="907" w:type="dxa"/>
          </w:tcPr>
          <w:p w14:paraId="685D5CBD" w14:textId="77777777" w:rsidR="00C94FB6" w:rsidRPr="00EF02C2" w:rsidRDefault="00C94FB6" w:rsidP="00E4483A">
            <w:pPr>
              <w:pStyle w:val="Normale1"/>
              <w:spacing w:line="240" w:lineRule="auto"/>
              <w:jc w:val="both"/>
              <w:rPr>
                <w:rFonts w:ascii="Arial" w:hAnsi="Arial" w:cs="Arial"/>
                <w:sz w:val="18"/>
                <w:szCs w:val="18"/>
                <w:lang w:val="en-GB"/>
              </w:rPr>
            </w:pPr>
          </w:p>
        </w:tc>
        <w:tc>
          <w:tcPr>
            <w:tcW w:w="907" w:type="dxa"/>
          </w:tcPr>
          <w:p w14:paraId="60BBA922" w14:textId="77777777" w:rsidR="00C94FB6" w:rsidRPr="00EF02C2" w:rsidRDefault="00C94FB6" w:rsidP="00E4483A">
            <w:pPr>
              <w:pStyle w:val="Normale1"/>
              <w:spacing w:line="240" w:lineRule="auto"/>
              <w:jc w:val="both"/>
              <w:rPr>
                <w:rFonts w:ascii="Arial" w:hAnsi="Arial" w:cs="Arial"/>
                <w:sz w:val="18"/>
                <w:szCs w:val="18"/>
                <w:lang w:val="en-GB"/>
              </w:rPr>
            </w:pPr>
          </w:p>
        </w:tc>
      </w:tr>
      <w:tr w:rsidR="00C94FB6" w:rsidRPr="00EF02C2" w14:paraId="31C0F40B" w14:textId="77777777" w:rsidTr="00F104F8">
        <w:trPr>
          <w:trHeight w:val="227"/>
        </w:trPr>
        <w:tc>
          <w:tcPr>
            <w:tcW w:w="3394" w:type="dxa"/>
          </w:tcPr>
          <w:p w14:paraId="31459D1A" w14:textId="77777777" w:rsidR="00C94FB6" w:rsidRPr="00EF02C2" w:rsidRDefault="00C94FB6" w:rsidP="00E4483A">
            <w:pPr>
              <w:pStyle w:val="Normale1"/>
              <w:spacing w:line="240" w:lineRule="auto"/>
              <w:ind w:left="170"/>
              <w:jc w:val="both"/>
              <w:rPr>
                <w:rFonts w:ascii="Arial" w:hAnsi="Arial" w:cs="Arial"/>
                <w:i/>
                <w:iCs/>
                <w:sz w:val="18"/>
                <w:szCs w:val="18"/>
                <w:lang w:val="en-GB"/>
              </w:rPr>
            </w:pPr>
            <w:r w:rsidRPr="00EF02C2">
              <w:rPr>
                <w:rFonts w:ascii="Arial" w:hAnsi="Arial" w:cs="Arial"/>
                <w:i/>
                <w:iCs/>
                <w:sz w:val="18"/>
                <w:szCs w:val="18"/>
                <w:lang w:val="en-GB"/>
              </w:rPr>
              <w:t>No</w:t>
            </w:r>
          </w:p>
        </w:tc>
        <w:tc>
          <w:tcPr>
            <w:tcW w:w="907" w:type="dxa"/>
          </w:tcPr>
          <w:p w14:paraId="56A8C31D"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7651</w:t>
            </w:r>
          </w:p>
        </w:tc>
        <w:tc>
          <w:tcPr>
            <w:tcW w:w="907" w:type="dxa"/>
          </w:tcPr>
          <w:p w14:paraId="2352131E" w14:textId="77777777" w:rsidR="00C94FB6" w:rsidRPr="00EF02C2" w:rsidRDefault="00C94FB6" w:rsidP="00E4483A">
            <w:pPr>
              <w:pStyle w:val="Normale1"/>
              <w:spacing w:line="240" w:lineRule="auto"/>
              <w:jc w:val="both"/>
              <w:rPr>
                <w:rFonts w:ascii="Arial" w:hAnsi="Arial" w:cs="Arial"/>
                <w:sz w:val="18"/>
                <w:szCs w:val="18"/>
                <w:lang w:val="en-GB"/>
              </w:rPr>
            </w:pPr>
          </w:p>
        </w:tc>
        <w:tc>
          <w:tcPr>
            <w:tcW w:w="907" w:type="dxa"/>
          </w:tcPr>
          <w:p w14:paraId="1EB428BD" w14:textId="77777777" w:rsidR="00C94FB6" w:rsidRPr="00EF02C2" w:rsidRDefault="00C94FB6" w:rsidP="00E4483A">
            <w:pPr>
              <w:pStyle w:val="Normale1"/>
              <w:spacing w:line="240" w:lineRule="auto"/>
              <w:jc w:val="both"/>
              <w:rPr>
                <w:rFonts w:ascii="Arial" w:hAnsi="Arial" w:cs="Arial"/>
                <w:sz w:val="18"/>
                <w:szCs w:val="18"/>
                <w:lang w:val="en-GB"/>
              </w:rPr>
            </w:pPr>
          </w:p>
        </w:tc>
        <w:tc>
          <w:tcPr>
            <w:tcW w:w="907" w:type="dxa"/>
          </w:tcPr>
          <w:p w14:paraId="008B8F0A" w14:textId="77777777" w:rsidR="00C94FB6" w:rsidRPr="00EF02C2" w:rsidRDefault="00C94FB6" w:rsidP="00E4483A">
            <w:pPr>
              <w:pStyle w:val="Normale1"/>
              <w:spacing w:line="240" w:lineRule="auto"/>
              <w:jc w:val="both"/>
              <w:rPr>
                <w:rFonts w:ascii="Arial" w:hAnsi="Arial" w:cs="Arial"/>
                <w:sz w:val="18"/>
                <w:szCs w:val="18"/>
                <w:lang w:val="en-GB"/>
              </w:rPr>
            </w:pPr>
          </w:p>
        </w:tc>
        <w:tc>
          <w:tcPr>
            <w:tcW w:w="907" w:type="dxa"/>
          </w:tcPr>
          <w:p w14:paraId="04FB24D7" w14:textId="77777777" w:rsidR="00C94FB6" w:rsidRPr="00EF02C2" w:rsidRDefault="00C94FB6" w:rsidP="00E4483A">
            <w:pPr>
              <w:pStyle w:val="Normale1"/>
              <w:spacing w:line="240" w:lineRule="auto"/>
              <w:jc w:val="both"/>
              <w:rPr>
                <w:rFonts w:ascii="Arial" w:hAnsi="Arial" w:cs="Arial"/>
                <w:sz w:val="18"/>
                <w:szCs w:val="18"/>
                <w:lang w:val="en-GB"/>
              </w:rPr>
            </w:pPr>
          </w:p>
        </w:tc>
      </w:tr>
      <w:tr w:rsidR="00C94FB6" w:rsidRPr="00EF02C2" w14:paraId="28B34463" w14:textId="77777777" w:rsidTr="00F104F8">
        <w:trPr>
          <w:trHeight w:val="227"/>
        </w:trPr>
        <w:tc>
          <w:tcPr>
            <w:tcW w:w="3394" w:type="dxa"/>
          </w:tcPr>
          <w:p w14:paraId="525F2837" w14:textId="77777777" w:rsidR="00C94FB6" w:rsidRPr="00EF02C2" w:rsidRDefault="00C94FB6" w:rsidP="00E4483A">
            <w:pPr>
              <w:pStyle w:val="Normale1"/>
              <w:spacing w:line="240" w:lineRule="auto"/>
              <w:jc w:val="both"/>
              <w:rPr>
                <w:rFonts w:ascii="Arial" w:hAnsi="Arial" w:cs="Arial"/>
                <w:b/>
                <w:bCs/>
                <w:sz w:val="18"/>
                <w:szCs w:val="18"/>
                <w:lang w:val="en-GB"/>
              </w:rPr>
            </w:pPr>
            <w:r w:rsidRPr="00EF02C2">
              <w:rPr>
                <w:rFonts w:ascii="Arial" w:hAnsi="Arial" w:cs="Arial"/>
                <w:b/>
                <w:bCs/>
                <w:sz w:val="18"/>
                <w:szCs w:val="18"/>
                <w:lang w:val="en-GB"/>
              </w:rPr>
              <w:t>Qb2</w:t>
            </w:r>
          </w:p>
        </w:tc>
        <w:tc>
          <w:tcPr>
            <w:tcW w:w="907" w:type="dxa"/>
          </w:tcPr>
          <w:p w14:paraId="279694D8" w14:textId="77777777" w:rsidR="00C94FB6" w:rsidRPr="00EF02C2" w:rsidRDefault="00C94FB6" w:rsidP="00E4483A">
            <w:pPr>
              <w:pStyle w:val="Normale1"/>
              <w:spacing w:line="240" w:lineRule="auto"/>
              <w:jc w:val="both"/>
              <w:rPr>
                <w:rFonts w:ascii="Arial" w:hAnsi="Arial" w:cs="Arial"/>
                <w:sz w:val="18"/>
                <w:szCs w:val="18"/>
                <w:lang w:val="en-GB"/>
              </w:rPr>
            </w:pPr>
            <w:r w:rsidRPr="00EF02C2">
              <w:rPr>
                <w:rFonts w:ascii="Arial" w:hAnsi="Arial" w:cs="Arial"/>
                <w:color w:val="000000"/>
                <w:sz w:val="18"/>
                <w:szCs w:val="18"/>
                <w:lang w:val="en-GB"/>
              </w:rPr>
              <w:t>21978</w:t>
            </w:r>
          </w:p>
        </w:tc>
        <w:tc>
          <w:tcPr>
            <w:tcW w:w="907" w:type="dxa"/>
          </w:tcPr>
          <w:p w14:paraId="56D8EFF2" w14:textId="77777777" w:rsidR="00C94FB6" w:rsidRPr="00EF02C2" w:rsidRDefault="00C94FB6" w:rsidP="00E4483A">
            <w:pPr>
              <w:jc w:val="both"/>
              <w:rPr>
                <w:rFonts w:ascii="Arial" w:hAnsi="Arial" w:cs="Arial"/>
                <w:sz w:val="18"/>
                <w:szCs w:val="18"/>
                <w:lang w:val="en-GB"/>
              </w:rPr>
            </w:pPr>
            <w:r w:rsidRPr="00EF02C2">
              <w:rPr>
                <w:rFonts w:ascii="Arial" w:hAnsi="Arial" w:cs="Arial"/>
                <w:sz w:val="18"/>
                <w:szCs w:val="18"/>
                <w:lang w:val="en-GB"/>
              </w:rPr>
              <w:t>7.93</w:t>
            </w:r>
          </w:p>
        </w:tc>
        <w:tc>
          <w:tcPr>
            <w:tcW w:w="907" w:type="dxa"/>
          </w:tcPr>
          <w:p w14:paraId="5B79E9B5" w14:textId="77777777" w:rsidR="00C94FB6" w:rsidRPr="00EF02C2" w:rsidRDefault="00C94FB6" w:rsidP="00E4483A">
            <w:pPr>
              <w:pStyle w:val="Normale1"/>
              <w:spacing w:line="240" w:lineRule="auto"/>
              <w:jc w:val="both"/>
              <w:rPr>
                <w:rFonts w:ascii="Arial" w:hAnsi="Arial" w:cs="Arial"/>
                <w:sz w:val="18"/>
                <w:szCs w:val="18"/>
                <w:lang w:val="en-GB"/>
              </w:rPr>
            </w:pPr>
            <w:r w:rsidRPr="00EF02C2">
              <w:rPr>
                <w:rFonts w:ascii="Arial" w:hAnsi="Arial" w:cs="Arial"/>
                <w:color w:val="000000"/>
                <w:sz w:val="18"/>
                <w:szCs w:val="18"/>
                <w:lang w:val="en-GB"/>
              </w:rPr>
              <w:t>2.02</w:t>
            </w:r>
          </w:p>
        </w:tc>
        <w:tc>
          <w:tcPr>
            <w:tcW w:w="907" w:type="dxa"/>
          </w:tcPr>
          <w:p w14:paraId="6F07B9F0" w14:textId="77777777" w:rsidR="00C94FB6" w:rsidRPr="00EF02C2" w:rsidRDefault="00C94FB6" w:rsidP="00E4483A">
            <w:pPr>
              <w:pStyle w:val="Normale1"/>
              <w:spacing w:line="240" w:lineRule="auto"/>
              <w:jc w:val="both"/>
              <w:rPr>
                <w:rFonts w:ascii="Arial" w:hAnsi="Arial" w:cs="Arial"/>
                <w:sz w:val="18"/>
                <w:szCs w:val="18"/>
                <w:lang w:val="en-GB"/>
              </w:rPr>
            </w:pPr>
            <w:r w:rsidRPr="00EF02C2">
              <w:rPr>
                <w:rFonts w:ascii="Arial" w:hAnsi="Arial" w:cs="Arial"/>
                <w:color w:val="000000"/>
                <w:sz w:val="18"/>
                <w:szCs w:val="18"/>
                <w:lang w:val="en-GB"/>
              </w:rPr>
              <w:t>1</w:t>
            </w:r>
          </w:p>
        </w:tc>
        <w:tc>
          <w:tcPr>
            <w:tcW w:w="907" w:type="dxa"/>
          </w:tcPr>
          <w:p w14:paraId="16752FB1" w14:textId="77777777" w:rsidR="00C94FB6" w:rsidRPr="00EF02C2" w:rsidRDefault="00C94FB6" w:rsidP="00E4483A">
            <w:pPr>
              <w:pStyle w:val="Normale1"/>
              <w:spacing w:line="240" w:lineRule="auto"/>
              <w:jc w:val="both"/>
              <w:rPr>
                <w:rFonts w:ascii="Arial" w:hAnsi="Arial" w:cs="Arial"/>
                <w:sz w:val="18"/>
                <w:szCs w:val="18"/>
                <w:lang w:val="en-GB"/>
              </w:rPr>
            </w:pPr>
            <w:r w:rsidRPr="00EF02C2">
              <w:rPr>
                <w:rFonts w:ascii="Arial" w:hAnsi="Arial" w:cs="Arial"/>
                <w:sz w:val="18"/>
                <w:szCs w:val="18"/>
                <w:lang w:val="en-GB"/>
              </w:rPr>
              <w:t>10</w:t>
            </w:r>
          </w:p>
        </w:tc>
      </w:tr>
      <w:tr w:rsidR="00C94FB6" w:rsidRPr="00EF02C2" w14:paraId="64F5E8B2" w14:textId="77777777" w:rsidTr="00F104F8">
        <w:trPr>
          <w:trHeight w:val="227"/>
        </w:trPr>
        <w:tc>
          <w:tcPr>
            <w:tcW w:w="3394" w:type="dxa"/>
          </w:tcPr>
          <w:p w14:paraId="00534E74" w14:textId="77777777" w:rsidR="00C94FB6" w:rsidRPr="00EF02C2" w:rsidRDefault="00C94FB6" w:rsidP="00E4483A">
            <w:pPr>
              <w:pStyle w:val="Normale1"/>
              <w:spacing w:line="240" w:lineRule="auto"/>
              <w:jc w:val="both"/>
              <w:rPr>
                <w:rFonts w:ascii="Arial" w:hAnsi="Arial" w:cs="Arial"/>
                <w:b/>
                <w:bCs/>
                <w:sz w:val="18"/>
                <w:szCs w:val="18"/>
                <w:lang w:val="en-GB"/>
              </w:rPr>
            </w:pPr>
            <w:r w:rsidRPr="00EF02C2">
              <w:rPr>
                <w:rFonts w:ascii="Arial" w:hAnsi="Arial" w:cs="Arial"/>
                <w:b/>
                <w:bCs/>
                <w:noProof/>
                <w:sz w:val="18"/>
                <w:szCs w:val="18"/>
                <w:lang w:val="en-GB"/>
              </w:rPr>
              <w:t>Qb4_3</w:t>
            </w:r>
          </w:p>
        </w:tc>
        <w:tc>
          <w:tcPr>
            <w:tcW w:w="907" w:type="dxa"/>
          </w:tcPr>
          <w:p w14:paraId="16F56C5E"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21978</w:t>
            </w:r>
          </w:p>
        </w:tc>
        <w:tc>
          <w:tcPr>
            <w:tcW w:w="907" w:type="dxa"/>
          </w:tcPr>
          <w:p w14:paraId="604B1CC7"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1.74</w:t>
            </w:r>
          </w:p>
        </w:tc>
        <w:tc>
          <w:tcPr>
            <w:tcW w:w="907" w:type="dxa"/>
          </w:tcPr>
          <w:p w14:paraId="3C9BE334"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0.71</w:t>
            </w:r>
          </w:p>
        </w:tc>
        <w:tc>
          <w:tcPr>
            <w:tcW w:w="907" w:type="dxa"/>
          </w:tcPr>
          <w:p w14:paraId="436816EF"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1</w:t>
            </w:r>
          </w:p>
        </w:tc>
        <w:tc>
          <w:tcPr>
            <w:tcW w:w="907" w:type="dxa"/>
          </w:tcPr>
          <w:p w14:paraId="0B44AEE3"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4</w:t>
            </w:r>
          </w:p>
        </w:tc>
      </w:tr>
      <w:tr w:rsidR="00C94FB6" w:rsidRPr="00EF02C2" w14:paraId="000A1253" w14:textId="77777777" w:rsidTr="00F104F8">
        <w:trPr>
          <w:trHeight w:val="227"/>
        </w:trPr>
        <w:tc>
          <w:tcPr>
            <w:tcW w:w="3394" w:type="dxa"/>
          </w:tcPr>
          <w:p w14:paraId="48ECD146" w14:textId="77777777" w:rsidR="00C94FB6" w:rsidRPr="00EF02C2" w:rsidRDefault="00C94FB6" w:rsidP="00E4483A">
            <w:pPr>
              <w:pStyle w:val="Normale1"/>
              <w:spacing w:line="240" w:lineRule="auto"/>
              <w:jc w:val="both"/>
              <w:rPr>
                <w:rFonts w:ascii="Arial" w:hAnsi="Arial" w:cs="Arial"/>
                <w:b/>
                <w:bCs/>
                <w:sz w:val="18"/>
                <w:szCs w:val="18"/>
                <w:lang w:val="en-GB"/>
              </w:rPr>
            </w:pPr>
            <w:r w:rsidRPr="00EF02C2">
              <w:rPr>
                <w:rFonts w:ascii="Arial" w:hAnsi="Arial" w:cs="Arial"/>
                <w:b/>
                <w:bCs/>
                <w:noProof/>
                <w:sz w:val="18"/>
                <w:szCs w:val="18"/>
                <w:lang w:val="en-GB"/>
              </w:rPr>
              <w:t>Qb4_5</w:t>
            </w:r>
          </w:p>
        </w:tc>
        <w:tc>
          <w:tcPr>
            <w:tcW w:w="907" w:type="dxa"/>
          </w:tcPr>
          <w:p w14:paraId="402557C0"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21978</w:t>
            </w:r>
          </w:p>
        </w:tc>
        <w:tc>
          <w:tcPr>
            <w:tcW w:w="907" w:type="dxa"/>
          </w:tcPr>
          <w:p w14:paraId="73A43B1C"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1.90</w:t>
            </w:r>
          </w:p>
        </w:tc>
        <w:tc>
          <w:tcPr>
            <w:tcW w:w="907" w:type="dxa"/>
          </w:tcPr>
          <w:p w14:paraId="7E7CA39E"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0.87</w:t>
            </w:r>
          </w:p>
        </w:tc>
        <w:tc>
          <w:tcPr>
            <w:tcW w:w="907" w:type="dxa"/>
          </w:tcPr>
          <w:p w14:paraId="0E9DEDBF"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1</w:t>
            </w:r>
          </w:p>
        </w:tc>
        <w:tc>
          <w:tcPr>
            <w:tcW w:w="907" w:type="dxa"/>
          </w:tcPr>
          <w:p w14:paraId="5BB669EA"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4</w:t>
            </w:r>
          </w:p>
        </w:tc>
      </w:tr>
      <w:tr w:rsidR="00C94FB6" w:rsidRPr="00EF02C2" w14:paraId="0685D8D4" w14:textId="77777777" w:rsidTr="00F104F8">
        <w:trPr>
          <w:trHeight w:val="227"/>
        </w:trPr>
        <w:tc>
          <w:tcPr>
            <w:tcW w:w="3394" w:type="dxa"/>
          </w:tcPr>
          <w:p w14:paraId="1D6DA53D" w14:textId="77777777" w:rsidR="00C94FB6" w:rsidRPr="00EF02C2" w:rsidRDefault="00C94FB6" w:rsidP="00E4483A">
            <w:pPr>
              <w:pStyle w:val="Normale1"/>
              <w:spacing w:line="240" w:lineRule="auto"/>
              <w:jc w:val="both"/>
              <w:rPr>
                <w:rFonts w:ascii="Arial" w:hAnsi="Arial" w:cs="Arial"/>
                <w:b/>
                <w:bCs/>
                <w:sz w:val="18"/>
                <w:szCs w:val="18"/>
                <w:lang w:val="en-GB"/>
              </w:rPr>
            </w:pPr>
            <w:r w:rsidRPr="00EF02C2">
              <w:rPr>
                <w:rFonts w:ascii="Arial" w:hAnsi="Arial" w:cs="Arial"/>
                <w:b/>
                <w:bCs/>
                <w:noProof/>
                <w:sz w:val="18"/>
                <w:szCs w:val="18"/>
                <w:lang w:val="en-GB"/>
              </w:rPr>
              <w:t>Qb7</w:t>
            </w:r>
          </w:p>
        </w:tc>
        <w:tc>
          <w:tcPr>
            <w:tcW w:w="907" w:type="dxa"/>
          </w:tcPr>
          <w:p w14:paraId="1268D9A6"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21978</w:t>
            </w:r>
          </w:p>
        </w:tc>
        <w:tc>
          <w:tcPr>
            <w:tcW w:w="907" w:type="dxa"/>
          </w:tcPr>
          <w:p w14:paraId="5B72772A"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1.52</w:t>
            </w:r>
          </w:p>
        </w:tc>
        <w:tc>
          <w:tcPr>
            <w:tcW w:w="907" w:type="dxa"/>
          </w:tcPr>
          <w:p w14:paraId="5152797F"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0.65</w:t>
            </w:r>
          </w:p>
        </w:tc>
        <w:tc>
          <w:tcPr>
            <w:tcW w:w="907" w:type="dxa"/>
          </w:tcPr>
          <w:p w14:paraId="640BE4E9"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1</w:t>
            </w:r>
          </w:p>
        </w:tc>
        <w:tc>
          <w:tcPr>
            <w:tcW w:w="907" w:type="dxa"/>
          </w:tcPr>
          <w:p w14:paraId="3759AE70"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4</w:t>
            </w:r>
          </w:p>
        </w:tc>
      </w:tr>
      <w:tr w:rsidR="00C94FB6" w:rsidRPr="00EF02C2" w14:paraId="3F7B4D2C" w14:textId="77777777" w:rsidTr="00F104F8">
        <w:trPr>
          <w:trHeight w:val="227"/>
        </w:trPr>
        <w:tc>
          <w:tcPr>
            <w:tcW w:w="3394" w:type="dxa"/>
          </w:tcPr>
          <w:p w14:paraId="57DC0432" w14:textId="77777777" w:rsidR="00C94FB6" w:rsidRPr="00EF02C2" w:rsidRDefault="00C94FB6" w:rsidP="00E4483A">
            <w:pPr>
              <w:pStyle w:val="Normale1"/>
              <w:spacing w:line="240" w:lineRule="auto"/>
              <w:jc w:val="both"/>
              <w:rPr>
                <w:rFonts w:ascii="Arial" w:hAnsi="Arial" w:cs="Arial"/>
                <w:b/>
                <w:bCs/>
                <w:sz w:val="18"/>
                <w:szCs w:val="18"/>
                <w:lang w:val="en-GB"/>
              </w:rPr>
            </w:pPr>
            <w:r w:rsidRPr="00EF02C2">
              <w:rPr>
                <w:rFonts w:ascii="Arial" w:hAnsi="Arial" w:cs="Arial"/>
                <w:b/>
                <w:bCs/>
                <w:noProof/>
                <w:sz w:val="18"/>
                <w:szCs w:val="18"/>
                <w:lang w:val="en-GB"/>
              </w:rPr>
              <w:t>Qb8</w:t>
            </w:r>
          </w:p>
        </w:tc>
        <w:tc>
          <w:tcPr>
            <w:tcW w:w="907" w:type="dxa"/>
          </w:tcPr>
          <w:p w14:paraId="2E99E16F"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21978</w:t>
            </w:r>
          </w:p>
        </w:tc>
        <w:tc>
          <w:tcPr>
            <w:tcW w:w="907" w:type="dxa"/>
          </w:tcPr>
          <w:p w14:paraId="606A2F0C"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1.56</w:t>
            </w:r>
          </w:p>
        </w:tc>
        <w:tc>
          <w:tcPr>
            <w:tcW w:w="907" w:type="dxa"/>
          </w:tcPr>
          <w:p w14:paraId="649BC363"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0.68</w:t>
            </w:r>
          </w:p>
        </w:tc>
        <w:tc>
          <w:tcPr>
            <w:tcW w:w="907" w:type="dxa"/>
          </w:tcPr>
          <w:p w14:paraId="46A3999C"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1</w:t>
            </w:r>
          </w:p>
        </w:tc>
        <w:tc>
          <w:tcPr>
            <w:tcW w:w="907" w:type="dxa"/>
          </w:tcPr>
          <w:p w14:paraId="0D48DE0D"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4</w:t>
            </w:r>
          </w:p>
        </w:tc>
      </w:tr>
      <w:tr w:rsidR="00C94FB6" w:rsidRPr="00EF02C2" w14:paraId="3D1EA154" w14:textId="77777777" w:rsidTr="00F104F8">
        <w:trPr>
          <w:trHeight w:val="227"/>
        </w:trPr>
        <w:tc>
          <w:tcPr>
            <w:tcW w:w="3394" w:type="dxa"/>
          </w:tcPr>
          <w:p w14:paraId="784C7084" w14:textId="77777777" w:rsidR="00C94FB6" w:rsidRPr="00EF02C2" w:rsidRDefault="00C94FB6" w:rsidP="00E4483A">
            <w:pPr>
              <w:pStyle w:val="Normale1"/>
              <w:spacing w:line="240" w:lineRule="auto"/>
              <w:jc w:val="both"/>
              <w:rPr>
                <w:rFonts w:ascii="Arial" w:hAnsi="Arial" w:cs="Arial"/>
                <w:b/>
                <w:bCs/>
                <w:sz w:val="18"/>
                <w:szCs w:val="18"/>
                <w:lang w:val="en-GB"/>
              </w:rPr>
            </w:pPr>
            <w:r w:rsidRPr="00EF02C2">
              <w:rPr>
                <w:rFonts w:ascii="Arial" w:hAnsi="Arial" w:cs="Arial"/>
                <w:b/>
                <w:bCs/>
                <w:noProof/>
                <w:sz w:val="18"/>
                <w:szCs w:val="18"/>
                <w:lang w:val="en-GB"/>
              </w:rPr>
              <w:t>Qb9</w:t>
            </w:r>
          </w:p>
        </w:tc>
        <w:tc>
          <w:tcPr>
            <w:tcW w:w="907" w:type="dxa"/>
          </w:tcPr>
          <w:p w14:paraId="2785687F"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21978</w:t>
            </w:r>
          </w:p>
        </w:tc>
        <w:tc>
          <w:tcPr>
            <w:tcW w:w="907" w:type="dxa"/>
          </w:tcPr>
          <w:p w14:paraId="4406A362"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1.50</w:t>
            </w:r>
          </w:p>
        </w:tc>
        <w:tc>
          <w:tcPr>
            <w:tcW w:w="907" w:type="dxa"/>
          </w:tcPr>
          <w:p w14:paraId="4DB6B8DF"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0.62</w:t>
            </w:r>
          </w:p>
        </w:tc>
        <w:tc>
          <w:tcPr>
            <w:tcW w:w="907" w:type="dxa"/>
          </w:tcPr>
          <w:p w14:paraId="75DF2DC8"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1</w:t>
            </w:r>
          </w:p>
        </w:tc>
        <w:tc>
          <w:tcPr>
            <w:tcW w:w="907" w:type="dxa"/>
          </w:tcPr>
          <w:p w14:paraId="0DEC4BA5"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4</w:t>
            </w:r>
          </w:p>
        </w:tc>
      </w:tr>
      <w:tr w:rsidR="00C94FB6" w:rsidRPr="00EF02C2" w14:paraId="48195EA3" w14:textId="77777777" w:rsidTr="00F104F8">
        <w:trPr>
          <w:trHeight w:val="227"/>
        </w:trPr>
        <w:tc>
          <w:tcPr>
            <w:tcW w:w="3394" w:type="dxa"/>
          </w:tcPr>
          <w:p w14:paraId="5B1FE9AF" w14:textId="77777777" w:rsidR="00C94FB6" w:rsidRPr="00EF02C2" w:rsidRDefault="00C94FB6" w:rsidP="00E4483A">
            <w:pPr>
              <w:pStyle w:val="Normale1"/>
              <w:spacing w:line="240" w:lineRule="auto"/>
              <w:jc w:val="both"/>
              <w:rPr>
                <w:rFonts w:ascii="Arial" w:hAnsi="Arial" w:cs="Arial"/>
                <w:b/>
                <w:bCs/>
                <w:noProof/>
                <w:sz w:val="18"/>
                <w:szCs w:val="18"/>
                <w:lang w:val="en-GB"/>
              </w:rPr>
            </w:pPr>
            <w:r w:rsidRPr="00EF02C2">
              <w:rPr>
                <w:rFonts w:ascii="Arial" w:hAnsi="Arial" w:cs="Arial"/>
                <w:b/>
                <w:bCs/>
                <w:noProof/>
                <w:sz w:val="18"/>
                <w:szCs w:val="18"/>
                <w:lang w:val="en-GB"/>
              </w:rPr>
              <w:t>D1</w:t>
            </w:r>
          </w:p>
        </w:tc>
        <w:tc>
          <w:tcPr>
            <w:tcW w:w="907" w:type="dxa"/>
          </w:tcPr>
          <w:p w14:paraId="7254B411"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21978</w:t>
            </w:r>
          </w:p>
        </w:tc>
        <w:tc>
          <w:tcPr>
            <w:tcW w:w="907" w:type="dxa"/>
          </w:tcPr>
          <w:p w14:paraId="368CD3AE"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53A19C71"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79FB79E8"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3F80B7D6"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34489930" w14:textId="77777777" w:rsidTr="00F104F8">
        <w:trPr>
          <w:trHeight w:val="227"/>
        </w:trPr>
        <w:tc>
          <w:tcPr>
            <w:tcW w:w="3394" w:type="dxa"/>
          </w:tcPr>
          <w:p w14:paraId="10508183" w14:textId="77777777" w:rsidR="00C94FB6" w:rsidRPr="00EF02C2" w:rsidRDefault="00C94FB6" w:rsidP="00E4483A">
            <w:pPr>
              <w:pStyle w:val="Normale1"/>
              <w:spacing w:line="240" w:lineRule="auto"/>
              <w:ind w:left="170"/>
              <w:jc w:val="both"/>
              <w:rPr>
                <w:rFonts w:ascii="Arial" w:hAnsi="Arial" w:cs="Arial"/>
                <w:i/>
                <w:iCs/>
                <w:noProof/>
                <w:sz w:val="18"/>
                <w:szCs w:val="18"/>
                <w:lang w:val="en-GB"/>
              </w:rPr>
            </w:pPr>
            <w:r w:rsidRPr="00EF02C2">
              <w:rPr>
                <w:rFonts w:ascii="Arial" w:hAnsi="Arial" w:cs="Arial"/>
                <w:i/>
                <w:iCs/>
                <w:noProof/>
                <w:sz w:val="18"/>
                <w:szCs w:val="18"/>
                <w:lang w:val="en-GB"/>
              </w:rPr>
              <w:t>Left</w:t>
            </w:r>
          </w:p>
        </w:tc>
        <w:tc>
          <w:tcPr>
            <w:tcW w:w="907" w:type="dxa"/>
          </w:tcPr>
          <w:p w14:paraId="7B854073"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1853</w:t>
            </w:r>
          </w:p>
        </w:tc>
        <w:tc>
          <w:tcPr>
            <w:tcW w:w="907" w:type="dxa"/>
          </w:tcPr>
          <w:p w14:paraId="42066F04"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0BDDD462"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5829649B"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47056035"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61102DE7" w14:textId="77777777" w:rsidTr="00F104F8">
        <w:trPr>
          <w:trHeight w:val="227"/>
        </w:trPr>
        <w:tc>
          <w:tcPr>
            <w:tcW w:w="3394" w:type="dxa"/>
          </w:tcPr>
          <w:p w14:paraId="6029884C" w14:textId="77777777" w:rsidR="00C94FB6" w:rsidRPr="00EF02C2" w:rsidRDefault="00C94FB6" w:rsidP="00E4483A">
            <w:pPr>
              <w:pStyle w:val="Normale1"/>
              <w:spacing w:line="240" w:lineRule="auto"/>
              <w:ind w:left="170"/>
              <w:jc w:val="both"/>
              <w:rPr>
                <w:rFonts w:ascii="Arial" w:hAnsi="Arial" w:cs="Arial"/>
                <w:i/>
                <w:iCs/>
                <w:noProof/>
                <w:sz w:val="18"/>
                <w:szCs w:val="18"/>
                <w:lang w:val="en-GB"/>
              </w:rPr>
            </w:pPr>
            <w:r w:rsidRPr="00EF02C2">
              <w:rPr>
                <w:rFonts w:ascii="Arial" w:hAnsi="Arial" w:cs="Arial"/>
                <w:i/>
                <w:iCs/>
                <w:noProof/>
                <w:sz w:val="18"/>
                <w:szCs w:val="18"/>
                <w:lang w:val="en-GB"/>
              </w:rPr>
              <w:t>Centre-letf</w:t>
            </w:r>
          </w:p>
        </w:tc>
        <w:tc>
          <w:tcPr>
            <w:tcW w:w="907" w:type="dxa"/>
          </w:tcPr>
          <w:p w14:paraId="345EBEDA"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3856</w:t>
            </w:r>
          </w:p>
        </w:tc>
        <w:tc>
          <w:tcPr>
            <w:tcW w:w="907" w:type="dxa"/>
          </w:tcPr>
          <w:p w14:paraId="31CC729C"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0B55941B"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6D1F8395"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6D07D8AC"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28FB1339" w14:textId="77777777" w:rsidTr="00F104F8">
        <w:trPr>
          <w:trHeight w:val="227"/>
        </w:trPr>
        <w:tc>
          <w:tcPr>
            <w:tcW w:w="3394" w:type="dxa"/>
          </w:tcPr>
          <w:p w14:paraId="44BDD4A7" w14:textId="77777777" w:rsidR="00C94FB6" w:rsidRPr="00EF02C2" w:rsidRDefault="00C94FB6" w:rsidP="00E4483A">
            <w:pPr>
              <w:pStyle w:val="Normale1"/>
              <w:spacing w:line="240" w:lineRule="auto"/>
              <w:ind w:left="170"/>
              <w:jc w:val="both"/>
              <w:rPr>
                <w:rFonts w:ascii="Arial" w:hAnsi="Arial" w:cs="Arial"/>
                <w:i/>
                <w:iCs/>
                <w:noProof/>
                <w:sz w:val="18"/>
                <w:szCs w:val="18"/>
                <w:lang w:val="en-GB"/>
              </w:rPr>
            </w:pPr>
            <w:r w:rsidRPr="00EF02C2">
              <w:rPr>
                <w:rFonts w:ascii="Arial" w:hAnsi="Arial" w:cs="Arial"/>
                <w:i/>
                <w:iCs/>
                <w:noProof/>
                <w:sz w:val="18"/>
                <w:szCs w:val="18"/>
                <w:lang w:val="en-GB"/>
              </w:rPr>
              <w:t>Centre</w:t>
            </w:r>
          </w:p>
        </w:tc>
        <w:tc>
          <w:tcPr>
            <w:tcW w:w="907" w:type="dxa"/>
          </w:tcPr>
          <w:p w14:paraId="4193ED6C"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7968</w:t>
            </w:r>
          </w:p>
        </w:tc>
        <w:tc>
          <w:tcPr>
            <w:tcW w:w="907" w:type="dxa"/>
          </w:tcPr>
          <w:p w14:paraId="63083182"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4C6029EF"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20358A45"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410647BE"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53D55258" w14:textId="77777777" w:rsidTr="00F104F8">
        <w:trPr>
          <w:trHeight w:val="227"/>
        </w:trPr>
        <w:tc>
          <w:tcPr>
            <w:tcW w:w="3394" w:type="dxa"/>
          </w:tcPr>
          <w:p w14:paraId="431D4B52" w14:textId="77777777" w:rsidR="00C94FB6" w:rsidRPr="00EF02C2" w:rsidRDefault="00C94FB6" w:rsidP="00E4483A">
            <w:pPr>
              <w:pStyle w:val="Normale1"/>
              <w:spacing w:line="240" w:lineRule="auto"/>
              <w:ind w:left="170"/>
              <w:jc w:val="both"/>
              <w:rPr>
                <w:rFonts w:ascii="Arial" w:hAnsi="Arial" w:cs="Arial"/>
                <w:i/>
                <w:iCs/>
                <w:noProof/>
                <w:sz w:val="18"/>
                <w:szCs w:val="18"/>
                <w:lang w:val="en-GB"/>
              </w:rPr>
            </w:pPr>
            <w:r w:rsidRPr="00EF02C2">
              <w:rPr>
                <w:rFonts w:ascii="Arial" w:hAnsi="Arial" w:cs="Arial"/>
                <w:i/>
                <w:iCs/>
                <w:noProof/>
                <w:sz w:val="18"/>
                <w:szCs w:val="18"/>
                <w:lang w:val="en-GB"/>
              </w:rPr>
              <w:t>Centre-right</w:t>
            </w:r>
          </w:p>
        </w:tc>
        <w:tc>
          <w:tcPr>
            <w:tcW w:w="907" w:type="dxa"/>
          </w:tcPr>
          <w:p w14:paraId="55DF6BEB"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3470</w:t>
            </w:r>
          </w:p>
        </w:tc>
        <w:tc>
          <w:tcPr>
            <w:tcW w:w="907" w:type="dxa"/>
          </w:tcPr>
          <w:p w14:paraId="773BFC1F"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534424BA"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7841C9F6"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0EEDCCC5"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49FA3B14" w14:textId="77777777" w:rsidTr="00F104F8">
        <w:trPr>
          <w:trHeight w:val="227"/>
        </w:trPr>
        <w:tc>
          <w:tcPr>
            <w:tcW w:w="3394" w:type="dxa"/>
          </w:tcPr>
          <w:p w14:paraId="39C4DD53" w14:textId="77777777" w:rsidR="00C94FB6" w:rsidRPr="00EF02C2" w:rsidRDefault="00C94FB6" w:rsidP="00E4483A">
            <w:pPr>
              <w:pStyle w:val="Normale1"/>
              <w:spacing w:line="240" w:lineRule="auto"/>
              <w:ind w:left="170"/>
              <w:jc w:val="both"/>
              <w:rPr>
                <w:rFonts w:ascii="Arial" w:hAnsi="Arial" w:cs="Arial"/>
                <w:i/>
                <w:iCs/>
                <w:noProof/>
                <w:sz w:val="18"/>
                <w:szCs w:val="18"/>
                <w:lang w:val="en-GB"/>
              </w:rPr>
            </w:pPr>
            <w:r w:rsidRPr="00EF02C2">
              <w:rPr>
                <w:rFonts w:ascii="Arial" w:hAnsi="Arial" w:cs="Arial"/>
                <w:i/>
                <w:iCs/>
                <w:noProof/>
                <w:sz w:val="18"/>
                <w:szCs w:val="18"/>
                <w:lang w:val="en-GB"/>
              </w:rPr>
              <w:t>Right</w:t>
            </w:r>
          </w:p>
        </w:tc>
        <w:tc>
          <w:tcPr>
            <w:tcW w:w="907" w:type="dxa"/>
          </w:tcPr>
          <w:p w14:paraId="506B8D72"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1603</w:t>
            </w:r>
          </w:p>
        </w:tc>
        <w:tc>
          <w:tcPr>
            <w:tcW w:w="907" w:type="dxa"/>
          </w:tcPr>
          <w:p w14:paraId="491E3584"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26F7E065"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0E685B8F"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548D40C2"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03B2E10E" w14:textId="77777777" w:rsidTr="00F104F8">
        <w:trPr>
          <w:trHeight w:val="227"/>
        </w:trPr>
        <w:tc>
          <w:tcPr>
            <w:tcW w:w="3394" w:type="dxa"/>
          </w:tcPr>
          <w:p w14:paraId="1FB9379F" w14:textId="77777777" w:rsidR="00C94FB6" w:rsidRPr="00EF02C2" w:rsidRDefault="00C94FB6" w:rsidP="00E4483A">
            <w:pPr>
              <w:pStyle w:val="Normale1"/>
              <w:spacing w:line="240" w:lineRule="auto"/>
              <w:ind w:left="170"/>
              <w:jc w:val="both"/>
              <w:rPr>
                <w:rFonts w:ascii="Arial" w:hAnsi="Arial" w:cs="Arial"/>
                <w:i/>
                <w:iCs/>
                <w:noProof/>
                <w:sz w:val="18"/>
                <w:szCs w:val="18"/>
                <w:lang w:val="en-GB"/>
              </w:rPr>
            </w:pPr>
            <w:r w:rsidRPr="00EF02C2">
              <w:rPr>
                <w:rFonts w:ascii="Arial" w:hAnsi="Arial" w:cs="Arial"/>
                <w:i/>
                <w:iCs/>
                <w:noProof/>
                <w:sz w:val="18"/>
                <w:szCs w:val="18"/>
                <w:lang w:val="en-GB"/>
              </w:rPr>
              <w:t>Not positionable</w:t>
            </w:r>
          </w:p>
        </w:tc>
        <w:tc>
          <w:tcPr>
            <w:tcW w:w="907" w:type="dxa"/>
          </w:tcPr>
          <w:p w14:paraId="1F97A1EF"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3228</w:t>
            </w:r>
          </w:p>
        </w:tc>
        <w:tc>
          <w:tcPr>
            <w:tcW w:w="907" w:type="dxa"/>
          </w:tcPr>
          <w:p w14:paraId="172C1921"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11CCCF86"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7941F48F"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72500A95"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617A8F18" w14:textId="77777777" w:rsidTr="00F104F8">
        <w:trPr>
          <w:trHeight w:val="227"/>
        </w:trPr>
        <w:tc>
          <w:tcPr>
            <w:tcW w:w="3394" w:type="dxa"/>
          </w:tcPr>
          <w:p w14:paraId="0070915C" w14:textId="77777777" w:rsidR="00C94FB6" w:rsidRPr="00EF02C2" w:rsidRDefault="00C94FB6" w:rsidP="00E4483A">
            <w:pPr>
              <w:pStyle w:val="Normale1"/>
              <w:spacing w:line="240" w:lineRule="auto"/>
              <w:jc w:val="both"/>
              <w:rPr>
                <w:rFonts w:ascii="Arial" w:hAnsi="Arial" w:cs="Arial"/>
                <w:b/>
                <w:bCs/>
                <w:noProof/>
                <w:sz w:val="18"/>
                <w:szCs w:val="18"/>
                <w:lang w:val="en-GB"/>
              </w:rPr>
            </w:pPr>
            <w:r w:rsidRPr="00EF02C2">
              <w:rPr>
                <w:rFonts w:ascii="Arial" w:hAnsi="Arial" w:cs="Arial"/>
                <w:b/>
                <w:bCs/>
                <w:noProof/>
                <w:sz w:val="18"/>
                <w:szCs w:val="18"/>
                <w:lang w:val="en-GB"/>
              </w:rPr>
              <w:t>D7</w:t>
            </w:r>
          </w:p>
        </w:tc>
        <w:tc>
          <w:tcPr>
            <w:tcW w:w="907" w:type="dxa"/>
          </w:tcPr>
          <w:p w14:paraId="79851D88"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21978</w:t>
            </w:r>
          </w:p>
        </w:tc>
        <w:tc>
          <w:tcPr>
            <w:tcW w:w="907" w:type="dxa"/>
          </w:tcPr>
          <w:p w14:paraId="02CAE392"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3C890C1D"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70A29797"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289E71A5"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6A29AC08" w14:textId="77777777" w:rsidTr="00F104F8">
        <w:trPr>
          <w:trHeight w:val="227"/>
        </w:trPr>
        <w:tc>
          <w:tcPr>
            <w:tcW w:w="3394" w:type="dxa"/>
          </w:tcPr>
          <w:p w14:paraId="35D088DA" w14:textId="77777777" w:rsidR="00C94FB6" w:rsidRPr="00EF02C2" w:rsidRDefault="00C94FB6" w:rsidP="00E4483A">
            <w:pPr>
              <w:pStyle w:val="Normale1"/>
              <w:tabs>
                <w:tab w:val="left" w:pos="960"/>
              </w:tabs>
              <w:spacing w:line="240" w:lineRule="auto"/>
              <w:ind w:left="170"/>
              <w:jc w:val="both"/>
              <w:rPr>
                <w:rFonts w:ascii="Arial" w:hAnsi="Arial" w:cs="Arial"/>
                <w:i/>
                <w:iCs/>
                <w:noProof/>
                <w:sz w:val="18"/>
                <w:szCs w:val="18"/>
                <w:lang w:val="en-GB"/>
              </w:rPr>
            </w:pPr>
            <w:r w:rsidRPr="00EF02C2">
              <w:rPr>
                <w:rFonts w:ascii="Arial" w:hAnsi="Arial" w:cs="Arial"/>
                <w:i/>
                <w:iCs/>
                <w:sz w:val="18"/>
                <w:szCs w:val="18"/>
                <w:lang w:val="en-GB"/>
              </w:rPr>
              <w:t>Partner</w:t>
            </w:r>
          </w:p>
        </w:tc>
        <w:tc>
          <w:tcPr>
            <w:tcW w:w="907" w:type="dxa"/>
          </w:tcPr>
          <w:p w14:paraId="1C1ED3B6"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7791</w:t>
            </w:r>
          </w:p>
        </w:tc>
        <w:tc>
          <w:tcPr>
            <w:tcW w:w="907" w:type="dxa"/>
          </w:tcPr>
          <w:p w14:paraId="65ACAFA7"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2CDB7EE6"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7BA0003D"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44361753"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2CA4F73D" w14:textId="77777777" w:rsidTr="00F104F8">
        <w:trPr>
          <w:trHeight w:val="227"/>
        </w:trPr>
        <w:tc>
          <w:tcPr>
            <w:tcW w:w="3394" w:type="dxa"/>
          </w:tcPr>
          <w:p w14:paraId="5BB9A9CA" w14:textId="77777777" w:rsidR="00C94FB6" w:rsidRPr="00EF02C2" w:rsidRDefault="00C94FB6" w:rsidP="00E4483A">
            <w:pPr>
              <w:pStyle w:val="Normale1"/>
              <w:tabs>
                <w:tab w:val="left" w:pos="960"/>
              </w:tabs>
              <w:spacing w:line="240" w:lineRule="auto"/>
              <w:ind w:left="170"/>
              <w:jc w:val="both"/>
              <w:rPr>
                <w:rFonts w:ascii="Arial" w:hAnsi="Arial" w:cs="Arial"/>
                <w:i/>
                <w:iCs/>
                <w:noProof/>
                <w:sz w:val="18"/>
                <w:szCs w:val="18"/>
                <w:lang w:val="en-GB"/>
              </w:rPr>
            </w:pPr>
            <w:r w:rsidRPr="00EF02C2">
              <w:rPr>
                <w:rFonts w:ascii="Arial" w:hAnsi="Arial" w:cs="Arial"/>
                <w:i/>
                <w:iCs/>
                <w:noProof/>
                <w:sz w:val="18"/>
                <w:szCs w:val="18"/>
                <w:lang w:val="en-GB"/>
              </w:rPr>
              <w:t>Patner and children</w:t>
            </w:r>
          </w:p>
        </w:tc>
        <w:tc>
          <w:tcPr>
            <w:tcW w:w="907" w:type="dxa"/>
          </w:tcPr>
          <w:p w14:paraId="7CB38006"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7000</w:t>
            </w:r>
          </w:p>
        </w:tc>
        <w:tc>
          <w:tcPr>
            <w:tcW w:w="907" w:type="dxa"/>
          </w:tcPr>
          <w:p w14:paraId="0D4357A0"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6B8548E6"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734A8D19"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0E13E781"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443F1C8B" w14:textId="77777777" w:rsidTr="00F104F8">
        <w:trPr>
          <w:trHeight w:val="227"/>
        </w:trPr>
        <w:tc>
          <w:tcPr>
            <w:tcW w:w="3394" w:type="dxa"/>
          </w:tcPr>
          <w:p w14:paraId="4FAD9B8D" w14:textId="77777777" w:rsidR="00C94FB6" w:rsidRPr="00EF02C2" w:rsidRDefault="00C94FB6" w:rsidP="00E4483A">
            <w:pPr>
              <w:pStyle w:val="Normale1"/>
              <w:spacing w:line="240" w:lineRule="auto"/>
              <w:ind w:left="170"/>
              <w:jc w:val="both"/>
              <w:rPr>
                <w:rFonts w:ascii="Arial" w:hAnsi="Arial" w:cs="Arial"/>
                <w:i/>
                <w:iCs/>
                <w:noProof/>
                <w:sz w:val="18"/>
                <w:szCs w:val="18"/>
                <w:lang w:val="en-GB"/>
              </w:rPr>
            </w:pPr>
            <w:r w:rsidRPr="00EF02C2">
              <w:rPr>
                <w:rFonts w:ascii="Arial" w:hAnsi="Arial" w:cs="Arial"/>
                <w:i/>
                <w:iCs/>
                <w:noProof/>
                <w:sz w:val="18"/>
                <w:szCs w:val="18"/>
                <w:lang w:val="en-GB"/>
              </w:rPr>
              <w:t xml:space="preserve">Single </w:t>
            </w:r>
          </w:p>
        </w:tc>
        <w:tc>
          <w:tcPr>
            <w:tcW w:w="907" w:type="dxa"/>
          </w:tcPr>
          <w:p w14:paraId="5235597F"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5975</w:t>
            </w:r>
          </w:p>
        </w:tc>
        <w:tc>
          <w:tcPr>
            <w:tcW w:w="907" w:type="dxa"/>
          </w:tcPr>
          <w:p w14:paraId="63B73ED7"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07F2B8EB"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05ACB7B0"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4E0F83C6"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7B4F4DCB" w14:textId="77777777" w:rsidTr="00F104F8">
        <w:trPr>
          <w:trHeight w:val="227"/>
        </w:trPr>
        <w:tc>
          <w:tcPr>
            <w:tcW w:w="3394" w:type="dxa"/>
          </w:tcPr>
          <w:p w14:paraId="4436E3A0" w14:textId="77777777" w:rsidR="00C94FB6" w:rsidRPr="00EF02C2" w:rsidRDefault="00C94FB6" w:rsidP="00E4483A">
            <w:pPr>
              <w:pStyle w:val="Normale1"/>
              <w:spacing w:line="240" w:lineRule="auto"/>
              <w:ind w:left="170"/>
              <w:jc w:val="both"/>
              <w:rPr>
                <w:rFonts w:ascii="Arial" w:hAnsi="Arial" w:cs="Arial"/>
                <w:i/>
                <w:iCs/>
                <w:noProof/>
                <w:sz w:val="18"/>
                <w:szCs w:val="18"/>
                <w:lang w:val="en-GB"/>
              </w:rPr>
            </w:pPr>
            <w:r w:rsidRPr="00EF02C2">
              <w:rPr>
                <w:rFonts w:ascii="Arial" w:hAnsi="Arial" w:cs="Arial"/>
                <w:i/>
                <w:iCs/>
                <w:noProof/>
                <w:sz w:val="18"/>
                <w:szCs w:val="18"/>
                <w:lang w:val="en-GB"/>
              </w:rPr>
              <w:t>Single with children</w:t>
            </w:r>
          </w:p>
        </w:tc>
        <w:tc>
          <w:tcPr>
            <w:tcW w:w="907" w:type="dxa"/>
          </w:tcPr>
          <w:p w14:paraId="08C756E2"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1120</w:t>
            </w:r>
          </w:p>
        </w:tc>
        <w:tc>
          <w:tcPr>
            <w:tcW w:w="907" w:type="dxa"/>
          </w:tcPr>
          <w:p w14:paraId="625CC2D6"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1BAB886D"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1E9D7AAB"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1A77A706"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6F1926CE" w14:textId="77777777" w:rsidTr="00F104F8">
        <w:trPr>
          <w:trHeight w:val="227"/>
        </w:trPr>
        <w:tc>
          <w:tcPr>
            <w:tcW w:w="3394" w:type="dxa"/>
          </w:tcPr>
          <w:p w14:paraId="2C6862ED" w14:textId="77777777" w:rsidR="00C94FB6" w:rsidRPr="00EF02C2" w:rsidRDefault="00C94FB6" w:rsidP="00E4483A">
            <w:pPr>
              <w:pStyle w:val="Normale1"/>
              <w:spacing w:line="240" w:lineRule="auto"/>
              <w:ind w:left="170"/>
              <w:jc w:val="both"/>
              <w:rPr>
                <w:rFonts w:ascii="Arial" w:hAnsi="Arial" w:cs="Arial"/>
                <w:i/>
                <w:iCs/>
                <w:noProof/>
                <w:sz w:val="18"/>
                <w:szCs w:val="18"/>
                <w:lang w:val="en-GB"/>
              </w:rPr>
            </w:pPr>
            <w:r w:rsidRPr="00EF02C2">
              <w:rPr>
                <w:rFonts w:ascii="Arial" w:hAnsi="Arial" w:cs="Arial"/>
                <w:i/>
                <w:iCs/>
                <w:noProof/>
                <w:sz w:val="18"/>
                <w:szCs w:val="18"/>
                <w:lang w:val="en-GB"/>
              </w:rPr>
              <w:t>Refusal/Other</w:t>
            </w:r>
          </w:p>
        </w:tc>
        <w:tc>
          <w:tcPr>
            <w:tcW w:w="907" w:type="dxa"/>
          </w:tcPr>
          <w:p w14:paraId="3BA7F371" w14:textId="77777777" w:rsidR="00C94FB6" w:rsidRPr="00EF02C2" w:rsidRDefault="00C94FB6" w:rsidP="00E4483A">
            <w:pPr>
              <w:pStyle w:val="Normale1"/>
              <w:spacing w:line="240" w:lineRule="auto"/>
              <w:jc w:val="both"/>
              <w:rPr>
                <w:rFonts w:ascii="Arial" w:hAnsi="Arial" w:cs="Arial"/>
                <w:i/>
                <w:iCs/>
                <w:noProof/>
                <w:sz w:val="18"/>
                <w:szCs w:val="18"/>
                <w:lang w:val="en-GB"/>
              </w:rPr>
            </w:pPr>
            <w:r w:rsidRPr="00EF02C2">
              <w:rPr>
                <w:rFonts w:ascii="Arial" w:hAnsi="Arial" w:cs="Arial"/>
                <w:i/>
                <w:iCs/>
                <w:noProof/>
                <w:sz w:val="18"/>
                <w:szCs w:val="18"/>
                <w:lang w:val="en-GB"/>
              </w:rPr>
              <w:t>92</w:t>
            </w:r>
          </w:p>
        </w:tc>
        <w:tc>
          <w:tcPr>
            <w:tcW w:w="907" w:type="dxa"/>
          </w:tcPr>
          <w:p w14:paraId="35330B9F"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025196E0"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0F15C720"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5184CF7F"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040ACF9E" w14:textId="77777777" w:rsidTr="00F104F8">
        <w:trPr>
          <w:trHeight w:val="227"/>
        </w:trPr>
        <w:tc>
          <w:tcPr>
            <w:tcW w:w="3394" w:type="dxa"/>
          </w:tcPr>
          <w:p w14:paraId="32F2ADB7" w14:textId="77777777" w:rsidR="00C94FB6" w:rsidRPr="00EF02C2" w:rsidRDefault="00C94FB6" w:rsidP="00E4483A">
            <w:pPr>
              <w:pStyle w:val="Normale1"/>
              <w:spacing w:line="240" w:lineRule="auto"/>
              <w:jc w:val="both"/>
              <w:rPr>
                <w:rFonts w:ascii="Arial" w:hAnsi="Arial" w:cs="Arial"/>
                <w:b/>
                <w:bCs/>
                <w:noProof/>
                <w:sz w:val="18"/>
                <w:szCs w:val="18"/>
                <w:lang w:val="en-GB"/>
              </w:rPr>
            </w:pPr>
            <w:r w:rsidRPr="00EF02C2">
              <w:rPr>
                <w:rFonts w:ascii="Arial" w:hAnsi="Arial" w:cs="Arial"/>
                <w:b/>
                <w:bCs/>
                <w:noProof/>
                <w:sz w:val="18"/>
                <w:szCs w:val="18"/>
                <w:lang w:val="en-GB"/>
              </w:rPr>
              <w:t>D8</w:t>
            </w:r>
          </w:p>
        </w:tc>
        <w:tc>
          <w:tcPr>
            <w:tcW w:w="907" w:type="dxa"/>
          </w:tcPr>
          <w:p w14:paraId="22FF0925"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21978</w:t>
            </w:r>
          </w:p>
        </w:tc>
        <w:tc>
          <w:tcPr>
            <w:tcW w:w="907" w:type="dxa"/>
          </w:tcPr>
          <w:p w14:paraId="2D0E84BE"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21073E9F"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2DFA2C2F"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717DD96B"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0080B452" w14:textId="77777777" w:rsidTr="00F104F8">
        <w:trPr>
          <w:trHeight w:val="227"/>
        </w:trPr>
        <w:tc>
          <w:tcPr>
            <w:tcW w:w="3394" w:type="dxa"/>
          </w:tcPr>
          <w:p w14:paraId="2DCB89AF"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 xml:space="preserve">Up to 15 years old </w:t>
            </w:r>
          </w:p>
        </w:tc>
        <w:tc>
          <w:tcPr>
            <w:tcW w:w="907" w:type="dxa"/>
          </w:tcPr>
          <w:p w14:paraId="746DDBA2"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2665</w:t>
            </w:r>
          </w:p>
        </w:tc>
        <w:tc>
          <w:tcPr>
            <w:tcW w:w="907" w:type="dxa"/>
          </w:tcPr>
          <w:p w14:paraId="358FC69F"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67C38379"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52979E42"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1D9F39FF"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27D2785F" w14:textId="77777777" w:rsidTr="00F104F8">
        <w:trPr>
          <w:trHeight w:val="227"/>
        </w:trPr>
        <w:tc>
          <w:tcPr>
            <w:tcW w:w="3394" w:type="dxa"/>
          </w:tcPr>
          <w:p w14:paraId="6492689B"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16-19 years old</w:t>
            </w:r>
          </w:p>
        </w:tc>
        <w:tc>
          <w:tcPr>
            <w:tcW w:w="907" w:type="dxa"/>
          </w:tcPr>
          <w:p w14:paraId="5FC3F2B3"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10013</w:t>
            </w:r>
          </w:p>
        </w:tc>
        <w:tc>
          <w:tcPr>
            <w:tcW w:w="907" w:type="dxa"/>
          </w:tcPr>
          <w:p w14:paraId="7B42B403"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4900C203"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3D1FCEB9"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084A5CB0"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32C4D855" w14:textId="77777777" w:rsidTr="00F104F8">
        <w:trPr>
          <w:trHeight w:val="227"/>
        </w:trPr>
        <w:tc>
          <w:tcPr>
            <w:tcW w:w="3394" w:type="dxa"/>
          </w:tcPr>
          <w:p w14:paraId="5060A356"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20+ years old</w:t>
            </w:r>
          </w:p>
        </w:tc>
        <w:tc>
          <w:tcPr>
            <w:tcW w:w="907" w:type="dxa"/>
          </w:tcPr>
          <w:p w14:paraId="2666F761"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8981</w:t>
            </w:r>
          </w:p>
        </w:tc>
        <w:tc>
          <w:tcPr>
            <w:tcW w:w="907" w:type="dxa"/>
          </w:tcPr>
          <w:p w14:paraId="572D159C"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77A2E58C"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3F4D30EF"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0F5B0B15"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04782344" w14:textId="77777777" w:rsidTr="00F104F8">
        <w:trPr>
          <w:trHeight w:val="227"/>
        </w:trPr>
        <w:tc>
          <w:tcPr>
            <w:tcW w:w="3394" w:type="dxa"/>
          </w:tcPr>
          <w:p w14:paraId="44ABF518"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Refusal/dk</w:t>
            </w:r>
          </w:p>
        </w:tc>
        <w:tc>
          <w:tcPr>
            <w:tcW w:w="907" w:type="dxa"/>
          </w:tcPr>
          <w:p w14:paraId="13E666C0" w14:textId="77777777" w:rsidR="00C94FB6" w:rsidRPr="00EF02C2" w:rsidRDefault="00C94FB6" w:rsidP="00E4483A">
            <w:pPr>
              <w:pStyle w:val="Normale1"/>
              <w:spacing w:line="240" w:lineRule="auto"/>
              <w:jc w:val="both"/>
              <w:rPr>
                <w:rFonts w:ascii="Arial" w:hAnsi="Arial" w:cs="Arial"/>
                <w:i/>
                <w:iCs/>
                <w:noProof/>
                <w:sz w:val="18"/>
                <w:szCs w:val="18"/>
                <w:lang w:val="en-GB"/>
              </w:rPr>
            </w:pPr>
            <w:r w:rsidRPr="00EF02C2">
              <w:rPr>
                <w:rFonts w:ascii="Arial" w:hAnsi="Arial" w:cs="Arial"/>
                <w:i/>
                <w:iCs/>
                <w:noProof/>
                <w:sz w:val="18"/>
                <w:szCs w:val="18"/>
                <w:lang w:val="en-GB"/>
              </w:rPr>
              <w:t>319</w:t>
            </w:r>
          </w:p>
        </w:tc>
        <w:tc>
          <w:tcPr>
            <w:tcW w:w="907" w:type="dxa"/>
          </w:tcPr>
          <w:p w14:paraId="09007CBD"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72BE1FD8"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02D8A2B9"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4BE7536C"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5991A946" w14:textId="77777777" w:rsidTr="00F104F8">
        <w:trPr>
          <w:trHeight w:val="227"/>
        </w:trPr>
        <w:tc>
          <w:tcPr>
            <w:tcW w:w="3394" w:type="dxa"/>
          </w:tcPr>
          <w:p w14:paraId="0FEDA7B2" w14:textId="77777777" w:rsidR="00C94FB6" w:rsidRPr="00EF02C2" w:rsidRDefault="00C94FB6" w:rsidP="00E4483A">
            <w:pPr>
              <w:pStyle w:val="Normale1"/>
              <w:spacing w:line="240" w:lineRule="auto"/>
              <w:jc w:val="both"/>
              <w:rPr>
                <w:rFonts w:ascii="Arial" w:hAnsi="Arial" w:cs="Arial"/>
                <w:b/>
                <w:bCs/>
                <w:noProof/>
                <w:sz w:val="18"/>
                <w:szCs w:val="18"/>
                <w:lang w:val="en-GB"/>
              </w:rPr>
            </w:pPr>
            <w:r w:rsidRPr="00EF02C2">
              <w:rPr>
                <w:rFonts w:ascii="Arial" w:hAnsi="Arial" w:cs="Arial"/>
                <w:b/>
                <w:bCs/>
                <w:noProof/>
                <w:sz w:val="18"/>
                <w:szCs w:val="18"/>
                <w:lang w:val="en-GB"/>
              </w:rPr>
              <w:t>D10</w:t>
            </w:r>
          </w:p>
        </w:tc>
        <w:tc>
          <w:tcPr>
            <w:tcW w:w="907" w:type="dxa"/>
          </w:tcPr>
          <w:p w14:paraId="2B470FC9"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21978</w:t>
            </w:r>
          </w:p>
        </w:tc>
        <w:tc>
          <w:tcPr>
            <w:tcW w:w="907" w:type="dxa"/>
          </w:tcPr>
          <w:p w14:paraId="60356DBB"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7CBF855B"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5A6BFFE0"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7C440C1D"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66F57AFB" w14:textId="77777777" w:rsidTr="00F104F8">
        <w:trPr>
          <w:trHeight w:val="227"/>
        </w:trPr>
        <w:tc>
          <w:tcPr>
            <w:tcW w:w="3394" w:type="dxa"/>
          </w:tcPr>
          <w:p w14:paraId="4417BC45" w14:textId="77777777" w:rsidR="00C94FB6" w:rsidRPr="00EF02C2" w:rsidRDefault="00C94FB6" w:rsidP="00E4483A">
            <w:pPr>
              <w:pStyle w:val="Normale1"/>
              <w:spacing w:line="240" w:lineRule="auto"/>
              <w:ind w:left="170"/>
              <w:jc w:val="both"/>
              <w:rPr>
                <w:rFonts w:ascii="Arial" w:hAnsi="Arial" w:cs="Arial"/>
                <w:i/>
                <w:iCs/>
                <w:noProof/>
                <w:sz w:val="18"/>
                <w:szCs w:val="18"/>
                <w:lang w:val="en-GB"/>
              </w:rPr>
            </w:pPr>
            <w:r w:rsidRPr="00EF02C2">
              <w:rPr>
                <w:rFonts w:ascii="Arial" w:hAnsi="Arial" w:cs="Arial"/>
                <w:i/>
                <w:iCs/>
                <w:noProof/>
                <w:sz w:val="18"/>
                <w:szCs w:val="18"/>
                <w:lang w:val="en-GB"/>
              </w:rPr>
              <w:t>Man</w:t>
            </w:r>
          </w:p>
        </w:tc>
        <w:tc>
          <w:tcPr>
            <w:tcW w:w="907" w:type="dxa"/>
          </w:tcPr>
          <w:p w14:paraId="5D9E74BD"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10527</w:t>
            </w:r>
          </w:p>
        </w:tc>
        <w:tc>
          <w:tcPr>
            <w:tcW w:w="907" w:type="dxa"/>
          </w:tcPr>
          <w:p w14:paraId="22F1500D"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1E98D0F3"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6794C607"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517DECE2"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32BF4543" w14:textId="77777777" w:rsidTr="00F104F8">
        <w:trPr>
          <w:trHeight w:val="227"/>
        </w:trPr>
        <w:tc>
          <w:tcPr>
            <w:tcW w:w="3394" w:type="dxa"/>
          </w:tcPr>
          <w:p w14:paraId="727BEA10" w14:textId="77777777" w:rsidR="00C94FB6" w:rsidRPr="00EF02C2" w:rsidRDefault="00C94FB6" w:rsidP="00E4483A">
            <w:pPr>
              <w:pStyle w:val="Normale1"/>
              <w:spacing w:line="240" w:lineRule="auto"/>
              <w:ind w:left="170"/>
              <w:jc w:val="both"/>
              <w:rPr>
                <w:rFonts w:ascii="Arial" w:hAnsi="Arial" w:cs="Arial"/>
                <w:i/>
                <w:iCs/>
                <w:noProof/>
                <w:sz w:val="18"/>
                <w:szCs w:val="18"/>
                <w:lang w:val="en-GB"/>
              </w:rPr>
            </w:pPr>
            <w:r w:rsidRPr="00EF02C2">
              <w:rPr>
                <w:rFonts w:ascii="Arial" w:hAnsi="Arial" w:cs="Arial"/>
                <w:i/>
                <w:iCs/>
                <w:noProof/>
                <w:sz w:val="18"/>
                <w:szCs w:val="18"/>
                <w:lang w:val="en-GB"/>
              </w:rPr>
              <w:t>Woman</w:t>
            </w:r>
          </w:p>
        </w:tc>
        <w:tc>
          <w:tcPr>
            <w:tcW w:w="907" w:type="dxa"/>
          </w:tcPr>
          <w:p w14:paraId="16CF63D2"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11451</w:t>
            </w:r>
          </w:p>
        </w:tc>
        <w:tc>
          <w:tcPr>
            <w:tcW w:w="907" w:type="dxa"/>
          </w:tcPr>
          <w:p w14:paraId="2D353A72"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6E0FE201"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725E4236"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251F0994"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53F2C3F5" w14:textId="77777777" w:rsidTr="00F104F8">
        <w:trPr>
          <w:trHeight w:val="227"/>
        </w:trPr>
        <w:tc>
          <w:tcPr>
            <w:tcW w:w="3394" w:type="dxa"/>
          </w:tcPr>
          <w:p w14:paraId="6ED0F4A7" w14:textId="77777777" w:rsidR="00C94FB6" w:rsidRPr="00EF02C2" w:rsidRDefault="00C94FB6" w:rsidP="00E4483A">
            <w:pPr>
              <w:pStyle w:val="Normale1"/>
              <w:spacing w:line="240" w:lineRule="auto"/>
              <w:jc w:val="both"/>
              <w:rPr>
                <w:rFonts w:ascii="Arial" w:hAnsi="Arial" w:cs="Arial"/>
                <w:b/>
                <w:bCs/>
                <w:noProof/>
                <w:sz w:val="18"/>
                <w:szCs w:val="18"/>
                <w:lang w:val="en-GB"/>
              </w:rPr>
            </w:pPr>
            <w:r w:rsidRPr="00EF02C2">
              <w:rPr>
                <w:rFonts w:ascii="Arial" w:hAnsi="Arial" w:cs="Arial"/>
                <w:b/>
                <w:bCs/>
                <w:noProof/>
                <w:sz w:val="18"/>
                <w:szCs w:val="18"/>
                <w:lang w:val="en-GB"/>
              </w:rPr>
              <w:t>D11</w:t>
            </w:r>
          </w:p>
        </w:tc>
        <w:tc>
          <w:tcPr>
            <w:tcW w:w="907" w:type="dxa"/>
          </w:tcPr>
          <w:p w14:paraId="61469849"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21978</w:t>
            </w:r>
          </w:p>
        </w:tc>
        <w:tc>
          <w:tcPr>
            <w:tcW w:w="907" w:type="dxa"/>
          </w:tcPr>
          <w:p w14:paraId="6C4D1ED4"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50.51</w:t>
            </w:r>
          </w:p>
        </w:tc>
        <w:tc>
          <w:tcPr>
            <w:tcW w:w="907" w:type="dxa"/>
          </w:tcPr>
          <w:p w14:paraId="65A4A3F3"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17.88</w:t>
            </w:r>
          </w:p>
        </w:tc>
        <w:tc>
          <w:tcPr>
            <w:tcW w:w="907" w:type="dxa"/>
          </w:tcPr>
          <w:p w14:paraId="783281B5"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15</w:t>
            </w:r>
          </w:p>
        </w:tc>
        <w:tc>
          <w:tcPr>
            <w:tcW w:w="907" w:type="dxa"/>
          </w:tcPr>
          <w:p w14:paraId="44A6F431"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noProof/>
                <w:sz w:val="18"/>
                <w:szCs w:val="18"/>
                <w:lang w:val="en-GB"/>
              </w:rPr>
              <w:t>98</w:t>
            </w:r>
          </w:p>
        </w:tc>
      </w:tr>
      <w:tr w:rsidR="00C94FB6" w:rsidRPr="00EF02C2" w14:paraId="7E9C4FE5" w14:textId="77777777" w:rsidTr="00F104F8">
        <w:trPr>
          <w:trHeight w:val="227"/>
        </w:trPr>
        <w:tc>
          <w:tcPr>
            <w:tcW w:w="3394" w:type="dxa"/>
          </w:tcPr>
          <w:p w14:paraId="235464C6" w14:textId="77777777" w:rsidR="00C94FB6" w:rsidRPr="00EF02C2" w:rsidRDefault="00C94FB6" w:rsidP="00E4483A">
            <w:pPr>
              <w:pStyle w:val="Normale1"/>
              <w:spacing w:line="240" w:lineRule="auto"/>
              <w:jc w:val="both"/>
              <w:rPr>
                <w:rFonts w:ascii="Arial" w:hAnsi="Arial" w:cs="Arial"/>
                <w:b/>
                <w:bCs/>
                <w:noProof/>
                <w:sz w:val="18"/>
                <w:szCs w:val="18"/>
                <w:lang w:val="en-GB"/>
              </w:rPr>
            </w:pPr>
            <w:r w:rsidRPr="00EF02C2">
              <w:rPr>
                <w:rFonts w:ascii="Arial" w:hAnsi="Arial" w:cs="Arial"/>
                <w:b/>
                <w:bCs/>
                <w:noProof/>
                <w:sz w:val="18"/>
                <w:szCs w:val="18"/>
                <w:lang w:val="en-GB"/>
              </w:rPr>
              <w:t>D25</w:t>
            </w:r>
          </w:p>
        </w:tc>
        <w:tc>
          <w:tcPr>
            <w:tcW w:w="907" w:type="dxa"/>
          </w:tcPr>
          <w:p w14:paraId="77AAC071"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21978</w:t>
            </w:r>
          </w:p>
        </w:tc>
        <w:tc>
          <w:tcPr>
            <w:tcW w:w="907" w:type="dxa"/>
          </w:tcPr>
          <w:p w14:paraId="6CA597F3"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27C32A82"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05427FFE"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6334E0AE"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385D2D8D" w14:textId="77777777" w:rsidTr="00F104F8">
        <w:trPr>
          <w:trHeight w:val="227"/>
        </w:trPr>
        <w:tc>
          <w:tcPr>
            <w:tcW w:w="3394" w:type="dxa"/>
          </w:tcPr>
          <w:p w14:paraId="4DB1F87B"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Rural area or village</w:t>
            </w:r>
          </w:p>
        </w:tc>
        <w:tc>
          <w:tcPr>
            <w:tcW w:w="907" w:type="dxa"/>
          </w:tcPr>
          <w:p w14:paraId="3F965CED"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7068</w:t>
            </w:r>
          </w:p>
        </w:tc>
        <w:tc>
          <w:tcPr>
            <w:tcW w:w="907" w:type="dxa"/>
          </w:tcPr>
          <w:p w14:paraId="0677CC90"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3CEF6955"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47A8C47C"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3086A463"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1153B125" w14:textId="77777777" w:rsidTr="00F104F8">
        <w:trPr>
          <w:trHeight w:val="227"/>
        </w:trPr>
        <w:tc>
          <w:tcPr>
            <w:tcW w:w="3394" w:type="dxa"/>
          </w:tcPr>
          <w:p w14:paraId="69A94DEA"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 xml:space="preserve">Small or </w:t>
            </w:r>
            <w:proofErr w:type="gramStart"/>
            <w:r w:rsidRPr="00EF02C2">
              <w:rPr>
                <w:rFonts w:ascii="Arial" w:eastAsia="Times New Roman" w:hAnsi="Arial" w:cs="Arial"/>
                <w:i/>
                <w:iCs/>
                <w:color w:val="000000"/>
                <w:sz w:val="18"/>
                <w:szCs w:val="18"/>
                <w:lang w:val="en-GB" w:eastAsia="it-IT"/>
              </w:rPr>
              <w:t>middle sized</w:t>
            </w:r>
            <w:proofErr w:type="gramEnd"/>
            <w:r w:rsidRPr="00EF02C2">
              <w:rPr>
                <w:rFonts w:ascii="Arial" w:eastAsia="Times New Roman" w:hAnsi="Arial" w:cs="Arial"/>
                <w:i/>
                <w:iCs/>
                <w:color w:val="000000"/>
                <w:sz w:val="18"/>
                <w:szCs w:val="18"/>
                <w:lang w:val="en-GB" w:eastAsia="it-IT"/>
              </w:rPr>
              <w:t xml:space="preserve"> town</w:t>
            </w:r>
          </w:p>
        </w:tc>
        <w:tc>
          <w:tcPr>
            <w:tcW w:w="907" w:type="dxa"/>
          </w:tcPr>
          <w:p w14:paraId="1F1F0617"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8510</w:t>
            </w:r>
          </w:p>
        </w:tc>
        <w:tc>
          <w:tcPr>
            <w:tcW w:w="907" w:type="dxa"/>
          </w:tcPr>
          <w:p w14:paraId="04397268"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2AE6AF4A"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6EDF6380"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0AF9197E"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70F90994" w14:textId="77777777" w:rsidTr="00F104F8">
        <w:trPr>
          <w:trHeight w:val="227"/>
        </w:trPr>
        <w:tc>
          <w:tcPr>
            <w:tcW w:w="3394" w:type="dxa"/>
          </w:tcPr>
          <w:p w14:paraId="52BF9F06"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Large town</w:t>
            </w:r>
          </w:p>
        </w:tc>
        <w:tc>
          <w:tcPr>
            <w:tcW w:w="907" w:type="dxa"/>
          </w:tcPr>
          <w:p w14:paraId="1C448711"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6396</w:t>
            </w:r>
          </w:p>
        </w:tc>
        <w:tc>
          <w:tcPr>
            <w:tcW w:w="907" w:type="dxa"/>
          </w:tcPr>
          <w:p w14:paraId="0BFE6182"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38EF72E5"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55179DA5"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0607B6B6"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1B329792" w14:textId="77777777" w:rsidTr="00F104F8">
        <w:trPr>
          <w:trHeight w:val="227"/>
        </w:trPr>
        <w:tc>
          <w:tcPr>
            <w:tcW w:w="3394" w:type="dxa"/>
          </w:tcPr>
          <w:p w14:paraId="1CF16C14"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Dk</w:t>
            </w:r>
          </w:p>
        </w:tc>
        <w:tc>
          <w:tcPr>
            <w:tcW w:w="907" w:type="dxa"/>
          </w:tcPr>
          <w:p w14:paraId="74CBF1BC"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4</w:t>
            </w:r>
          </w:p>
        </w:tc>
        <w:tc>
          <w:tcPr>
            <w:tcW w:w="907" w:type="dxa"/>
          </w:tcPr>
          <w:p w14:paraId="4F05BB86"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29F7D1D5"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23399D2A"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744F245A"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21CE275F" w14:textId="77777777" w:rsidTr="00F104F8">
        <w:trPr>
          <w:trHeight w:val="227"/>
        </w:trPr>
        <w:tc>
          <w:tcPr>
            <w:tcW w:w="3394" w:type="dxa"/>
          </w:tcPr>
          <w:p w14:paraId="7EED6DB7" w14:textId="77777777" w:rsidR="00C94FB6" w:rsidRPr="00EF02C2" w:rsidRDefault="00C94FB6" w:rsidP="00E4483A">
            <w:pPr>
              <w:pStyle w:val="Normale1"/>
              <w:spacing w:line="240" w:lineRule="auto"/>
              <w:jc w:val="both"/>
              <w:rPr>
                <w:rFonts w:ascii="Arial" w:hAnsi="Arial" w:cs="Arial"/>
                <w:b/>
                <w:bCs/>
                <w:noProof/>
                <w:sz w:val="18"/>
                <w:szCs w:val="18"/>
                <w:lang w:val="en-GB"/>
              </w:rPr>
            </w:pPr>
            <w:r w:rsidRPr="00EF02C2">
              <w:rPr>
                <w:rFonts w:ascii="Arial" w:hAnsi="Arial" w:cs="Arial"/>
                <w:b/>
                <w:bCs/>
                <w:noProof/>
                <w:sz w:val="18"/>
                <w:szCs w:val="18"/>
                <w:lang w:val="en-GB"/>
              </w:rPr>
              <w:t>D63</w:t>
            </w:r>
          </w:p>
        </w:tc>
        <w:tc>
          <w:tcPr>
            <w:tcW w:w="907" w:type="dxa"/>
          </w:tcPr>
          <w:p w14:paraId="7596EFBA" w14:textId="77777777" w:rsidR="00C94FB6" w:rsidRPr="00EF02C2" w:rsidRDefault="00C94FB6" w:rsidP="00E4483A">
            <w:pPr>
              <w:pStyle w:val="Normale1"/>
              <w:spacing w:line="240" w:lineRule="auto"/>
              <w:jc w:val="both"/>
              <w:rPr>
                <w:rFonts w:ascii="Arial" w:hAnsi="Arial" w:cs="Arial"/>
                <w:noProof/>
                <w:sz w:val="18"/>
                <w:szCs w:val="18"/>
                <w:lang w:val="en-GB"/>
              </w:rPr>
            </w:pPr>
            <w:r w:rsidRPr="00EF02C2">
              <w:rPr>
                <w:rFonts w:ascii="Arial" w:hAnsi="Arial" w:cs="Arial"/>
                <w:color w:val="000000"/>
                <w:sz w:val="18"/>
                <w:szCs w:val="18"/>
                <w:lang w:val="en-GB"/>
              </w:rPr>
              <w:t>21978</w:t>
            </w:r>
          </w:p>
        </w:tc>
        <w:tc>
          <w:tcPr>
            <w:tcW w:w="907" w:type="dxa"/>
          </w:tcPr>
          <w:p w14:paraId="3A77A24A"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1A99C421"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1805F843"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3811E6C0"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719821E9" w14:textId="77777777" w:rsidTr="00F104F8">
        <w:trPr>
          <w:trHeight w:val="227"/>
        </w:trPr>
        <w:tc>
          <w:tcPr>
            <w:tcW w:w="3394" w:type="dxa"/>
          </w:tcPr>
          <w:p w14:paraId="7CC93642"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The higher class of society</w:t>
            </w:r>
          </w:p>
        </w:tc>
        <w:tc>
          <w:tcPr>
            <w:tcW w:w="907" w:type="dxa"/>
          </w:tcPr>
          <w:p w14:paraId="4E337E82"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154</w:t>
            </w:r>
          </w:p>
        </w:tc>
        <w:tc>
          <w:tcPr>
            <w:tcW w:w="907" w:type="dxa"/>
          </w:tcPr>
          <w:p w14:paraId="288916DF"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2E3F3417"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49BE3058"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20517F94"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55648339" w14:textId="77777777" w:rsidTr="00F104F8">
        <w:trPr>
          <w:trHeight w:val="227"/>
        </w:trPr>
        <w:tc>
          <w:tcPr>
            <w:tcW w:w="3394" w:type="dxa"/>
          </w:tcPr>
          <w:p w14:paraId="7459DCFB"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 xml:space="preserve">The lower middle class of society     </w:t>
            </w:r>
          </w:p>
        </w:tc>
        <w:tc>
          <w:tcPr>
            <w:tcW w:w="907" w:type="dxa"/>
          </w:tcPr>
          <w:p w14:paraId="367F7468"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3456</w:t>
            </w:r>
          </w:p>
        </w:tc>
        <w:tc>
          <w:tcPr>
            <w:tcW w:w="907" w:type="dxa"/>
          </w:tcPr>
          <w:p w14:paraId="52A190EC"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1B419118"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3D67F3A6"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57FB0E68"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44F596E9" w14:textId="77777777" w:rsidTr="00F104F8">
        <w:trPr>
          <w:trHeight w:val="227"/>
        </w:trPr>
        <w:tc>
          <w:tcPr>
            <w:tcW w:w="3394" w:type="dxa"/>
          </w:tcPr>
          <w:p w14:paraId="0C0AFA93"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The middle class of society</w:t>
            </w:r>
          </w:p>
        </w:tc>
        <w:tc>
          <w:tcPr>
            <w:tcW w:w="907" w:type="dxa"/>
          </w:tcPr>
          <w:p w14:paraId="1C3B9D37"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10942</w:t>
            </w:r>
          </w:p>
        </w:tc>
        <w:tc>
          <w:tcPr>
            <w:tcW w:w="907" w:type="dxa"/>
          </w:tcPr>
          <w:p w14:paraId="360B0938"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606D72B2"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61D61032"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6C383FD4"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2D2788F8" w14:textId="77777777" w:rsidTr="00F104F8">
        <w:trPr>
          <w:trHeight w:val="227"/>
        </w:trPr>
        <w:tc>
          <w:tcPr>
            <w:tcW w:w="3394" w:type="dxa"/>
          </w:tcPr>
          <w:p w14:paraId="1CAB3BE4"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The upper middle class of society</w:t>
            </w:r>
          </w:p>
        </w:tc>
        <w:tc>
          <w:tcPr>
            <w:tcW w:w="907" w:type="dxa"/>
          </w:tcPr>
          <w:p w14:paraId="70256C19"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1630</w:t>
            </w:r>
          </w:p>
        </w:tc>
        <w:tc>
          <w:tcPr>
            <w:tcW w:w="907" w:type="dxa"/>
          </w:tcPr>
          <w:p w14:paraId="66B0E5DA"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2B6ED641"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561E5155"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6422FBEC"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23BA5073" w14:textId="77777777" w:rsidTr="00F104F8">
        <w:trPr>
          <w:trHeight w:val="227"/>
        </w:trPr>
        <w:tc>
          <w:tcPr>
            <w:tcW w:w="3394" w:type="dxa"/>
          </w:tcPr>
          <w:p w14:paraId="60BE4BB6"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7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The working class of society</w:t>
            </w:r>
          </w:p>
        </w:tc>
        <w:tc>
          <w:tcPr>
            <w:tcW w:w="907" w:type="dxa"/>
          </w:tcPr>
          <w:p w14:paraId="7F6B791A"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5276</w:t>
            </w:r>
          </w:p>
        </w:tc>
        <w:tc>
          <w:tcPr>
            <w:tcW w:w="907" w:type="dxa"/>
          </w:tcPr>
          <w:p w14:paraId="5911E18A"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1E065828"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7470B505"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Pr>
          <w:p w14:paraId="22DD6D64" w14:textId="77777777" w:rsidR="00C94FB6" w:rsidRPr="00EF02C2" w:rsidRDefault="00C94FB6" w:rsidP="00E4483A">
            <w:pPr>
              <w:pStyle w:val="Normale1"/>
              <w:spacing w:line="240" w:lineRule="auto"/>
              <w:jc w:val="both"/>
              <w:rPr>
                <w:rFonts w:ascii="Arial" w:hAnsi="Arial" w:cs="Arial"/>
                <w:noProof/>
                <w:sz w:val="18"/>
                <w:szCs w:val="18"/>
                <w:lang w:val="en-GB"/>
              </w:rPr>
            </w:pPr>
          </w:p>
        </w:tc>
      </w:tr>
      <w:tr w:rsidR="00C94FB6" w:rsidRPr="00EF02C2" w14:paraId="11EE9E77" w14:textId="77777777" w:rsidTr="00F104F8">
        <w:trPr>
          <w:trHeight w:val="227"/>
        </w:trPr>
        <w:tc>
          <w:tcPr>
            <w:tcW w:w="3394" w:type="dxa"/>
            <w:tcBorders>
              <w:bottom w:val="single" w:sz="4" w:space="0" w:color="auto"/>
            </w:tcBorders>
          </w:tcPr>
          <w:p w14:paraId="3DAD0B51" w14:textId="77777777" w:rsidR="00C94FB6" w:rsidRPr="00EF02C2" w:rsidRDefault="00C94FB6" w:rsidP="00E4483A">
            <w:pPr>
              <w:pStyle w:val="PreformattatoHTML"/>
              <w:shd w:val="clear" w:color="auto" w:fill="FFFFFF"/>
              <w:wordWrap w:val="0"/>
              <w:ind w:left="170"/>
              <w:jc w:val="both"/>
              <w:textAlignment w:val="baseline"/>
              <w:rPr>
                <w:rFonts w:ascii="Arial" w:hAnsi="Arial" w:cs="Arial"/>
                <w:i/>
                <w:iCs/>
                <w:color w:val="000000"/>
                <w:sz w:val="18"/>
                <w:szCs w:val="18"/>
                <w:lang w:val="en-GB"/>
              </w:rPr>
            </w:pPr>
            <w:r w:rsidRPr="00EF02C2">
              <w:rPr>
                <w:rFonts w:ascii="Arial" w:hAnsi="Arial" w:cs="Arial"/>
                <w:i/>
                <w:iCs/>
                <w:color w:val="000000"/>
                <w:sz w:val="18"/>
                <w:szCs w:val="18"/>
                <w:lang w:val="en-GB"/>
              </w:rPr>
              <w:t>Refusal/Other</w:t>
            </w:r>
          </w:p>
        </w:tc>
        <w:tc>
          <w:tcPr>
            <w:tcW w:w="907" w:type="dxa"/>
            <w:tcBorders>
              <w:bottom w:val="single" w:sz="4" w:space="0" w:color="auto"/>
            </w:tcBorders>
          </w:tcPr>
          <w:p w14:paraId="3297FD77"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i/>
                <w:iCs/>
                <w:color w:val="000000"/>
                <w:sz w:val="18"/>
                <w:szCs w:val="18"/>
                <w:lang w:val="en-GB" w:eastAsia="it-IT"/>
              </w:rPr>
            </w:pPr>
            <w:r w:rsidRPr="00EF02C2">
              <w:rPr>
                <w:rFonts w:ascii="Arial" w:eastAsia="Times New Roman" w:hAnsi="Arial" w:cs="Arial"/>
                <w:i/>
                <w:iCs/>
                <w:color w:val="000000"/>
                <w:sz w:val="18"/>
                <w:szCs w:val="18"/>
                <w:lang w:val="en-GB" w:eastAsia="it-IT"/>
              </w:rPr>
              <w:t>520</w:t>
            </w:r>
          </w:p>
        </w:tc>
        <w:tc>
          <w:tcPr>
            <w:tcW w:w="907" w:type="dxa"/>
            <w:tcBorders>
              <w:bottom w:val="single" w:sz="4" w:space="0" w:color="auto"/>
            </w:tcBorders>
          </w:tcPr>
          <w:p w14:paraId="0BE38C4F"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Borders>
              <w:bottom w:val="single" w:sz="4" w:space="0" w:color="auto"/>
            </w:tcBorders>
          </w:tcPr>
          <w:p w14:paraId="338A7084"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Borders>
              <w:bottom w:val="single" w:sz="4" w:space="0" w:color="auto"/>
            </w:tcBorders>
          </w:tcPr>
          <w:p w14:paraId="610B4C2C" w14:textId="77777777" w:rsidR="00C94FB6" w:rsidRPr="00EF02C2" w:rsidRDefault="00C94FB6" w:rsidP="00E4483A">
            <w:pPr>
              <w:pStyle w:val="Normale1"/>
              <w:spacing w:line="240" w:lineRule="auto"/>
              <w:jc w:val="both"/>
              <w:rPr>
                <w:rFonts w:ascii="Arial" w:hAnsi="Arial" w:cs="Arial"/>
                <w:noProof/>
                <w:sz w:val="18"/>
                <w:szCs w:val="18"/>
                <w:lang w:val="en-GB"/>
              </w:rPr>
            </w:pPr>
          </w:p>
        </w:tc>
        <w:tc>
          <w:tcPr>
            <w:tcW w:w="907" w:type="dxa"/>
            <w:tcBorders>
              <w:bottom w:val="single" w:sz="4" w:space="0" w:color="auto"/>
            </w:tcBorders>
          </w:tcPr>
          <w:p w14:paraId="0976141F" w14:textId="77777777" w:rsidR="00C94FB6" w:rsidRPr="00EF02C2" w:rsidRDefault="00C94FB6" w:rsidP="00E4483A">
            <w:pPr>
              <w:pStyle w:val="Normale1"/>
              <w:spacing w:line="240" w:lineRule="auto"/>
              <w:jc w:val="both"/>
              <w:rPr>
                <w:rFonts w:ascii="Arial" w:hAnsi="Arial" w:cs="Arial"/>
                <w:noProof/>
                <w:sz w:val="18"/>
                <w:szCs w:val="18"/>
                <w:lang w:val="en-GB"/>
              </w:rPr>
            </w:pPr>
          </w:p>
        </w:tc>
      </w:tr>
    </w:tbl>
    <w:p w14:paraId="0B11B426" w14:textId="77777777" w:rsidR="00C94FB6" w:rsidRDefault="00C94FB6" w:rsidP="00E4483A">
      <w:pPr>
        <w:jc w:val="both"/>
        <w:rPr>
          <w:rFonts w:ascii="Arial" w:hAnsi="Arial" w:cs="Arial"/>
          <w:b/>
          <w:bCs/>
          <w:lang w:val="en-GB"/>
        </w:rPr>
      </w:pPr>
    </w:p>
    <w:p w14:paraId="779BEAAA" w14:textId="125B88DE" w:rsidR="00C94FB6" w:rsidRPr="000226A6" w:rsidRDefault="00C94FB6" w:rsidP="00E4483A">
      <w:pPr>
        <w:spacing w:line="360" w:lineRule="auto"/>
        <w:jc w:val="both"/>
        <w:rPr>
          <w:rFonts w:ascii="Arial" w:hAnsi="Arial" w:cs="Arial"/>
          <w:b/>
          <w:bCs/>
          <w:lang w:val="en-GB"/>
        </w:rPr>
      </w:pPr>
      <w:r w:rsidRPr="000226A6">
        <w:rPr>
          <w:rFonts w:ascii="Arial" w:hAnsi="Arial" w:cs="Arial"/>
          <w:b/>
          <w:bCs/>
          <w:lang w:val="en-GB"/>
        </w:rPr>
        <w:br w:type="page"/>
      </w:r>
      <w:r w:rsidR="000226A6" w:rsidRPr="000226A6">
        <w:rPr>
          <w:rFonts w:ascii="Arial" w:hAnsi="Arial" w:cs="Arial"/>
          <w:b/>
          <w:bCs/>
          <w:lang w:val="en-GB"/>
        </w:rPr>
        <w:lastRenderedPageBreak/>
        <w:t>APPENDIX C.</w:t>
      </w:r>
      <w:r w:rsidRPr="000226A6">
        <w:rPr>
          <w:rFonts w:ascii="Arial" w:hAnsi="Arial" w:cs="Arial"/>
          <w:b/>
          <w:bCs/>
          <w:lang w:val="en-GB"/>
        </w:rPr>
        <w:t xml:space="preserve"> Sample composition</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1701"/>
      </w:tblGrid>
      <w:tr w:rsidR="00C94FB6" w:rsidRPr="00EF02C2" w14:paraId="56875730" w14:textId="77777777" w:rsidTr="00F104F8">
        <w:trPr>
          <w:trHeight w:val="227"/>
        </w:trPr>
        <w:tc>
          <w:tcPr>
            <w:tcW w:w="1701" w:type="dxa"/>
            <w:tcBorders>
              <w:top w:val="single" w:sz="4" w:space="0" w:color="auto"/>
              <w:bottom w:val="single" w:sz="4" w:space="0" w:color="auto"/>
            </w:tcBorders>
          </w:tcPr>
          <w:p w14:paraId="33867FC8" w14:textId="123DF7AD" w:rsidR="00C94FB6" w:rsidRPr="00EF02C2" w:rsidRDefault="00C94FB6" w:rsidP="00E4483A">
            <w:pPr>
              <w:spacing w:line="360" w:lineRule="auto"/>
              <w:jc w:val="both"/>
              <w:rPr>
                <w:rFonts w:ascii="Arial" w:hAnsi="Arial" w:cs="Arial"/>
                <w:b/>
                <w:bCs/>
                <w:sz w:val="18"/>
                <w:szCs w:val="18"/>
                <w:lang w:val="en-GB"/>
              </w:rPr>
            </w:pPr>
            <w:bookmarkStart w:id="147" w:name="_Hlk61962544"/>
            <w:r w:rsidRPr="00EF02C2">
              <w:rPr>
                <w:rFonts w:ascii="Arial" w:hAnsi="Arial" w:cs="Arial"/>
                <w:b/>
                <w:bCs/>
                <w:sz w:val="18"/>
                <w:szCs w:val="18"/>
                <w:lang w:val="en-GB"/>
              </w:rPr>
              <w:t>Countr</w:t>
            </w:r>
            <w:r w:rsidR="000226A6">
              <w:rPr>
                <w:rFonts w:ascii="Arial" w:hAnsi="Arial" w:cs="Arial"/>
                <w:b/>
                <w:bCs/>
                <w:sz w:val="18"/>
                <w:szCs w:val="18"/>
                <w:lang w:val="en-GB"/>
              </w:rPr>
              <w:t>y</w:t>
            </w:r>
          </w:p>
        </w:tc>
        <w:tc>
          <w:tcPr>
            <w:tcW w:w="1701" w:type="dxa"/>
            <w:tcBorders>
              <w:top w:val="single" w:sz="4" w:space="0" w:color="auto"/>
              <w:bottom w:val="single" w:sz="4" w:space="0" w:color="auto"/>
            </w:tcBorders>
          </w:tcPr>
          <w:p w14:paraId="49E0F798" w14:textId="77777777" w:rsidR="00C94FB6" w:rsidRPr="00EF02C2" w:rsidRDefault="00C94FB6" w:rsidP="00E4483A">
            <w:pPr>
              <w:spacing w:line="360" w:lineRule="auto"/>
              <w:jc w:val="both"/>
              <w:rPr>
                <w:rFonts w:ascii="Arial" w:hAnsi="Arial" w:cs="Arial"/>
                <w:b/>
                <w:bCs/>
                <w:sz w:val="18"/>
                <w:szCs w:val="18"/>
                <w:lang w:val="en-GB"/>
              </w:rPr>
            </w:pPr>
            <w:r w:rsidRPr="00EF02C2">
              <w:rPr>
                <w:rFonts w:ascii="Arial" w:hAnsi="Arial" w:cs="Arial"/>
                <w:b/>
                <w:bCs/>
                <w:sz w:val="18"/>
                <w:szCs w:val="18"/>
                <w:lang w:val="en-GB"/>
              </w:rPr>
              <w:t xml:space="preserve">Obs. </w:t>
            </w:r>
          </w:p>
        </w:tc>
      </w:tr>
      <w:tr w:rsidR="00C94FB6" w:rsidRPr="00EF02C2" w14:paraId="04BA62B8" w14:textId="77777777" w:rsidTr="00F104F8">
        <w:trPr>
          <w:trHeight w:val="227"/>
        </w:trPr>
        <w:tc>
          <w:tcPr>
            <w:tcW w:w="1701" w:type="dxa"/>
            <w:tcBorders>
              <w:top w:val="single" w:sz="4" w:space="0" w:color="auto"/>
            </w:tcBorders>
            <w:noWrap/>
            <w:hideMark/>
          </w:tcPr>
          <w:p w14:paraId="2128A588"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Austria</w:t>
            </w:r>
          </w:p>
        </w:tc>
        <w:tc>
          <w:tcPr>
            <w:tcW w:w="1701" w:type="dxa"/>
            <w:tcBorders>
              <w:top w:val="nil"/>
              <w:left w:val="nil"/>
              <w:bottom w:val="nil"/>
              <w:right w:val="nil"/>
            </w:tcBorders>
            <w:shd w:val="clear" w:color="auto" w:fill="auto"/>
            <w:vAlign w:val="bottom"/>
          </w:tcPr>
          <w:p w14:paraId="2F6304C2"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830</w:t>
            </w:r>
          </w:p>
        </w:tc>
      </w:tr>
      <w:tr w:rsidR="00C94FB6" w:rsidRPr="00EF02C2" w14:paraId="215D6BBF" w14:textId="77777777" w:rsidTr="00F104F8">
        <w:trPr>
          <w:trHeight w:val="227"/>
        </w:trPr>
        <w:tc>
          <w:tcPr>
            <w:tcW w:w="1701" w:type="dxa"/>
            <w:noWrap/>
            <w:hideMark/>
          </w:tcPr>
          <w:p w14:paraId="7D69D0F5"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Belgium</w:t>
            </w:r>
          </w:p>
        </w:tc>
        <w:tc>
          <w:tcPr>
            <w:tcW w:w="1701" w:type="dxa"/>
            <w:tcBorders>
              <w:top w:val="nil"/>
              <w:left w:val="nil"/>
              <w:bottom w:val="nil"/>
              <w:right w:val="nil"/>
            </w:tcBorders>
            <w:shd w:val="clear" w:color="auto" w:fill="auto"/>
            <w:vAlign w:val="bottom"/>
          </w:tcPr>
          <w:p w14:paraId="5F8235F9"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970</w:t>
            </w:r>
          </w:p>
        </w:tc>
      </w:tr>
      <w:tr w:rsidR="00C94FB6" w:rsidRPr="00EF02C2" w14:paraId="0C41954E" w14:textId="77777777" w:rsidTr="00F104F8">
        <w:trPr>
          <w:trHeight w:val="227"/>
        </w:trPr>
        <w:tc>
          <w:tcPr>
            <w:tcW w:w="1701" w:type="dxa"/>
            <w:noWrap/>
            <w:hideMark/>
          </w:tcPr>
          <w:p w14:paraId="17FB5382"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Bulgaria</w:t>
            </w:r>
          </w:p>
        </w:tc>
        <w:tc>
          <w:tcPr>
            <w:tcW w:w="1701" w:type="dxa"/>
            <w:tcBorders>
              <w:top w:val="nil"/>
              <w:left w:val="nil"/>
              <w:bottom w:val="nil"/>
              <w:right w:val="nil"/>
            </w:tcBorders>
            <w:shd w:val="clear" w:color="auto" w:fill="auto"/>
            <w:vAlign w:val="bottom"/>
          </w:tcPr>
          <w:p w14:paraId="1FBF62E4"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626</w:t>
            </w:r>
          </w:p>
        </w:tc>
      </w:tr>
      <w:tr w:rsidR="00C94FB6" w:rsidRPr="00EF02C2" w14:paraId="0618C399" w14:textId="77777777" w:rsidTr="00F104F8">
        <w:trPr>
          <w:trHeight w:val="227"/>
        </w:trPr>
        <w:tc>
          <w:tcPr>
            <w:tcW w:w="1701" w:type="dxa"/>
            <w:noWrap/>
            <w:hideMark/>
          </w:tcPr>
          <w:p w14:paraId="4B0987F5"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Croatia</w:t>
            </w:r>
          </w:p>
        </w:tc>
        <w:tc>
          <w:tcPr>
            <w:tcW w:w="1701" w:type="dxa"/>
            <w:tcBorders>
              <w:top w:val="nil"/>
              <w:left w:val="nil"/>
              <w:bottom w:val="nil"/>
              <w:right w:val="nil"/>
            </w:tcBorders>
            <w:shd w:val="clear" w:color="auto" w:fill="auto"/>
            <w:vAlign w:val="bottom"/>
          </w:tcPr>
          <w:p w14:paraId="47B1ABCD"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904</w:t>
            </w:r>
          </w:p>
        </w:tc>
      </w:tr>
      <w:tr w:rsidR="00C94FB6" w:rsidRPr="00EF02C2" w14:paraId="48DBA3B6" w14:textId="77777777" w:rsidTr="00F104F8">
        <w:trPr>
          <w:trHeight w:val="227"/>
        </w:trPr>
        <w:tc>
          <w:tcPr>
            <w:tcW w:w="1701" w:type="dxa"/>
            <w:noWrap/>
            <w:hideMark/>
          </w:tcPr>
          <w:p w14:paraId="7F147C2D"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Cyprus</w:t>
            </w:r>
          </w:p>
        </w:tc>
        <w:tc>
          <w:tcPr>
            <w:tcW w:w="1701" w:type="dxa"/>
            <w:tcBorders>
              <w:top w:val="nil"/>
              <w:left w:val="nil"/>
              <w:bottom w:val="nil"/>
              <w:right w:val="nil"/>
            </w:tcBorders>
            <w:shd w:val="clear" w:color="auto" w:fill="auto"/>
            <w:vAlign w:val="bottom"/>
          </w:tcPr>
          <w:p w14:paraId="4FECC202"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411</w:t>
            </w:r>
          </w:p>
        </w:tc>
      </w:tr>
      <w:tr w:rsidR="00C94FB6" w:rsidRPr="00EF02C2" w14:paraId="05F0CEF4" w14:textId="77777777" w:rsidTr="00F104F8">
        <w:trPr>
          <w:trHeight w:val="227"/>
        </w:trPr>
        <w:tc>
          <w:tcPr>
            <w:tcW w:w="1701" w:type="dxa"/>
            <w:noWrap/>
            <w:hideMark/>
          </w:tcPr>
          <w:p w14:paraId="2D2466EB"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Czech Republic</w:t>
            </w:r>
          </w:p>
        </w:tc>
        <w:tc>
          <w:tcPr>
            <w:tcW w:w="1701" w:type="dxa"/>
            <w:tcBorders>
              <w:top w:val="nil"/>
              <w:left w:val="nil"/>
              <w:bottom w:val="nil"/>
              <w:right w:val="nil"/>
            </w:tcBorders>
            <w:shd w:val="clear" w:color="auto" w:fill="auto"/>
            <w:vAlign w:val="bottom"/>
          </w:tcPr>
          <w:p w14:paraId="688D0B21"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729</w:t>
            </w:r>
          </w:p>
        </w:tc>
      </w:tr>
      <w:tr w:rsidR="00C94FB6" w:rsidRPr="00EF02C2" w14:paraId="64780CE5" w14:textId="77777777" w:rsidTr="00F104F8">
        <w:trPr>
          <w:trHeight w:val="227"/>
        </w:trPr>
        <w:tc>
          <w:tcPr>
            <w:tcW w:w="1701" w:type="dxa"/>
            <w:noWrap/>
            <w:hideMark/>
          </w:tcPr>
          <w:p w14:paraId="02401194"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Denmark</w:t>
            </w:r>
          </w:p>
        </w:tc>
        <w:tc>
          <w:tcPr>
            <w:tcW w:w="1701" w:type="dxa"/>
            <w:tcBorders>
              <w:top w:val="nil"/>
              <w:left w:val="nil"/>
              <w:bottom w:val="nil"/>
              <w:right w:val="nil"/>
            </w:tcBorders>
            <w:shd w:val="clear" w:color="auto" w:fill="auto"/>
            <w:vAlign w:val="bottom"/>
          </w:tcPr>
          <w:p w14:paraId="6EEF1150"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839</w:t>
            </w:r>
          </w:p>
        </w:tc>
      </w:tr>
      <w:tr w:rsidR="00C94FB6" w:rsidRPr="00EF02C2" w14:paraId="652D5BE0" w14:textId="77777777" w:rsidTr="00F104F8">
        <w:trPr>
          <w:trHeight w:val="227"/>
        </w:trPr>
        <w:tc>
          <w:tcPr>
            <w:tcW w:w="1701" w:type="dxa"/>
            <w:noWrap/>
            <w:hideMark/>
          </w:tcPr>
          <w:p w14:paraId="6C938E12"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Estonia</w:t>
            </w:r>
          </w:p>
        </w:tc>
        <w:tc>
          <w:tcPr>
            <w:tcW w:w="1701" w:type="dxa"/>
            <w:tcBorders>
              <w:top w:val="nil"/>
              <w:left w:val="nil"/>
              <w:bottom w:val="nil"/>
              <w:right w:val="nil"/>
            </w:tcBorders>
            <w:shd w:val="clear" w:color="auto" w:fill="auto"/>
            <w:vAlign w:val="bottom"/>
          </w:tcPr>
          <w:p w14:paraId="73BE436B"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520</w:t>
            </w:r>
          </w:p>
        </w:tc>
      </w:tr>
      <w:tr w:rsidR="00C94FB6" w:rsidRPr="00EF02C2" w14:paraId="0C5CD283" w14:textId="77777777" w:rsidTr="00F104F8">
        <w:trPr>
          <w:trHeight w:val="227"/>
        </w:trPr>
        <w:tc>
          <w:tcPr>
            <w:tcW w:w="1701" w:type="dxa"/>
            <w:noWrap/>
            <w:hideMark/>
          </w:tcPr>
          <w:p w14:paraId="182A91E5"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Finland</w:t>
            </w:r>
          </w:p>
        </w:tc>
        <w:tc>
          <w:tcPr>
            <w:tcW w:w="1701" w:type="dxa"/>
            <w:tcBorders>
              <w:top w:val="nil"/>
              <w:left w:val="nil"/>
              <w:bottom w:val="nil"/>
              <w:right w:val="nil"/>
            </w:tcBorders>
            <w:shd w:val="clear" w:color="auto" w:fill="auto"/>
            <w:vAlign w:val="bottom"/>
          </w:tcPr>
          <w:p w14:paraId="342BB8C9"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807</w:t>
            </w:r>
          </w:p>
        </w:tc>
      </w:tr>
      <w:tr w:rsidR="00C94FB6" w:rsidRPr="00EF02C2" w14:paraId="550C145B" w14:textId="77777777" w:rsidTr="00F104F8">
        <w:trPr>
          <w:trHeight w:val="227"/>
        </w:trPr>
        <w:tc>
          <w:tcPr>
            <w:tcW w:w="1701" w:type="dxa"/>
            <w:noWrap/>
            <w:hideMark/>
          </w:tcPr>
          <w:p w14:paraId="600496BF"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France</w:t>
            </w:r>
          </w:p>
        </w:tc>
        <w:tc>
          <w:tcPr>
            <w:tcW w:w="1701" w:type="dxa"/>
            <w:tcBorders>
              <w:top w:val="nil"/>
              <w:left w:val="nil"/>
              <w:bottom w:val="nil"/>
              <w:right w:val="nil"/>
            </w:tcBorders>
            <w:shd w:val="clear" w:color="auto" w:fill="auto"/>
            <w:vAlign w:val="bottom"/>
          </w:tcPr>
          <w:p w14:paraId="2B180F34" w14:textId="77777777" w:rsidR="00C94FB6" w:rsidRPr="00EF02C2" w:rsidRDefault="00C94FB6" w:rsidP="00E448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Arial" w:eastAsia="Times New Roman" w:hAnsi="Arial" w:cs="Arial"/>
                <w:color w:val="000000"/>
                <w:sz w:val="18"/>
                <w:szCs w:val="18"/>
                <w:lang w:val="en-GB" w:eastAsia="it-IT"/>
              </w:rPr>
            </w:pPr>
            <w:r w:rsidRPr="00EF02C2">
              <w:rPr>
                <w:rFonts w:ascii="Arial" w:hAnsi="Arial" w:cs="Arial"/>
                <w:color w:val="000000"/>
                <w:sz w:val="18"/>
                <w:szCs w:val="18"/>
              </w:rPr>
              <w:t>797</w:t>
            </w:r>
          </w:p>
        </w:tc>
      </w:tr>
      <w:tr w:rsidR="00C94FB6" w:rsidRPr="00EF02C2" w14:paraId="30AAB121" w14:textId="77777777" w:rsidTr="00F104F8">
        <w:trPr>
          <w:trHeight w:val="227"/>
        </w:trPr>
        <w:tc>
          <w:tcPr>
            <w:tcW w:w="1701" w:type="dxa"/>
            <w:noWrap/>
            <w:hideMark/>
          </w:tcPr>
          <w:p w14:paraId="4B75D86D"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Germany</w:t>
            </w:r>
          </w:p>
        </w:tc>
        <w:tc>
          <w:tcPr>
            <w:tcW w:w="1701" w:type="dxa"/>
            <w:tcBorders>
              <w:top w:val="nil"/>
              <w:left w:val="nil"/>
              <w:bottom w:val="nil"/>
              <w:right w:val="nil"/>
            </w:tcBorders>
            <w:shd w:val="clear" w:color="auto" w:fill="auto"/>
            <w:vAlign w:val="bottom"/>
          </w:tcPr>
          <w:p w14:paraId="02FCA09F"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1200</w:t>
            </w:r>
          </w:p>
        </w:tc>
      </w:tr>
      <w:tr w:rsidR="00C94FB6" w:rsidRPr="00EF02C2" w14:paraId="063CFADC" w14:textId="77777777" w:rsidTr="00F104F8">
        <w:trPr>
          <w:trHeight w:val="227"/>
        </w:trPr>
        <w:tc>
          <w:tcPr>
            <w:tcW w:w="1701" w:type="dxa"/>
            <w:noWrap/>
            <w:hideMark/>
          </w:tcPr>
          <w:p w14:paraId="1F5A0FC4"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Greece</w:t>
            </w:r>
          </w:p>
        </w:tc>
        <w:tc>
          <w:tcPr>
            <w:tcW w:w="1701" w:type="dxa"/>
            <w:tcBorders>
              <w:top w:val="nil"/>
              <w:left w:val="nil"/>
              <w:bottom w:val="nil"/>
              <w:right w:val="nil"/>
            </w:tcBorders>
            <w:shd w:val="clear" w:color="auto" w:fill="auto"/>
            <w:vAlign w:val="bottom"/>
          </w:tcPr>
          <w:p w14:paraId="5D1B9556"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854</w:t>
            </w:r>
          </w:p>
        </w:tc>
      </w:tr>
      <w:tr w:rsidR="00C94FB6" w:rsidRPr="00EF02C2" w14:paraId="7CA547F2" w14:textId="77777777" w:rsidTr="00F104F8">
        <w:trPr>
          <w:trHeight w:val="227"/>
        </w:trPr>
        <w:tc>
          <w:tcPr>
            <w:tcW w:w="1701" w:type="dxa"/>
            <w:noWrap/>
            <w:hideMark/>
          </w:tcPr>
          <w:p w14:paraId="6C706BA3"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Hungary</w:t>
            </w:r>
          </w:p>
        </w:tc>
        <w:tc>
          <w:tcPr>
            <w:tcW w:w="1701" w:type="dxa"/>
            <w:tcBorders>
              <w:top w:val="nil"/>
              <w:left w:val="nil"/>
              <w:bottom w:val="nil"/>
              <w:right w:val="nil"/>
            </w:tcBorders>
            <w:shd w:val="clear" w:color="auto" w:fill="auto"/>
            <w:vAlign w:val="bottom"/>
          </w:tcPr>
          <w:p w14:paraId="2FDE4261"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900</w:t>
            </w:r>
          </w:p>
        </w:tc>
      </w:tr>
      <w:tr w:rsidR="00C94FB6" w:rsidRPr="00EF02C2" w14:paraId="7B8B53E2" w14:textId="77777777" w:rsidTr="00F104F8">
        <w:trPr>
          <w:trHeight w:val="227"/>
        </w:trPr>
        <w:tc>
          <w:tcPr>
            <w:tcW w:w="1701" w:type="dxa"/>
            <w:noWrap/>
            <w:hideMark/>
          </w:tcPr>
          <w:p w14:paraId="6BC5FE68"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Ireland</w:t>
            </w:r>
          </w:p>
        </w:tc>
        <w:tc>
          <w:tcPr>
            <w:tcW w:w="1701" w:type="dxa"/>
            <w:tcBorders>
              <w:top w:val="nil"/>
              <w:left w:val="nil"/>
              <w:bottom w:val="nil"/>
              <w:right w:val="nil"/>
            </w:tcBorders>
            <w:shd w:val="clear" w:color="auto" w:fill="auto"/>
            <w:vAlign w:val="bottom"/>
          </w:tcPr>
          <w:p w14:paraId="25BDC069"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928</w:t>
            </w:r>
          </w:p>
        </w:tc>
      </w:tr>
      <w:tr w:rsidR="00C94FB6" w:rsidRPr="00EF02C2" w14:paraId="6D73C395" w14:textId="77777777" w:rsidTr="00F104F8">
        <w:trPr>
          <w:trHeight w:val="227"/>
        </w:trPr>
        <w:tc>
          <w:tcPr>
            <w:tcW w:w="1701" w:type="dxa"/>
            <w:noWrap/>
            <w:hideMark/>
          </w:tcPr>
          <w:p w14:paraId="2B1DF9D7"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Italy</w:t>
            </w:r>
          </w:p>
        </w:tc>
        <w:tc>
          <w:tcPr>
            <w:tcW w:w="1701" w:type="dxa"/>
            <w:tcBorders>
              <w:top w:val="nil"/>
              <w:left w:val="nil"/>
              <w:bottom w:val="nil"/>
              <w:right w:val="nil"/>
            </w:tcBorders>
            <w:shd w:val="clear" w:color="auto" w:fill="auto"/>
            <w:vAlign w:val="bottom"/>
          </w:tcPr>
          <w:p w14:paraId="380686F2"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905</w:t>
            </w:r>
          </w:p>
        </w:tc>
      </w:tr>
      <w:tr w:rsidR="00C94FB6" w:rsidRPr="00EF02C2" w14:paraId="0536B825" w14:textId="77777777" w:rsidTr="00F104F8">
        <w:trPr>
          <w:trHeight w:val="227"/>
        </w:trPr>
        <w:tc>
          <w:tcPr>
            <w:tcW w:w="1701" w:type="dxa"/>
            <w:noWrap/>
            <w:hideMark/>
          </w:tcPr>
          <w:p w14:paraId="0D232AE3"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Latvia</w:t>
            </w:r>
          </w:p>
        </w:tc>
        <w:tc>
          <w:tcPr>
            <w:tcW w:w="1701" w:type="dxa"/>
            <w:tcBorders>
              <w:top w:val="nil"/>
              <w:left w:val="nil"/>
              <w:bottom w:val="nil"/>
              <w:right w:val="nil"/>
            </w:tcBorders>
            <w:shd w:val="clear" w:color="auto" w:fill="auto"/>
            <w:vAlign w:val="bottom"/>
          </w:tcPr>
          <w:p w14:paraId="1930EE68"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687</w:t>
            </w:r>
          </w:p>
        </w:tc>
      </w:tr>
      <w:tr w:rsidR="00C94FB6" w:rsidRPr="00EF02C2" w14:paraId="37BEC4A1" w14:textId="77777777" w:rsidTr="00F104F8">
        <w:trPr>
          <w:trHeight w:val="227"/>
        </w:trPr>
        <w:tc>
          <w:tcPr>
            <w:tcW w:w="1701" w:type="dxa"/>
            <w:noWrap/>
            <w:hideMark/>
          </w:tcPr>
          <w:p w14:paraId="1F4304F0"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Lithuania</w:t>
            </w:r>
          </w:p>
        </w:tc>
        <w:tc>
          <w:tcPr>
            <w:tcW w:w="1701" w:type="dxa"/>
            <w:tcBorders>
              <w:top w:val="nil"/>
              <w:left w:val="nil"/>
              <w:bottom w:val="nil"/>
              <w:right w:val="nil"/>
            </w:tcBorders>
            <w:shd w:val="clear" w:color="auto" w:fill="auto"/>
            <w:vAlign w:val="bottom"/>
          </w:tcPr>
          <w:p w14:paraId="69212614"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704</w:t>
            </w:r>
          </w:p>
        </w:tc>
      </w:tr>
      <w:tr w:rsidR="00C94FB6" w:rsidRPr="00EF02C2" w14:paraId="72280704" w14:textId="77777777" w:rsidTr="00F104F8">
        <w:trPr>
          <w:trHeight w:val="227"/>
        </w:trPr>
        <w:tc>
          <w:tcPr>
            <w:tcW w:w="1701" w:type="dxa"/>
            <w:noWrap/>
            <w:hideMark/>
          </w:tcPr>
          <w:p w14:paraId="2C8A1587"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Luxembourg</w:t>
            </w:r>
          </w:p>
        </w:tc>
        <w:tc>
          <w:tcPr>
            <w:tcW w:w="1701" w:type="dxa"/>
            <w:tcBorders>
              <w:top w:val="nil"/>
              <w:left w:val="nil"/>
              <w:bottom w:val="nil"/>
              <w:right w:val="nil"/>
            </w:tcBorders>
            <w:shd w:val="clear" w:color="auto" w:fill="auto"/>
            <w:vAlign w:val="bottom"/>
          </w:tcPr>
          <w:p w14:paraId="4868A8FE"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399</w:t>
            </w:r>
          </w:p>
        </w:tc>
      </w:tr>
      <w:tr w:rsidR="00C94FB6" w:rsidRPr="00EF02C2" w14:paraId="4830E69C" w14:textId="77777777" w:rsidTr="00F104F8">
        <w:trPr>
          <w:trHeight w:val="227"/>
        </w:trPr>
        <w:tc>
          <w:tcPr>
            <w:tcW w:w="1701" w:type="dxa"/>
            <w:noWrap/>
            <w:hideMark/>
          </w:tcPr>
          <w:p w14:paraId="04A21021"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Malta</w:t>
            </w:r>
          </w:p>
        </w:tc>
        <w:tc>
          <w:tcPr>
            <w:tcW w:w="1701" w:type="dxa"/>
            <w:tcBorders>
              <w:top w:val="nil"/>
              <w:left w:val="nil"/>
              <w:bottom w:val="nil"/>
              <w:right w:val="nil"/>
            </w:tcBorders>
            <w:shd w:val="clear" w:color="auto" w:fill="auto"/>
            <w:vAlign w:val="bottom"/>
          </w:tcPr>
          <w:p w14:paraId="58517636"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397</w:t>
            </w:r>
          </w:p>
        </w:tc>
      </w:tr>
      <w:tr w:rsidR="00C94FB6" w:rsidRPr="00EF02C2" w14:paraId="55C07F8A" w14:textId="77777777" w:rsidTr="00F104F8">
        <w:trPr>
          <w:trHeight w:val="227"/>
        </w:trPr>
        <w:tc>
          <w:tcPr>
            <w:tcW w:w="1701" w:type="dxa"/>
            <w:noWrap/>
            <w:hideMark/>
          </w:tcPr>
          <w:p w14:paraId="170BC538"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Netherlands</w:t>
            </w:r>
          </w:p>
        </w:tc>
        <w:tc>
          <w:tcPr>
            <w:tcW w:w="1701" w:type="dxa"/>
            <w:tcBorders>
              <w:top w:val="nil"/>
              <w:left w:val="nil"/>
              <w:bottom w:val="nil"/>
              <w:right w:val="nil"/>
            </w:tcBorders>
            <w:shd w:val="clear" w:color="auto" w:fill="auto"/>
            <w:vAlign w:val="bottom"/>
          </w:tcPr>
          <w:p w14:paraId="3999A0F4"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883</w:t>
            </w:r>
          </w:p>
        </w:tc>
      </w:tr>
      <w:tr w:rsidR="00C94FB6" w:rsidRPr="00EF02C2" w14:paraId="74FB4A65" w14:textId="77777777" w:rsidTr="00F104F8">
        <w:trPr>
          <w:trHeight w:val="227"/>
        </w:trPr>
        <w:tc>
          <w:tcPr>
            <w:tcW w:w="1701" w:type="dxa"/>
            <w:noWrap/>
            <w:hideMark/>
          </w:tcPr>
          <w:p w14:paraId="54E9B53C"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Poland</w:t>
            </w:r>
          </w:p>
        </w:tc>
        <w:tc>
          <w:tcPr>
            <w:tcW w:w="1701" w:type="dxa"/>
            <w:tcBorders>
              <w:top w:val="nil"/>
              <w:left w:val="nil"/>
              <w:bottom w:val="nil"/>
              <w:right w:val="nil"/>
            </w:tcBorders>
            <w:shd w:val="clear" w:color="auto" w:fill="auto"/>
            <w:vAlign w:val="bottom"/>
          </w:tcPr>
          <w:p w14:paraId="24DAB26A"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710</w:t>
            </w:r>
          </w:p>
        </w:tc>
      </w:tr>
      <w:tr w:rsidR="00C94FB6" w:rsidRPr="00EF02C2" w14:paraId="4038C794" w14:textId="77777777" w:rsidTr="00F104F8">
        <w:trPr>
          <w:trHeight w:val="227"/>
        </w:trPr>
        <w:tc>
          <w:tcPr>
            <w:tcW w:w="1701" w:type="dxa"/>
            <w:noWrap/>
            <w:hideMark/>
          </w:tcPr>
          <w:p w14:paraId="6762063E"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Portugal</w:t>
            </w:r>
          </w:p>
        </w:tc>
        <w:tc>
          <w:tcPr>
            <w:tcW w:w="1701" w:type="dxa"/>
            <w:tcBorders>
              <w:top w:val="nil"/>
              <w:left w:val="nil"/>
              <w:bottom w:val="nil"/>
              <w:right w:val="nil"/>
            </w:tcBorders>
            <w:shd w:val="clear" w:color="auto" w:fill="auto"/>
            <w:vAlign w:val="bottom"/>
          </w:tcPr>
          <w:p w14:paraId="3696549C"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863</w:t>
            </w:r>
          </w:p>
        </w:tc>
      </w:tr>
      <w:tr w:rsidR="00C94FB6" w:rsidRPr="00EF02C2" w14:paraId="252A34B2" w14:textId="77777777" w:rsidTr="00F104F8">
        <w:trPr>
          <w:trHeight w:val="227"/>
        </w:trPr>
        <w:tc>
          <w:tcPr>
            <w:tcW w:w="1701" w:type="dxa"/>
            <w:noWrap/>
            <w:hideMark/>
          </w:tcPr>
          <w:p w14:paraId="5D4D499D"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Romania</w:t>
            </w:r>
          </w:p>
        </w:tc>
        <w:tc>
          <w:tcPr>
            <w:tcW w:w="1701" w:type="dxa"/>
            <w:tcBorders>
              <w:top w:val="nil"/>
              <w:left w:val="nil"/>
              <w:bottom w:val="nil"/>
              <w:right w:val="nil"/>
            </w:tcBorders>
            <w:shd w:val="clear" w:color="auto" w:fill="auto"/>
            <w:vAlign w:val="bottom"/>
          </w:tcPr>
          <w:p w14:paraId="790DE57F"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869</w:t>
            </w:r>
          </w:p>
        </w:tc>
      </w:tr>
      <w:tr w:rsidR="00C94FB6" w:rsidRPr="00EF02C2" w14:paraId="054C4F9F" w14:textId="77777777" w:rsidTr="00F104F8">
        <w:trPr>
          <w:trHeight w:val="227"/>
        </w:trPr>
        <w:tc>
          <w:tcPr>
            <w:tcW w:w="1701" w:type="dxa"/>
            <w:noWrap/>
            <w:hideMark/>
          </w:tcPr>
          <w:p w14:paraId="5F34585E"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Slovakia</w:t>
            </w:r>
          </w:p>
        </w:tc>
        <w:tc>
          <w:tcPr>
            <w:tcW w:w="1701" w:type="dxa"/>
            <w:tcBorders>
              <w:top w:val="nil"/>
              <w:left w:val="nil"/>
              <w:bottom w:val="nil"/>
              <w:right w:val="nil"/>
            </w:tcBorders>
            <w:shd w:val="clear" w:color="auto" w:fill="auto"/>
            <w:vAlign w:val="bottom"/>
          </w:tcPr>
          <w:p w14:paraId="762F07D4"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810</w:t>
            </w:r>
          </w:p>
        </w:tc>
      </w:tr>
      <w:tr w:rsidR="00C94FB6" w:rsidRPr="00EF02C2" w14:paraId="216274F7" w14:textId="77777777" w:rsidTr="00F104F8">
        <w:trPr>
          <w:trHeight w:val="227"/>
        </w:trPr>
        <w:tc>
          <w:tcPr>
            <w:tcW w:w="1701" w:type="dxa"/>
            <w:noWrap/>
            <w:hideMark/>
          </w:tcPr>
          <w:p w14:paraId="5B974720"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Slovenia</w:t>
            </w:r>
          </w:p>
        </w:tc>
        <w:tc>
          <w:tcPr>
            <w:tcW w:w="1701" w:type="dxa"/>
            <w:tcBorders>
              <w:top w:val="nil"/>
              <w:left w:val="nil"/>
              <w:bottom w:val="nil"/>
              <w:right w:val="nil"/>
            </w:tcBorders>
            <w:shd w:val="clear" w:color="auto" w:fill="auto"/>
            <w:vAlign w:val="bottom"/>
          </w:tcPr>
          <w:p w14:paraId="55907196"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874</w:t>
            </w:r>
          </w:p>
        </w:tc>
      </w:tr>
      <w:tr w:rsidR="00C94FB6" w:rsidRPr="00EF02C2" w14:paraId="6E4C9F62" w14:textId="77777777" w:rsidTr="00F104F8">
        <w:trPr>
          <w:trHeight w:val="227"/>
        </w:trPr>
        <w:tc>
          <w:tcPr>
            <w:tcW w:w="1701" w:type="dxa"/>
            <w:noWrap/>
            <w:hideMark/>
          </w:tcPr>
          <w:p w14:paraId="592DE9AB"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Spain</w:t>
            </w:r>
          </w:p>
        </w:tc>
        <w:tc>
          <w:tcPr>
            <w:tcW w:w="1701" w:type="dxa"/>
            <w:tcBorders>
              <w:top w:val="nil"/>
              <w:left w:val="nil"/>
              <w:bottom w:val="nil"/>
              <w:right w:val="nil"/>
            </w:tcBorders>
            <w:shd w:val="clear" w:color="auto" w:fill="auto"/>
            <w:vAlign w:val="bottom"/>
          </w:tcPr>
          <w:p w14:paraId="516A18F7"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820</w:t>
            </w:r>
          </w:p>
        </w:tc>
      </w:tr>
      <w:tr w:rsidR="00C94FB6" w:rsidRPr="00EF02C2" w14:paraId="21EC21E3" w14:textId="77777777" w:rsidTr="00F104F8">
        <w:trPr>
          <w:trHeight w:val="227"/>
        </w:trPr>
        <w:tc>
          <w:tcPr>
            <w:tcW w:w="1701" w:type="dxa"/>
            <w:noWrap/>
            <w:hideMark/>
          </w:tcPr>
          <w:p w14:paraId="0C8B62C6"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Sweden</w:t>
            </w:r>
          </w:p>
        </w:tc>
        <w:tc>
          <w:tcPr>
            <w:tcW w:w="1701" w:type="dxa"/>
            <w:tcBorders>
              <w:top w:val="nil"/>
              <w:left w:val="nil"/>
              <w:bottom w:val="nil"/>
              <w:right w:val="nil"/>
            </w:tcBorders>
            <w:shd w:val="clear" w:color="auto" w:fill="auto"/>
            <w:vAlign w:val="bottom"/>
          </w:tcPr>
          <w:p w14:paraId="5A58F642"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890</w:t>
            </w:r>
          </w:p>
        </w:tc>
      </w:tr>
      <w:tr w:rsidR="00C94FB6" w:rsidRPr="00EF02C2" w14:paraId="39ED6F42" w14:textId="77777777" w:rsidTr="00F104F8">
        <w:trPr>
          <w:trHeight w:val="227"/>
        </w:trPr>
        <w:tc>
          <w:tcPr>
            <w:tcW w:w="1701" w:type="dxa"/>
            <w:noWrap/>
            <w:hideMark/>
          </w:tcPr>
          <w:p w14:paraId="7ADCC81E" w14:textId="77777777" w:rsidR="00C94FB6" w:rsidRPr="00EF02C2" w:rsidRDefault="00C94FB6" w:rsidP="00E4483A">
            <w:pPr>
              <w:jc w:val="both"/>
              <w:rPr>
                <w:rFonts w:ascii="Arial" w:eastAsia="Times New Roman" w:hAnsi="Arial" w:cs="Arial"/>
                <w:color w:val="000000"/>
                <w:sz w:val="18"/>
                <w:szCs w:val="18"/>
                <w:lang w:val="en-GB" w:eastAsia="it-IT"/>
              </w:rPr>
            </w:pPr>
            <w:r w:rsidRPr="00EF02C2">
              <w:rPr>
                <w:rFonts w:ascii="Arial" w:eastAsia="Times New Roman" w:hAnsi="Arial" w:cs="Arial"/>
                <w:color w:val="000000"/>
                <w:sz w:val="18"/>
                <w:szCs w:val="18"/>
                <w:lang w:val="en-GB" w:eastAsia="it-IT"/>
              </w:rPr>
              <w:t>United Kingdom</w:t>
            </w:r>
          </w:p>
        </w:tc>
        <w:tc>
          <w:tcPr>
            <w:tcW w:w="1701" w:type="dxa"/>
            <w:tcBorders>
              <w:top w:val="nil"/>
              <w:left w:val="nil"/>
              <w:bottom w:val="nil"/>
              <w:right w:val="nil"/>
            </w:tcBorders>
            <w:shd w:val="clear" w:color="auto" w:fill="auto"/>
            <w:vAlign w:val="bottom"/>
          </w:tcPr>
          <w:p w14:paraId="02F6321F" w14:textId="77777777" w:rsidR="00C94FB6" w:rsidRPr="00EF02C2" w:rsidRDefault="00C94FB6" w:rsidP="00E4483A">
            <w:pPr>
              <w:pStyle w:val="PreformattatoHTML"/>
              <w:shd w:val="clear" w:color="auto" w:fill="FFFFFF"/>
              <w:wordWrap w:val="0"/>
              <w:jc w:val="both"/>
              <w:textAlignment w:val="baseline"/>
              <w:rPr>
                <w:rFonts w:ascii="Arial" w:hAnsi="Arial" w:cs="Arial"/>
                <w:color w:val="000000"/>
                <w:sz w:val="18"/>
                <w:szCs w:val="18"/>
                <w:lang w:val="en-GB"/>
              </w:rPr>
            </w:pPr>
            <w:r w:rsidRPr="00EF02C2">
              <w:rPr>
                <w:rFonts w:ascii="Arial" w:hAnsi="Arial" w:cs="Arial"/>
                <w:color w:val="000000"/>
                <w:sz w:val="18"/>
                <w:szCs w:val="18"/>
              </w:rPr>
              <w:t>852</w:t>
            </w:r>
          </w:p>
        </w:tc>
      </w:tr>
      <w:tr w:rsidR="00C94FB6" w:rsidRPr="00EF02C2" w14:paraId="4DAC74DE" w14:textId="77777777" w:rsidTr="00F104F8">
        <w:trPr>
          <w:trHeight w:val="227"/>
        </w:trPr>
        <w:tc>
          <w:tcPr>
            <w:tcW w:w="1701" w:type="dxa"/>
            <w:tcBorders>
              <w:bottom w:val="single" w:sz="4" w:space="0" w:color="auto"/>
            </w:tcBorders>
            <w:noWrap/>
          </w:tcPr>
          <w:p w14:paraId="64D1FFF5" w14:textId="77777777" w:rsidR="00C94FB6" w:rsidRPr="00EF02C2" w:rsidRDefault="00C94FB6" w:rsidP="00E4483A">
            <w:pPr>
              <w:jc w:val="both"/>
              <w:rPr>
                <w:rFonts w:ascii="Arial" w:eastAsia="Times New Roman" w:hAnsi="Arial" w:cs="Arial"/>
                <w:b/>
                <w:bCs/>
                <w:color w:val="000000"/>
                <w:sz w:val="18"/>
                <w:szCs w:val="18"/>
                <w:lang w:val="en-GB" w:eastAsia="it-IT"/>
              </w:rPr>
            </w:pPr>
            <w:r w:rsidRPr="00EF02C2">
              <w:rPr>
                <w:rFonts w:ascii="Arial" w:eastAsia="Times New Roman" w:hAnsi="Arial" w:cs="Arial"/>
                <w:b/>
                <w:bCs/>
                <w:color w:val="000000"/>
                <w:sz w:val="18"/>
                <w:szCs w:val="18"/>
                <w:lang w:val="en-GB" w:eastAsia="it-IT"/>
              </w:rPr>
              <w:t>Total</w:t>
            </w:r>
          </w:p>
        </w:tc>
        <w:tc>
          <w:tcPr>
            <w:tcW w:w="1701" w:type="dxa"/>
            <w:tcBorders>
              <w:bottom w:val="single" w:sz="4" w:space="0" w:color="auto"/>
            </w:tcBorders>
          </w:tcPr>
          <w:p w14:paraId="675547B2" w14:textId="77777777" w:rsidR="00C94FB6" w:rsidRPr="00EF02C2" w:rsidRDefault="00C94FB6" w:rsidP="00E4483A">
            <w:pPr>
              <w:pStyle w:val="PreformattatoHTML"/>
              <w:shd w:val="clear" w:color="auto" w:fill="FFFFFF"/>
              <w:wordWrap w:val="0"/>
              <w:jc w:val="both"/>
              <w:textAlignment w:val="baseline"/>
              <w:rPr>
                <w:rFonts w:ascii="Arial" w:hAnsi="Arial" w:cs="Arial"/>
                <w:b/>
                <w:bCs/>
                <w:color w:val="000000"/>
                <w:sz w:val="18"/>
                <w:szCs w:val="18"/>
                <w:lang w:val="en-GB"/>
              </w:rPr>
            </w:pPr>
            <w:r w:rsidRPr="00EF02C2">
              <w:rPr>
                <w:rFonts w:ascii="Arial" w:hAnsi="Arial" w:cs="Arial"/>
                <w:b/>
                <w:bCs/>
                <w:color w:val="000000"/>
                <w:sz w:val="18"/>
                <w:szCs w:val="18"/>
                <w:lang w:val="en-GB"/>
              </w:rPr>
              <w:t>21978</w:t>
            </w:r>
          </w:p>
        </w:tc>
      </w:tr>
      <w:bookmarkEnd w:id="147"/>
    </w:tbl>
    <w:p w14:paraId="6C0C567E" w14:textId="557E1F5D" w:rsidR="00C94FB6" w:rsidRDefault="00C94FB6" w:rsidP="00E4483A">
      <w:pPr>
        <w:spacing w:line="360" w:lineRule="auto"/>
        <w:jc w:val="both"/>
        <w:rPr>
          <w:rFonts w:ascii="Arial" w:hAnsi="Arial" w:cs="Arial"/>
          <w:b/>
          <w:bCs/>
          <w:lang w:val="en-GB"/>
        </w:rPr>
      </w:pPr>
    </w:p>
    <w:p w14:paraId="6286183C" w14:textId="4D5CB3C0" w:rsidR="00C14708" w:rsidRDefault="00C14708" w:rsidP="00E4483A">
      <w:pPr>
        <w:spacing w:line="360" w:lineRule="auto"/>
        <w:jc w:val="both"/>
        <w:rPr>
          <w:rFonts w:ascii="Arial" w:hAnsi="Arial" w:cs="Arial"/>
          <w:b/>
          <w:bCs/>
          <w:lang w:val="en-GB"/>
        </w:rPr>
      </w:pPr>
    </w:p>
    <w:p w14:paraId="7868B38C" w14:textId="63BD0A27" w:rsidR="00C14708" w:rsidRDefault="00C14708">
      <w:pPr>
        <w:rPr>
          <w:rFonts w:ascii="Arial" w:hAnsi="Arial" w:cs="Arial"/>
          <w:b/>
          <w:bCs/>
          <w:lang w:val="en-GB"/>
        </w:rPr>
      </w:pPr>
      <w:r>
        <w:rPr>
          <w:rFonts w:ascii="Arial" w:hAnsi="Arial" w:cs="Arial"/>
          <w:b/>
          <w:bCs/>
          <w:lang w:val="en-GB"/>
        </w:rPr>
        <w:br w:type="page"/>
      </w:r>
    </w:p>
    <w:p w14:paraId="663B6397" w14:textId="77777777" w:rsidR="00C14708" w:rsidRDefault="00C14708" w:rsidP="00E4483A">
      <w:pPr>
        <w:spacing w:line="360" w:lineRule="auto"/>
        <w:jc w:val="both"/>
        <w:rPr>
          <w:rFonts w:ascii="Arial" w:hAnsi="Arial" w:cs="Arial"/>
          <w:b/>
          <w:bCs/>
          <w:lang w:val="en-GB"/>
        </w:rPr>
      </w:pPr>
    </w:p>
    <w:p w14:paraId="6EABEEEE" w14:textId="4E534877" w:rsidR="008850D6" w:rsidRPr="00F57B96" w:rsidRDefault="000330D9" w:rsidP="00B47847">
      <w:pPr>
        <w:pStyle w:val="Titolo1"/>
        <w:ind w:left="709" w:right="284" w:hanging="709"/>
        <w:jc w:val="both"/>
        <w:rPr>
          <w:rFonts w:ascii="Arial" w:hAnsi="Arial" w:cs="Arial"/>
          <w:b/>
          <w:bCs/>
          <w:color w:val="auto"/>
          <w:sz w:val="44"/>
          <w:szCs w:val="44"/>
          <w:lang w:val="en-GB"/>
        </w:rPr>
      </w:pPr>
      <w:bookmarkStart w:id="148" w:name="_Toc63265914"/>
      <w:r w:rsidRPr="00F57B96">
        <w:rPr>
          <w:rFonts w:ascii="Arial" w:hAnsi="Arial" w:cs="Arial"/>
          <w:b/>
          <w:bCs/>
          <w:color w:val="auto"/>
          <w:sz w:val="44"/>
          <w:szCs w:val="44"/>
          <w:lang w:val="en-GB"/>
        </w:rPr>
        <w:t>Bibliography</w:t>
      </w:r>
      <w:bookmarkEnd w:id="148"/>
      <w:r w:rsidRPr="00F57B96">
        <w:rPr>
          <w:rFonts w:ascii="Arial" w:hAnsi="Arial" w:cs="Arial"/>
          <w:b/>
          <w:bCs/>
          <w:color w:val="auto"/>
          <w:sz w:val="44"/>
          <w:szCs w:val="44"/>
          <w:lang w:val="en-GB"/>
        </w:rPr>
        <w:t xml:space="preserve"> </w:t>
      </w:r>
    </w:p>
    <w:p w14:paraId="632500BC" w14:textId="77777777" w:rsidR="000330D9" w:rsidRPr="00C14708" w:rsidRDefault="000330D9" w:rsidP="00B47847">
      <w:pPr>
        <w:spacing w:line="276" w:lineRule="auto"/>
        <w:ind w:left="709" w:right="284" w:hanging="709"/>
        <w:jc w:val="both"/>
        <w:rPr>
          <w:rFonts w:ascii="Arial" w:hAnsi="Arial" w:cs="Arial"/>
          <w:b/>
          <w:bCs/>
          <w:sz w:val="24"/>
          <w:szCs w:val="24"/>
          <w:lang w:val="en-GB"/>
        </w:rPr>
      </w:pPr>
    </w:p>
    <w:p w14:paraId="2F9E12FA" w14:textId="77777777" w:rsidR="00A4607B" w:rsidRPr="00BE2A51" w:rsidRDefault="008850D6"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b/>
          <w:bCs/>
          <w:sz w:val="24"/>
          <w:szCs w:val="24"/>
          <w:lang w:val="en-GB"/>
        </w:rPr>
        <w:fldChar w:fldCharType="begin"/>
      </w:r>
      <w:r w:rsidR="0094394B" w:rsidRPr="00BE2A51">
        <w:rPr>
          <w:rFonts w:ascii="Arial" w:hAnsi="Arial" w:cs="Arial"/>
          <w:b/>
          <w:bCs/>
          <w:sz w:val="24"/>
          <w:szCs w:val="24"/>
          <w:lang w:val="en-GB"/>
        </w:rPr>
        <w:instrText xml:space="preserve"> ADDIN ZOTERO_BIBL {"uncited":[],"omitted":[],"custom":[]} CSL_BIBLIOGRAPHY </w:instrText>
      </w:r>
      <w:r w:rsidRPr="00BE2A51">
        <w:rPr>
          <w:rFonts w:ascii="Arial" w:hAnsi="Arial" w:cs="Arial"/>
          <w:b/>
          <w:bCs/>
          <w:sz w:val="24"/>
          <w:szCs w:val="24"/>
          <w:lang w:val="en-GB"/>
        </w:rPr>
        <w:fldChar w:fldCharType="separate"/>
      </w:r>
      <w:r w:rsidR="00A4607B" w:rsidRPr="00BE2A51">
        <w:rPr>
          <w:rFonts w:ascii="Arial" w:hAnsi="Arial" w:cs="Arial"/>
          <w:sz w:val="24"/>
          <w:szCs w:val="24"/>
          <w:lang w:val="en-GB"/>
        </w:rPr>
        <w:t xml:space="preserve">Abu-Omar, K., &amp; Rütten, A. (2008). Relation of leisure time, occupational, domestic, and commuting physical activity to health indicators in Europe. </w:t>
      </w:r>
      <w:r w:rsidR="00A4607B" w:rsidRPr="00BE2A51">
        <w:rPr>
          <w:rFonts w:ascii="Arial" w:hAnsi="Arial" w:cs="Arial"/>
          <w:i/>
          <w:iCs/>
          <w:sz w:val="24"/>
          <w:szCs w:val="24"/>
          <w:lang w:val="en-GB"/>
        </w:rPr>
        <w:t>Preventive Medicine</w:t>
      </w:r>
      <w:r w:rsidR="00A4607B" w:rsidRPr="00BE2A51">
        <w:rPr>
          <w:rFonts w:ascii="Arial" w:hAnsi="Arial" w:cs="Arial"/>
          <w:sz w:val="24"/>
          <w:szCs w:val="24"/>
          <w:lang w:val="en-GB"/>
        </w:rPr>
        <w:t xml:space="preserve">, </w:t>
      </w:r>
      <w:r w:rsidR="00A4607B" w:rsidRPr="00BE2A51">
        <w:rPr>
          <w:rFonts w:ascii="Arial" w:hAnsi="Arial" w:cs="Arial"/>
          <w:i/>
          <w:iCs/>
          <w:sz w:val="24"/>
          <w:szCs w:val="24"/>
          <w:lang w:val="en-GB"/>
        </w:rPr>
        <w:t>47</w:t>
      </w:r>
      <w:r w:rsidR="00A4607B" w:rsidRPr="00BE2A51">
        <w:rPr>
          <w:rFonts w:ascii="Arial" w:hAnsi="Arial" w:cs="Arial"/>
          <w:sz w:val="24"/>
          <w:szCs w:val="24"/>
          <w:lang w:val="en-GB"/>
        </w:rPr>
        <w:t>(3), 319–323. https://doi.org/10.1016/j.ypmed.2008.03.012</w:t>
      </w:r>
    </w:p>
    <w:p w14:paraId="5E4AC740" w14:textId="7777777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t xml:space="preserve">Akerlof, K., Maibach, E. W., Fitzgerald, D., Cedeno, A. Y., &amp; Neuman, A. (2013). Do people “personally experience” global warming, and if so how, and does it matter? </w:t>
      </w:r>
      <w:r w:rsidRPr="00BE2A51">
        <w:rPr>
          <w:rFonts w:ascii="Arial" w:hAnsi="Arial" w:cs="Arial"/>
          <w:i/>
          <w:iCs/>
          <w:sz w:val="24"/>
          <w:szCs w:val="24"/>
          <w:lang w:val="en-GB"/>
        </w:rPr>
        <w:t>Global Environmental Change</w:t>
      </w:r>
      <w:r w:rsidRPr="00BE2A51">
        <w:rPr>
          <w:rFonts w:ascii="Arial" w:hAnsi="Arial" w:cs="Arial"/>
          <w:sz w:val="24"/>
          <w:szCs w:val="24"/>
          <w:lang w:val="en-GB"/>
        </w:rPr>
        <w:t xml:space="preserve">, </w:t>
      </w:r>
      <w:r w:rsidRPr="00BE2A51">
        <w:rPr>
          <w:rFonts w:ascii="Arial" w:hAnsi="Arial" w:cs="Arial"/>
          <w:i/>
          <w:iCs/>
          <w:sz w:val="24"/>
          <w:szCs w:val="24"/>
          <w:lang w:val="en-GB"/>
        </w:rPr>
        <w:t>23</w:t>
      </w:r>
      <w:r w:rsidRPr="00BE2A51">
        <w:rPr>
          <w:rFonts w:ascii="Arial" w:hAnsi="Arial" w:cs="Arial"/>
          <w:sz w:val="24"/>
          <w:szCs w:val="24"/>
          <w:lang w:val="en-GB"/>
        </w:rPr>
        <w:t>(1), 81–91. https://doi.org/10.1016/j.gloenvcha.2012.07.006</w:t>
      </w:r>
    </w:p>
    <w:p w14:paraId="75CAD88F" w14:textId="7777777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t xml:space="preserve">Belgiu, M. (2016). Random forest in remote sensing: A review of applications and future directions. </w:t>
      </w:r>
      <w:r w:rsidRPr="00BE2A51">
        <w:rPr>
          <w:rFonts w:ascii="Arial" w:hAnsi="Arial" w:cs="Arial"/>
          <w:i/>
          <w:iCs/>
          <w:sz w:val="24"/>
          <w:szCs w:val="24"/>
          <w:lang w:val="en-GB"/>
        </w:rPr>
        <w:t>ISPRS Journal of Photogrammetry and Remote Sensing</w:t>
      </w:r>
      <w:r w:rsidRPr="00BE2A51">
        <w:rPr>
          <w:rFonts w:ascii="Arial" w:hAnsi="Arial" w:cs="Arial"/>
          <w:sz w:val="24"/>
          <w:szCs w:val="24"/>
          <w:lang w:val="en-GB"/>
        </w:rPr>
        <w:t>, 8.</w:t>
      </w:r>
    </w:p>
    <w:p w14:paraId="01E2DEE3" w14:textId="7777777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t xml:space="preserve">Biau, G., &amp; Scornet, E. (2016). A random forest guided tour. </w:t>
      </w:r>
      <w:r w:rsidRPr="00BE2A51">
        <w:rPr>
          <w:rFonts w:ascii="Arial" w:hAnsi="Arial" w:cs="Arial"/>
          <w:i/>
          <w:iCs/>
          <w:sz w:val="24"/>
          <w:szCs w:val="24"/>
          <w:lang w:val="en-GB"/>
        </w:rPr>
        <w:t>TEST</w:t>
      </w:r>
      <w:r w:rsidRPr="00BE2A51">
        <w:rPr>
          <w:rFonts w:ascii="Arial" w:hAnsi="Arial" w:cs="Arial"/>
          <w:sz w:val="24"/>
          <w:szCs w:val="24"/>
          <w:lang w:val="en-GB"/>
        </w:rPr>
        <w:t xml:space="preserve">, </w:t>
      </w:r>
      <w:r w:rsidRPr="00BE2A51">
        <w:rPr>
          <w:rFonts w:ascii="Arial" w:hAnsi="Arial" w:cs="Arial"/>
          <w:i/>
          <w:iCs/>
          <w:sz w:val="24"/>
          <w:szCs w:val="24"/>
          <w:lang w:val="en-GB"/>
        </w:rPr>
        <w:t>25</w:t>
      </w:r>
      <w:r w:rsidRPr="00BE2A51">
        <w:rPr>
          <w:rFonts w:ascii="Arial" w:hAnsi="Arial" w:cs="Arial"/>
          <w:sz w:val="24"/>
          <w:szCs w:val="24"/>
          <w:lang w:val="en-GB"/>
        </w:rPr>
        <w:t>(2), 197–227. https://doi.org/10.1007/s11749-016-0481-7</w:t>
      </w:r>
    </w:p>
    <w:p w14:paraId="778D6488" w14:textId="7777777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t xml:space="preserve">Boutyline, A. (2017). Improving the Measurement of Shared Cultural Schemas with Correlational Class Analysis: Theory and Method. </w:t>
      </w:r>
      <w:r w:rsidRPr="00BE2A51">
        <w:rPr>
          <w:rFonts w:ascii="Arial" w:hAnsi="Arial" w:cs="Arial"/>
          <w:i/>
          <w:iCs/>
          <w:sz w:val="24"/>
          <w:szCs w:val="24"/>
          <w:lang w:val="en-GB"/>
        </w:rPr>
        <w:t>Sociological Science</w:t>
      </w:r>
      <w:r w:rsidRPr="00BE2A51">
        <w:rPr>
          <w:rFonts w:ascii="Arial" w:hAnsi="Arial" w:cs="Arial"/>
          <w:sz w:val="24"/>
          <w:szCs w:val="24"/>
          <w:lang w:val="en-GB"/>
        </w:rPr>
        <w:t xml:space="preserve">, </w:t>
      </w:r>
      <w:r w:rsidRPr="00BE2A51">
        <w:rPr>
          <w:rFonts w:ascii="Arial" w:hAnsi="Arial" w:cs="Arial"/>
          <w:i/>
          <w:iCs/>
          <w:sz w:val="24"/>
          <w:szCs w:val="24"/>
          <w:lang w:val="en-GB"/>
        </w:rPr>
        <w:t>4</w:t>
      </w:r>
      <w:r w:rsidRPr="00BE2A51">
        <w:rPr>
          <w:rFonts w:ascii="Arial" w:hAnsi="Arial" w:cs="Arial"/>
          <w:sz w:val="24"/>
          <w:szCs w:val="24"/>
          <w:lang w:val="en-GB"/>
        </w:rPr>
        <w:t>, 353–393. https://doi.org/10.15195/v4.a15</w:t>
      </w:r>
    </w:p>
    <w:p w14:paraId="0656ACD9" w14:textId="084DD8E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t xml:space="preserve">Bradley, G. L., Babutsidze, Z., Chai, A., &amp; Reser, J. P. (2020). The role of climate change risk perception, response efficacy, and psychological adaptation in pro-environmental </w:t>
      </w:r>
      <w:r w:rsidR="00703FFD" w:rsidRPr="00BE2A51">
        <w:rPr>
          <w:rFonts w:ascii="Arial" w:hAnsi="Arial" w:cs="Arial"/>
          <w:sz w:val="24"/>
          <w:szCs w:val="24"/>
          <w:lang w:val="en-GB"/>
        </w:rPr>
        <w:t>behaviour</w:t>
      </w:r>
      <w:r w:rsidRPr="00BE2A51">
        <w:rPr>
          <w:rFonts w:ascii="Arial" w:hAnsi="Arial" w:cs="Arial"/>
          <w:sz w:val="24"/>
          <w:szCs w:val="24"/>
          <w:lang w:val="en-GB"/>
        </w:rPr>
        <w:t xml:space="preserve">: A two nation study. </w:t>
      </w:r>
      <w:r w:rsidRPr="00BE2A51">
        <w:rPr>
          <w:rFonts w:ascii="Arial" w:hAnsi="Arial" w:cs="Arial"/>
          <w:i/>
          <w:iCs/>
          <w:sz w:val="24"/>
          <w:szCs w:val="24"/>
          <w:lang w:val="en-GB"/>
        </w:rPr>
        <w:t>Journal of Environmental Psychology</w:t>
      </w:r>
      <w:r w:rsidRPr="00BE2A51">
        <w:rPr>
          <w:rFonts w:ascii="Arial" w:hAnsi="Arial" w:cs="Arial"/>
          <w:sz w:val="24"/>
          <w:szCs w:val="24"/>
          <w:lang w:val="en-GB"/>
        </w:rPr>
        <w:t xml:space="preserve">, </w:t>
      </w:r>
      <w:r w:rsidRPr="00BE2A51">
        <w:rPr>
          <w:rFonts w:ascii="Arial" w:hAnsi="Arial" w:cs="Arial"/>
          <w:i/>
          <w:iCs/>
          <w:sz w:val="24"/>
          <w:szCs w:val="24"/>
          <w:lang w:val="en-GB"/>
        </w:rPr>
        <w:t>68</w:t>
      </w:r>
      <w:r w:rsidRPr="00BE2A51">
        <w:rPr>
          <w:rFonts w:ascii="Arial" w:hAnsi="Arial" w:cs="Arial"/>
          <w:sz w:val="24"/>
          <w:szCs w:val="24"/>
          <w:lang w:val="en-GB"/>
        </w:rPr>
        <w:t>, 1–12. https://doi.org/10.1016/j.jenvp.2020.101410</w:t>
      </w:r>
    </w:p>
    <w:p w14:paraId="4631B98D" w14:textId="7777777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t xml:space="preserve">Brulle, R. J., Carmichael, J., &amp; Jenkins, J. C. (2012). Shifting public opinion on climate change: An empirical assessment of factors influencing concern over climate change in the U.S., 2002–2010. </w:t>
      </w:r>
      <w:r w:rsidRPr="00BE2A51">
        <w:rPr>
          <w:rFonts w:ascii="Arial" w:hAnsi="Arial" w:cs="Arial"/>
          <w:i/>
          <w:iCs/>
          <w:sz w:val="24"/>
          <w:szCs w:val="24"/>
          <w:lang w:val="en-GB"/>
        </w:rPr>
        <w:t>Climatic Change</w:t>
      </w:r>
      <w:r w:rsidRPr="00BE2A51">
        <w:rPr>
          <w:rFonts w:ascii="Arial" w:hAnsi="Arial" w:cs="Arial"/>
          <w:sz w:val="24"/>
          <w:szCs w:val="24"/>
          <w:lang w:val="en-GB"/>
        </w:rPr>
        <w:t xml:space="preserve">, </w:t>
      </w:r>
      <w:r w:rsidRPr="00BE2A51">
        <w:rPr>
          <w:rFonts w:ascii="Arial" w:hAnsi="Arial" w:cs="Arial"/>
          <w:i/>
          <w:iCs/>
          <w:sz w:val="24"/>
          <w:szCs w:val="24"/>
          <w:lang w:val="en-GB"/>
        </w:rPr>
        <w:t>114</w:t>
      </w:r>
      <w:r w:rsidRPr="00BE2A51">
        <w:rPr>
          <w:rFonts w:ascii="Arial" w:hAnsi="Arial" w:cs="Arial"/>
          <w:sz w:val="24"/>
          <w:szCs w:val="24"/>
          <w:lang w:val="en-GB"/>
        </w:rPr>
        <w:t>(2), 169–188. https://doi.org/10.1007/s10584-012-0403-y</w:t>
      </w:r>
    </w:p>
    <w:p w14:paraId="7CA84351" w14:textId="7777777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t xml:space="preserve">Bubeck, P., Wouter Botzen, W. J., Laudan, J., Aerts, J. C. J. H., &amp; Thieken, A. H. (2018). Insights into Flood-Coping Appraisals of Protection Motivation Theory: Empirical Evidence from Germany and France: Insights into Flood-Coping Appraisals of Protection Motivation Theory. </w:t>
      </w:r>
      <w:r w:rsidRPr="00BE2A51">
        <w:rPr>
          <w:rFonts w:ascii="Arial" w:hAnsi="Arial" w:cs="Arial"/>
          <w:i/>
          <w:iCs/>
          <w:sz w:val="24"/>
          <w:szCs w:val="24"/>
          <w:lang w:val="en-GB"/>
        </w:rPr>
        <w:t>Risk Analysis</w:t>
      </w:r>
      <w:r w:rsidRPr="00BE2A51">
        <w:rPr>
          <w:rFonts w:ascii="Arial" w:hAnsi="Arial" w:cs="Arial"/>
          <w:sz w:val="24"/>
          <w:szCs w:val="24"/>
          <w:lang w:val="en-GB"/>
        </w:rPr>
        <w:t xml:space="preserve">, </w:t>
      </w:r>
      <w:r w:rsidRPr="00BE2A51">
        <w:rPr>
          <w:rFonts w:ascii="Arial" w:hAnsi="Arial" w:cs="Arial"/>
          <w:i/>
          <w:iCs/>
          <w:sz w:val="24"/>
          <w:szCs w:val="24"/>
          <w:lang w:val="en-GB"/>
        </w:rPr>
        <w:t>38</w:t>
      </w:r>
      <w:r w:rsidRPr="00BE2A51">
        <w:rPr>
          <w:rFonts w:ascii="Arial" w:hAnsi="Arial" w:cs="Arial"/>
          <w:sz w:val="24"/>
          <w:szCs w:val="24"/>
          <w:lang w:val="en-GB"/>
        </w:rPr>
        <w:t>(6), 1239–1257. https://doi.org/10.1111/risa.12938</w:t>
      </w:r>
    </w:p>
    <w:p w14:paraId="5E2B663F" w14:textId="7777777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t xml:space="preserve">Chao, Y.-L., &amp; Lam, S.-P. (2011). Measuring Responsible Environmental Behavior: Self-Reported and Other-Reported Measures and Their Differences in Testing a Behavioral Model. </w:t>
      </w:r>
      <w:r w:rsidRPr="00BE2A51">
        <w:rPr>
          <w:rFonts w:ascii="Arial" w:hAnsi="Arial" w:cs="Arial"/>
          <w:i/>
          <w:iCs/>
          <w:sz w:val="24"/>
          <w:szCs w:val="24"/>
          <w:lang w:val="en-GB"/>
        </w:rPr>
        <w:t>Environment and Behavior</w:t>
      </w:r>
      <w:r w:rsidRPr="00BE2A51">
        <w:rPr>
          <w:rFonts w:ascii="Arial" w:hAnsi="Arial" w:cs="Arial"/>
          <w:sz w:val="24"/>
          <w:szCs w:val="24"/>
          <w:lang w:val="en-GB"/>
        </w:rPr>
        <w:t xml:space="preserve">, </w:t>
      </w:r>
      <w:r w:rsidRPr="00BE2A51">
        <w:rPr>
          <w:rFonts w:ascii="Arial" w:hAnsi="Arial" w:cs="Arial"/>
          <w:i/>
          <w:iCs/>
          <w:sz w:val="24"/>
          <w:szCs w:val="24"/>
          <w:lang w:val="en-GB"/>
        </w:rPr>
        <w:t>43</w:t>
      </w:r>
      <w:r w:rsidRPr="00BE2A51">
        <w:rPr>
          <w:rFonts w:ascii="Arial" w:hAnsi="Arial" w:cs="Arial"/>
          <w:sz w:val="24"/>
          <w:szCs w:val="24"/>
          <w:lang w:val="en-GB"/>
        </w:rPr>
        <w:t>(1), 53–71. https://doi.org/10.1177/0013916509350849</w:t>
      </w:r>
    </w:p>
    <w:p w14:paraId="41FE6769" w14:textId="7777777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t xml:space="preserve">Davidson, D. J., &amp; Haan, M. (2012). Gender, political ideology, and climate change beliefs in an extractive industry community. </w:t>
      </w:r>
      <w:r w:rsidRPr="00BE2A51">
        <w:rPr>
          <w:rFonts w:ascii="Arial" w:hAnsi="Arial" w:cs="Arial"/>
          <w:i/>
          <w:iCs/>
          <w:sz w:val="24"/>
          <w:szCs w:val="24"/>
          <w:lang w:val="en-GB"/>
        </w:rPr>
        <w:t>Population and Environment</w:t>
      </w:r>
      <w:r w:rsidRPr="00BE2A51">
        <w:rPr>
          <w:rFonts w:ascii="Arial" w:hAnsi="Arial" w:cs="Arial"/>
          <w:sz w:val="24"/>
          <w:szCs w:val="24"/>
          <w:lang w:val="en-GB"/>
        </w:rPr>
        <w:t xml:space="preserve">, </w:t>
      </w:r>
      <w:r w:rsidRPr="00BE2A51">
        <w:rPr>
          <w:rFonts w:ascii="Arial" w:hAnsi="Arial" w:cs="Arial"/>
          <w:i/>
          <w:iCs/>
          <w:sz w:val="24"/>
          <w:szCs w:val="24"/>
          <w:lang w:val="en-GB"/>
        </w:rPr>
        <w:t>34</w:t>
      </w:r>
      <w:r w:rsidRPr="00BE2A51">
        <w:rPr>
          <w:rFonts w:ascii="Arial" w:hAnsi="Arial" w:cs="Arial"/>
          <w:sz w:val="24"/>
          <w:szCs w:val="24"/>
          <w:lang w:val="en-GB"/>
        </w:rPr>
        <w:t>(2), 217–234. https://doi.org/10.1007/s11111-011-0156-y</w:t>
      </w:r>
    </w:p>
    <w:p w14:paraId="57D20FE5" w14:textId="7777777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lastRenderedPageBreak/>
        <w:t xml:space="preserve">Dono, J., Webb, J., &amp; Richardson, B. (2010). The relationship between environmental activism, pro-environmental behaviour and social identity. </w:t>
      </w:r>
      <w:r w:rsidRPr="00BE2A51">
        <w:rPr>
          <w:rFonts w:ascii="Arial" w:hAnsi="Arial" w:cs="Arial"/>
          <w:i/>
          <w:iCs/>
          <w:sz w:val="24"/>
          <w:szCs w:val="24"/>
          <w:lang w:val="en-GB"/>
        </w:rPr>
        <w:t>Journal of Environmental Psychology</w:t>
      </w:r>
      <w:r w:rsidRPr="00BE2A51">
        <w:rPr>
          <w:rFonts w:ascii="Arial" w:hAnsi="Arial" w:cs="Arial"/>
          <w:sz w:val="24"/>
          <w:szCs w:val="24"/>
          <w:lang w:val="en-GB"/>
        </w:rPr>
        <w:t xml:space="preserve">, </w:t>
      </w:r>
      <w:r w:rsidRPr="00BE2A51">
        <w:rPr>
          <w:rFonts w:ascii="Arial" w:hAnsi="Arial" w:cs="Arial"/>
          <w:i/>
          <w:iCs/>
          <w:sz w:val="24"/>
          <w:szCs w:val="24"/>
          <w:lang w:val="en-GB"/>
        </w:rPr>
        <w:t>30</w:t>
      </w:r>
      <w:r w:rsidRPr="00BE2A51">
        <w:rPr>
          <w:rFonts w:ascii="Arial" w:hAnsi="Arial" w:cs="Arial"/>
          <w:sz w:val="24"/>
          <w:szCs w:val="24"/>
          <w:lang w:val="en-GB"/>
        </w:rPr>
        <w:t>(2), 178–186. https://doi.org/10.1016/j.jenvp.2009.11.006</w:t>
      </w:r>
    </w:p>
    <w:p w14:paraId="30B89B7C" w14:textId="7777777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t xml:space="preserve">Driscoll, D. (2019). Assessing Sociodemographic Predictors of Climate Change Concern, 1994–2016. </w:t>
      </w:r>
      <w:r w:rsidRPr="00BE2A51">
        <w:rPr>
          <w:rFonts w:ascii="Arial" w:hAnsi="Arial" w:cs="Arial"/>
          <w:i/>
          <w:iCs/>
          <w:sz w:val="24"/>
          <w:szCs w:val="24"/>
          <w:lang w:val="en-GB"/>
        </w:rPr>
        <w:t>Social Science Quarterly</w:t>
      </w:r>
      <w:r w:rsidRPr="00BE2A51">
        <w:rPr>
          <w:rFonts w:ascii="Arial" w:hAnsi="Arial" w:cs="Arial"/>
          <w:sz w:val="24"/>
          <w:szCs w:val="24"/>
          <w:lang w:val="en-GB"/>
        </w:rPr>
        <w:t>, 1699–1708. https://doi.org/10.1111/ssqu.12683</w:t>
      </w:r>
    </w:p>
    <w:p w14:paraId="3531AEFA" w14:textId="77777777" w:rsidR="00A4607B" w:rsidRPr="00BE2A51" w:rsidRDefault="00A4607B" w:rsidP="00BE2A51">
      <w:pPr>
        <w:pStyle w:val="Bibliografia"/>
        <w:spacing w:line="276" w:lineRule="auto"/>
        <w:ind w:left="709" w:hanging="709"/>
        <w:contextualSpacing/>
        <w:jc w:val="both"/>
        <w:rPr>
          <w:rFonts w:ascii="Arial" w:hAnsi="Arial" w:cs="Arial"/>
          <w:sz w:val="24"/>
          <w:szCs w:val="24"/>
        </w:rPr>
      </w:pPr>
      <w:r w:rsidRPr="00BE2A51">
        <w:rPr>
          <w:rFonts w:ascii="Arial" w:hAnsi="Arial" w:cs="Arial"/>
          <w:sz w:val="24"/>
          <w:szCs w:val="24"/>
          <w:lang w:val="en-GB"/>
        </w:rPr>
        <w:t xml:space="preserve">Dunlap, R. E. (2014, aprile 22). Global Warming or Climate Change: Is There a Difference? </w:t>
      </w:r>
      <w:r w:rsidRPr="00BE2A51">
        <w:rPr>
          <w:rFonts w:ascii="Arial" w:hAnsi="Arial" w:cs="Arial"/>
          <w:i/>
          <w:iCs/>
          <w:sz w:val="24"/>
          <w:szCs w:val="24"/>
        </w:rPr>
        <w:t>Gallup</w:t>
      </w:r>
      <w:r w:rsidRPr="00BE2A51">
        <w:rPr>
          <w:rFonts w:ascii="Arial" w:hAnsi="Arial" w:cs="Arial"/>
          <w:sz w:val="24"/>
          <w:szCs w:val="24"/>
        </w:rPr>
        <w:t>. https://news.gallup.com/poll/168617/global-warming-climate-change-difference.aspx</w:t>
      </w:r>
    </w:p>
    <w:p w14:paraId="4E1278DF" w14:textId="7777777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t xml:space="preserve">Echavarren, J. M., Balžekienė, A., &amp; Telešienė, A. (2019). Multilevel analysis of climate change risk perception in Europe: Natural hazards, political contexts and mediating individual effects. </w:t>
      </w:r>
      <w:r w:rsidRPr="00BE2A51">
        <w:rPr>
          <w:rFonts w:ascii="Arial" w:hAnsi="Arial" w:cs="Arial"/>
          <w:i/>
          <w:iCs/>
          <w:sz w:val="24"/>
          <w:szCs w:val="24"/>
          <w:lang w:val="en-GB"/>
        </w:rPr>
        <w:t>Safety Science</w:t>
      </w:r>
      <w:r w:rsidRPr="00BE2A51">
        <w:rPr>
          <w:rFonts w:ascii="Arial" w:hAnsi="Arial" w:cs="Arial"/>
          <w:sz w:val="24"/>
          <w:szCs w:val="24"/>
          <w:lang w:val="en-GB"/>
        </w:rPr>
        <w:t xml:space="preserve">, </w:t>
      </w:r>
      <w:r w:rsidRPr="00BE2A51">
        <w:rPr>
          <w:rFonts w:ascii="Arial" w:hAnsi="Arial" w:cs="Arial"/>
          <w:i/>
          <w:iCs/>
          <w:sz w:val="24"/>
          <w:szCs w:val="24"/>
          <w:lang w:val="en-GB"/>
        </w:rPr>
        <w:t>120</w:t>
      </w:r>
      <w:r w:rsidRPr="00BE2A51">
        <w:rPr>
          <w:rFonts w:ascii="Arial" w:hAnsi="Arial" w:cs="Arial"/>
          <w:sz w:val="24"/>
          <w:szCs w:val="24"/>
          <w:lang w:val="en-GB"/>
        </w:rPr>
        <w:t>, 813–823. https://doi.org/10.1016/j.ssci.2019.08.024</w:t>
      </w:r>
    </w:p>
    <w:p w14:paraId="35B3EADD" w14:textId="7777777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t xml:space="preserve">Egan, P. J., &amp; Mullin, M. (2017). Climate Change: US Public Opinion. </w:t>
      </w:r>
      <w:r w:rsidRPr="00BE2A51">
        <w:rPr>
          <w:rFonts w:ascii="Arial" w:hAnsi="Arial" w:cs="Arial"/>
          <w:i/>
          <w:iCs/>
          <w:sz w:val="24"/>
          <w:szCs w:val="24"/>
          <w:lang w:val="en-GB"/>
        </w:rPr>
        <w:t>Annual Review of Political Science</w:t>
      </w:r>
      <w:r w:rsidRPr="00BE2A51">
        <w:rPr>
          <w:rFonts w:ascii="Arial" w:hAnsi="Arial" w:cs="Arial"/>
          <w:sz w:val="24"/>
          <w:szCs w:val="24"/>
          <w:lang w:val="en-GB"/>
        </w:rPr>
        <w:t xml:space="preserve">, </w:t>
      </w:r>
      <w:r w:rsidRPr="00BE2A51">
        <w:rPr>
          <w:rFonts w:ascii="Arial" w:hAnsi="Arial" w:cs="Arial"/>
          <w:i/>
          <w:iCs/>
          <w:sz w:val="24"/>
          <w:szCs w:val="24"/>
          <w:lang w:val="en-GB"/>
        </w:rPr>
        <w:t>20</w:t>
      </w:r>
      <w:r w:rsidRPr="00BE2A51">
        <w:rPr>
          <w:rFonts w:ascii="Arial" w:hAnsi="Arial" w:cs="Arial"/>
          <w:sz w:val="24"/>
          <w:szCs w:val="24"/>
          <w:lang w:val="en-GB"/>
        </w:rPr>
        <w:t>(1), 209–227. https://doi.org/10.1146/annurev-polisci-051215-022857</w:t>
      </w:r>
    </w:p>
    <w:p w14:paraId="5245F0AF" w14:textId="7777777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t xml:space="preserve">European Commission, Brussels. (2019). </w:t>
      </w:r>
      <w:r w:rsidRPr="00BE2A51">
        <w:rPr>
          <w:rFonts w:ascii="Arial" w:hAnsi="Arial" w:cs="Arial"/>
          <w:i/>
          <w:iCs/>
          <w:sz w:val="24"/>
          <w:szCs w:val="24"/>
          <w:lang w:val="en-GB"/>
        </w:rPr>
        <w:t>Eurobarometer 91.3 (2019)Eurobarometer 91.3 (2019): Rule of Law, and Climate Change: Rule of Law, and Climate Change</w:t>
      </w:r>
      <w:r w:rsidRPr="00BE2A51">
        <w:rPr>
          <w:rFonts w:ascii="Arial" w:hAnsi="Arial" w:cs="Arial"/>
          <w:sz w:val="24"/>
          <w:szCs w:val="24"/>
          <w:lang w:val="en-GB"/>
        </w:rPr>
        <w:t xml:space="preserve"> (1.0.0) [Data set]. GESIS Data Archive. https://doi.org/10.4232/1.13372</w:t>
      </w:r>
    </w:p>
    <w:p w14:paraId="602F3F97" w14:textId="7777777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t xml:space="preserve">Fielding, K. S., Head, B. W., Laffan, W., Western, M., &amp; Hoegh-Guldberg, O. (2012). Australian politicians’ beliefs about climate change: Political partisanship and political ideology. </w:t>
      </w:r>
      <w:r w:rsidRPr="00BE2A51">
        <w:rPr>
          <w:rFonts w:ascii="Arial" w:hAnsi="Arial" w:cs="Arial"/>
          <w:i/>
          <w:iCs/>
          <w:sz w:val="24"/>
          <w:szCs w:val="24"/>
          <w:lang w:val="en-GB"/>
        </w:rPr>
        <w:t>Environmental Politics</w:t>
      </w:r>
      <w:r w:rsidRPr="00BE2A51">
        <w:rPr>
          <w:rFonts w:ascii="Arial" w:hAnsi="Arial" w:cs="Arial"/>
          <w:sz w:val="24"/>
          <w:szCs w:val="24"/>
          <w:lang w:val="en-GB"/>
        </w:rPr>
        <w:t xml:space="preserve">, </w:t>
      </w:r>
      <w:r w:rsidRPr="00BE2A51">
        <w:rPr>
          <w:rFonts w:ascii="Arial" w:hAnsi="Arial" w:cs="Arial"/>
          <w:i/>
          <w:iCs/>
          <w:sz w:val="24"/>
          <w:szCs w:val="24"/>
          <w:lang w:val="en-GB"/>
        </w:rPr>
        <w:t>21</w:t>
      </w:r>
      <w:r w:rsidRPr="00BE2A51">
        <w:rPr>
          <w:rFonts w:ascii="Arial" w:hAnsi="Arial" w:cs="Arial"/>
          <w:sz w:val="24"/>
          <w:szCs w:val="24"/>
          <w:lang w:val="en-GB"/>
        </w:rPr>
        <w:t>(5), 712–733. https://doi.org/10.1080/09644016.2012.698887</w:t>
      </w:r>
    </w:p>
    <w:p w14:paraId="0FA771C7" w14:textId="7777777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t xml:space="preserve">Finucane, M. L., Slovic, P., Mertz, C. K., Flynn, J., &amp; Satterfield, T. A. (2000). Gender, race, and perceived risk: The «white male» effect. </w:t>
      </w:r>
      <w:r w:rsidRPr="00BE2A51">
        <w:rPr>
          <w:rFonts w:ascii="Arial" w:hAnsi="Arial" w:cs="Arial"/>
          <w:i/>
          <w:iCs/>
          <w:sz w:val="24"/>
          <w:szCs w:val="24"/>
          <w:lang w:val="en-GB"/>
        </w:rPr>
        <w:t>Health, Risk &amp; Society</w:t>
      </w:r>
      <w:r w:rsidRPr="00BE2A51">
        <w:rPr>
          <w:rFonts w:ascii="Arial" w:hAnsi="Arial" w:cs="Arial"/>
          <w:sz w:val="24"/>
          <w:szCs w:val="24"/>
          <w:lang w:val="en-GB"/>
        </w:rPr>
        <w:t xml:space="preserve">, </w:t>
      </w:r>
      <w:r w:rsidRPr="00BE2A51">
        <w:rPr>
          <w:rFonts w:ascii="Arial" w:hAnsi="Arial" w:cs="Arial"/>
          <w:i/>
          <w:iCs/>
          <w:sz w:val="24"/>
          <w:szCs w:val="24"/>
          <w:lang w:val="en-GB"/>
        </w:rPr>
        <w:t>2</w:t>
      </w:r>
      <w:r w:rsidRPr="00BE2A51">
        <w:rPr>
          <w:rFonts w:ascii="Arial" w:hAnsi="Arial" w:cs="Arial"/>
          <w:sz w:val="24"/>
          <w:szCs w:val="24"/>
          <w:lang w:val="en-GB"/>
        </w:rPr>
        <w:t>(2), 159–172. https://doi.org/10.1080/713670162</w:t>
      </w:r>
    </w:p>
    <w:p w14:paraId="25C4A4AE" w14:textId="7777777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t xml:space="preserve">Fonseca, J. R. S. (2013). Clustering in the field of social sciences: That is your choice. </w:t>
      </w:r>
      <w:r w:rsidRPr="00BE2A51">
        <w:rPr>
          <w:rFonts w:ascii="Arial" w:hAnsi="Arial" w:cs="Arial"/>
          <w:i/>
          <w:iCs/>
          <w:sz w:val="24"/>
          <w:szCs w:val="24"/>
          <w:lang w:val="en-GB"/>
        </w:rPr>
        <w:t>International Journal of Social Research Methodology</w:t>
      </w:r>
      <w:r w:rsidRPr="00BE2A51">
        <w:rPr>
          <w:rFonts w:ascii="Arial" w:hAnsi="Arial" w:cs="Arial"/>
          <w:sz w:val="24"/>
          <w:szCs w:val="24"/>
          <w:lang w:val="en-GB"/>
        </w:rPr>
        <w:t xml:space="preserve">, </w:t>
      </w:r>
      <w:r w:rsidRPr="00BE2A51">
        <w:rPr>
          <w:rFonts w:ascii="Arial" w:hAnsi="Arial" w:cs="Arial"/>
          <w:i/>
          <w:iCs/>
          <w:sz w:val="24"/>
          <w:szCs w:val="24"/>
          <w:lang w:val="en-GB"/>
        </w:rPr>
        <w:t>16</w:t>
      </w:r>
      <w:r w:rsidRPr="00BE2A51">
        <w:rPr>
          <w:rFonts w:ascii="Arial" w:hAnsi="Arial" w:cs="Arial"/>
          <w:sz w:val="24"/>
          <w:szCs w:val="24"/>
          <w:lang w:val="en-GB"/>
        </w:rPr>
        <w:t>(5), 403–428. https://doi.org/10.1080/13645579.2012.716973</w:t>
      </w:r>
    </w:p>
    <w:p w14:paraId="03EE6255" w14:textId="7777777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t xml:space="preserve">Gatersleben, B., Steg, L., &amp; Vlek, C. (2002). Measurement and Determinants of Environmentally Significant Consumer Behavior. </w:t>
      </w:r>
      <w:r w:rsidRPr="00BE2A51">
        <w:rPr>
          <w:rFonts w:ascii="Arial" w:hAnsi="Arial" w:cs="Arial"/>
          <w:i/>
          <w:iCs/>
          <w:sz w:val="24"/>
          <w:szCs w:val="24"/>
          <w:lang w:val="en-GB"/>
        </w:rPr>
        <w:t>Environment and Behavior</w:t>
      </w:r>
      <w:r w:rsidRPr="00BE2A51">
        <w:rPr>
          <w:rFonts w:ascii="Arial" w:hAnsi="Arial" w:cs="Arial"/>
          <w:sz w:val="24"/>
          <w:szCs w:val="24"/>
          <w:lang w:val="en-GB"/>
        </w:rPr>
        <w:t xml:space="preserve">, </w:t>
      </w:r>
      <w:r w:rsidRPr="00BE2A51">
        <w:rPr>
          <w:rFonts w:ascii="Arial" w:hAnsi="Arial" w:cs="Arial"/>
          <w:i/>
          <w:iCs/>
          <w:sz w:val="24"/>
          <w:szCs w:val="24"/>
          <w:lang w:val="en-GB"/>
        </w:rPr>
        <w:t>34</w:t>
      </w:r>
      <w:r w:rsidRPr="00BE2A51">
        <w:rPr>
          <w:rFonts w:ascii="Arial" w:hAnsi="Arial" w:cs="Arial"/>
          <w:sz w:val="24"/>
          <w:szCs w:val="24"/>
          <w:lang w:val="en-GB"/>
        </w:rPr>
        <w:t>(3), 335–362. https://doi.org/10.1177/0013916502034003004</w:t>
      </w:r>
    </w:p>
    <w:p w14:paraId="6B3F166A" w14:textId="7777777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t xml:space="preserve">Gilg, A., Barr, S., &amp; Ford, N. (2005). Green consumption or sustainable lifestyles? Identifying the sustainable consumer. </w:t>
      </w:r>
      <w:r w:rsidRPr="00BE2A51">
        <w:rPr>
          <w:rFonts w:ascii="Arial" w:hAnsi="Arial" w:cs="Arial"/>
          <w:i/>
          <w:iCs/>
          <w:sz w:val="24"/>
          <w:szCs w:val="24"/>
          <w:lang w:val="en-GB"/>
        </w:rPr>
        <w:t>Futures</w:t>
      </w:r>
      <w:r w:rsidRPr="00BE2A51">
        <w:rPr>
          <w:rFonts w:ascii="Arial" w:hAnsi="Arial" w:cs="Arial"/>
          <w:sz w:val="24"/>
          <w:szCs w:val="24"/>
          <w:lang w:val="en-GB"/>
        </w:rPr>
        <w:t xml:space="preserve">, </w:t>
      </w:r>
      <w:r w:rsidRPr="00BE2A51">
        <w:rPr>
          <w:rFonts w:ascii="Arial" w:hAnsi="Arial" w:cs="Arial"/>
          <w:i/>
          <w:iCs/>
          <w:sz w:val="24"/>
          <w:szCs w:val="24"/>
          <w:lang w:val="en-GB"/>
        </w:rPr>
        <w:t>37</w:t>
      </w:r>
      <w:r w:rsidRPr="00BE2A51">
        <w:rPr>
          <w:rFonts w:ascii="Arial" w:hAnsi="Arial" w:cs="Arial"/>
          <w:sz w:val="24"/>
          <w:szCs w:val="24"/>
          <w:lang w:val="en-GB"/>
        </w:rPr>
        <w:t>(6), 481–504. https://doi.org/10.1016/j.futures.2004.10.016</w:t>
      </w:r>
    </w:p>
    <w:p w14:paraId="6E4BE1E8" w14:textId="7777777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t xml:space="preserve">Goldberg, A. (2011). Mapping Shared Understandings Using Relational Class Analysis: The Case of the Cultural Omnivore Reexamined. </w:t>
      </w:r>
      <w:r w:rsidRPr="00BE2A51">
        <w:rPr>
          <w:rFonts w:ascii="Arial" w:hAnsi="Arial" w:cs="Arial"/>
          <w:i/>
          <w:iCs/>
          <w:sz w:val="24"/>
          <w:szCs w:val="24"/>
          <w:lang w:val="en-GB"/>
        </w:rPr>
        <w:t>American Journal of Sociology</w:t>
      </w:r>
      <w:r w:rsidRPr="00BE2A51">
        <w:rPr>
          <w:rFonts w:ascii="Arial" w:hAnsi="Arial" w:cs="Arial"/>
          <w:sz w:val="24"/>
          <w:szCs w:val="24"/>
          <w:lang w:val="en-GB"/>
        </w:rPr>
        <w:t xml:space="preserve">, </w:t>
      </w:r>
      <w:r w:rsidRPr="00BE2A51">
        <w:rPr>
          <w:rFonts w:ascii="Arial" w:hAnsi="Arial" w:cs="Arial"/>
          <w:i/>
          <w:iCs/>
          <w:sz w:val="24"/>
          <w:szCs w:val="24"/>
          <w:lang w:val="en-GB"/>
        </w:rPr>
        <w:t>116</w:t>
      </w:r>
      <w:r w:rsidRPr="00BE2A51">
        <w:rPr>
          <w:rFonts w:ascii="Arial" w:hAnsi="Arial" w:cs="Arial"/>
          <w:sz w:val="24"/>
          <w:szCs w:val="24"/>
          <w:lang w:val="en-GB"/>
        </w:rPr>
        <w:t>(5), 1397–1436. https://doi.org/10.1086/657976</w:t>
      </w:r>
    </w:p>
    <w:p w14:paraId="702675CB" w14:textId="7777777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t xml:space="preserve">Goldsmith, R. E., Feygina, I., &amp; Jost, J. T. (2013). The Gender Gap in Environmental Attitudes: A System Justification Perspective. In M. Alston </w:t>
      </w:r>
      <w:r w:rsidRPr="00BE2A51">
        <w:rPr>
          <w:rFonts w:ascii="Arial" w:hAnsi="Arial" w:cs="Arial"/>
          <w:sz w:val="24"/>
          <w:szCs w:val="24"/>
          <w:lang w:val="en-GB"/>
        </w:rPr>
        <w:lastRenderedPageBreak/>
        <w:t xml:space="preserve">&amp; K. Whittenbury (A c. Di), </w:t>
      </w:r>
      <w:r w:rsidRPr="00BE2A51">
        <w:rPr>
          <w:rFonts w:ascii="Arial" w:hAnsi="Arial" w:cs="Arial"/>
          <w:i/>
          <w:iCs/>
          <w:sz w:val="24"/>
          <w:szCs w:val="24"/>
          <w:lang w:val="en-GB"/>
        </w:rPr>
        <w:t>Research, Action and Policy: Addressing the Gendered Impacts of Climate Change</w:t>
      </w:r>
      <w:r w:rsidRPr="00BE2A51">
        <w:rPr>
          <w:rFonts w:ascii="Arial" w:hAnsi="Arial" w:cs="Arial"/>
          <w:sz w:val="24"/>
          <w:szCs w:val="24"/>
          <w:lang w:val="en-GB"/>
        </w:rPr>
        <w:t xml:space="preserve"> (pagg. 159–171). Springer Netherlands. https://doi.org/10.1007/978-94-007-5518-5_12</w:t>
      </w:r>
    </w:p>
    <w:p w14:paraId="0E81D7F9" w14:textId="7777777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t xml:space="preserve">Hidalgo, M. C., &amp; Pisano, I. (2010). Determinants of risk perception and willingness to tackle climate change. A pilot study. </w:t>
      </w:r>
      <w:r w:rsidRPr="00BE2A51">
        <w:rPr>
          <w:rFonts w:ascii="Arial" w:hAnsi="Arial" w:cs="Arial"/>
          <w:i/>
          <w:iCs/>
          <w:sz w:val="24"/>
          <w:szCs w:val="24"/>
          <w:lang w:val="en-GB"/>
        </w:rPr>
        <w:t>Psyecology</w:t>
      </w:r>
      <w:r w:rsidRPr="00BE2A51">
        <w:rPr>
          <w:rFonts w:ascii="Arial" w:hAnsi="Arial" w:cs="Arial"/>
          <w:sz w:val="24"/>
          <w:szCs w:val="24"/>
          <w:lang w:val="en-GB"/>
        </w:rPr>
        <w:t xml:space="preserve">, </w:t>
      </w:r>
      <w:r w:rsidRPr="00BE2A51">
        <w:rPr>
          <w:rFonts w:ascii="Arial" w:hAnsi="Arial" w:cs="Arial"/>
          <w:i/>
          <w:iCs/>
          <w:sz w:val="24"/>
          <w:szCs w:val="24"/>
          <w:lang w:val="en-GB"/>
        </w:rPr>
        <w:t>1</w:t>
      </w:r>
      <w:r w:rsidRPr="00BE2A51">
        <w:rPr>
          <w:rFonts w:ascii="Arial" w:hAnsi="Arial" w:cs="Arial"/>
          <w:sz w:val="24"/>
          <w:szCs w:val="24"/>
          <w:lang w:val="en-GB"/>
        </w:rPr>
        <w:t>(1), 105–112. https://doi.org/10.1174/217119710790709595</w:t>
      </w:r>
    </w:p>
    <w:p w14:paraId="26471C3D" w14:textId="7777777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t xml:space="preserve">James, G., Witten, D., Hastie, T., &amp; Tibshirani, R. (2013). </w:t>
      </w:r>
      <w:r w:rsidRPr="00BE2A51">
        <w:rPr>
          <w:rFonts w:ascii="Arial" w:hAnsi="Arial" w:cs="Arial"/>
          <w:i/>
          <w:iCs/>
          <w:sz w:val="24"/>
          <w:szCs w:val="24"/>
          <w:lang w:val="en-GB"/>
        </w:rPr>
        <w:t>An Introduction to Statistical Learning: With Applications in R</w:t>
      </w:r>
      <w:r w:rsidRPr="00BE2A51">
        <w:rPr>
          <w:rFonts w:ascii="Arial" w:hAnsi="Arial" w:cs="Arial"/>
          <w:sz w:val="24"/>
          <w:szCs w:val="24"/>
          <w:lang w:val="en-GB"/>
        </w:rPr>
        <w:t xml:space="preserve"> (Vol. 103). Spinger.</w:t>
      </w:r>
    </w:p>
    <w:p w14:paraId="11130D28" w14:textId="7777777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t xml:space="preserve">Jenhani, I., Amor, N. B., &amp; Elouedi, Z. (2008). Decision trees as possibilistic classifiers. </w:t>
      </w:r>
      <w:r w:rsidRPr="00BE2A51">
        <w:rPr>
          <w:rFonts w:ascii="Arial" w:hAnsi="Arial" w:cs="Arial"/>
          <w:i/>
          <w:iCs/>
          <w:sz w:val="24"/>
          <w:szCs w:val="24"/>
          <w:lang w:val="en-GB"/>
        </w:rPr>
        <w:t>International Journal of Approximate Reasoning</w:t>
      </w:r>
      <w:r w:rsidRPr="00BE2A51">
        <w:rPr>
          <w:rFonts w:ascii="Arial" w:hAnsi="Arial" w:cs="Arial"/>
          <w:sz w:val="24"/>
          <w:szCs w:val="24"/>
          <w:lang w:val="en-GB"/>
        </w:rPr>
        <w:t xml:space="preserve">, </w:t>
      </w:r>
      <w:r w:rsidRPr="00BE2A51">
        <w:rPr>
          <w:rFonts w:ascii="Arial" w:hAnsi="Arial" w:cs="Arial"/>
          <w:i/>
          <w:iCs/>
          <w:sz w:val="24"/>
          <w:szCs w:val="24"/>
          <w:lang w:val="en-GB"/>
        </w:rPr>
        <w:t>48</w:t>
      </w:r>
      <w:r w:rsidRPr="00BE2A51">
        <w:rPr>
          <w:rFonts w:ascii="Arial" w:hAnsi="Arial" w:cs="Arial"/>
          <w:sz w:val="24"/>
          <w:szCs w:val="24"/>
          <w:lang w:val="en-GB"/>
        </w:rPr>
        <w:t>(3), 784–807. https://doi.org/10.1016/j.ijar.2007.12.002</w:t>
      </w:r>
    </w:p>
    <w:p w14:paraId="22EC6577" w14:textId="29B4B92A"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t xml:space="preserve">Kaiser, F. G., Doka, G., Hofstetter, P., &amp; Ranney, M. A. (2003). Ecological </w:t>
      </w:r>
      <w:r w:rsidR="00703FFD" w:rsidRPr="00BE2A51">
        <w:rPr>
          <w:rFonts w:ascii="Arial" w:hAnsi="Arial" w:cs="Arial"/>
          <w:sz w:val="24"/>
          <w:szCs w:val="24"/>
          <w:lang w:val="en-GB"/>
        </w:rPr>
        <w:t>behaviour</w:t>
      </w:r>
      <w:r w:rsidRPr="00BE2A51">
        <w:rPr>
          <w:rFonts w:ascii="Arial" w:hAnsi="Arial" w:cs="Arial"/>
          <w:sz w:val="24"/>
          <w:szCs w:val="24"/>
          <w:lang w:val="en-GB"/>
        </w:rPr>
        <w:t xml:space="preserve"> and its environmental consequences: A life cycle assessment of a self-report measure. </w:t>
      </w:r>
      <w:r w:rsidRPr="00BE2A51">
        <w:rPr>
          <w:rFonts w:ascii="Arial" w:hAnsi="Arial" w:cs="Arial"/>
          <w:i/>
          <w:iCs/>
          <w:sz w:val="24"/>
          <w:szCs w:val="24"/>
          <w:lang w:val="en-GB"/>
        </w:rPr>
        <w:t>Journal of Environmental Psychology</w:t>
      </w:r>
      <w:r w:rsidRPr="00BE2A51">
        <w:rPr>
          <w:rFonts w:ascii="Arial" w:hAnsi="Arial" w:cs="Arial"/>
          <w:sz w:val="24"/>
          <w:szCs w:val="24"/>
          <w:lang w:val="en-GB"/>
        </w:rPr>
        <w:t xml:space="preserve">, </w:t>
      </w:r>
      <w:r w:rsidRPr="00BE2A51">
        <w:rPr>
          <w:rFonts w:ascii="Arial" w:hAnsi="Arial" w:cs="Arial"/>
          <w:i/>
          <w:iCs/>
          <w:sz w:val="24"/>
          <w:szCs w:val="24"/>
          <w:lang w:val="en-GB"/>
        </w:rPr>
        <w:t>23</w:t>
      </w:r>
      <w:r w:rsidRPr="00BE2A51">
        <w:rPr>
          <w:rFonts w:ascii="Arial" w:hAnsi="Arial" w:cs="Arial"/>
          <w:sz w:val="24"/>
          <w:szCs w:val="24"/>
          <w:lang w:val="en-GB"/>
        </w:rPr>
        <w:t>(1), 11–20. https://doi.org/10.1016/S0272-4944(02)00075-0</w:t>
      </w:r>
    </w:p>
    <w:p w14:paraId="61FD46F7" w14:textId="769F150F"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t xml:space="preserve">Kollmuss, A., &amp; Agyeman, J. (2002). Mind the Gap: Why do people act environmentally and what are the barriers to pro-environmental </w:t>
      </w:r>
      <w:r w:rsidR="00703FFD" w:rsidRPr="00BE2A51">
        <w:rPr>
          <w:rFonts w:ascii="Arial" w:hAnsi="Arial" w:cs="Arial"/>
          <w:sz w:val="24"/>
          <w:szCs w:val="24"/>
          <w:lang w:val="en-GB"/>
        </w:rPr>
        <w:t>behaviour</w:t>
      </w:r>
      <w:r w:rsidRPr="00BE2A51">
        <w:rPr>
          <w:rFonts w:ascii="Arial" w:hAnsi="Arial" w:cs="Arial"/>
          <w:sz w:val="24"/>
          <w:szCs w:val="24"/>
          <w:lang w:val="en-GB"/>
        </w:rPr>
        <w:t xml:space="preserve">? </w:t>
      </w:r>
      <w:r w:rsidRPr="00BE2A51">
        <w:rPr>
          <w:rFonts w:ascii="Arial" w:hAnsi="Arial" w:cs="Arial"/>
          <w:i/>
          <w:iCs/>
          <w:sz w:val="24"/>
          <w:szCs w:val="24"/>
          <w:lang w:val="en-GB"/>
        </w:rPr>
        <w:t>Environmental Education Research</w:t>
      </w:r>
      <w:r w:rsidRPr="00BE2A51">
        <w:rPr>
          <w:rFonts w:ascii="Arial" w:hAnsi="Arial" w:cs="Arial"/>
          <w:sz w:val="24"/>
          <w:szCs w:val="24"/>
          <w:lang w:val="en-GB"/>
        </w:rPr>
        <w:t xml:space="preserve">, </w:t>
      </w:r>
      <w:r w:rsidRPr="00BE2A51">
        <w:rPr>
          <w:rFonts w:ascii="Arial" w:hAnsi="Arial" w:cs="Arial"/>
          <w:i/>
          <w:iCs/>
          <w:sz w:val="24"/>
          <w:szCs w:val="24"/>
          <w:lang w:val="en-GB"/>
        </w:rPr>
        <w:t>8</w:t>
      </w:r>
      <w:r w:rsidRPr="00BE2A51">
        <w:rPr>
          <w:rFonts w:ascii="Arial" w:hAnsi="Arial" w:cs="Arial"/>
          <w:sz w:val="24"/>
          <w:szCs w:val="24"/>
          <w:lang w:val="en-GB"/>
        </w:rPr>
        <w:t>(3), 239–260. https://doi.org/10.1080/13504620220145401</w:t>
      </w:r>
    </w:p>
    <w:p w14:paraId="4C986F89" w14:textId="7777777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t xml:space="preserve">Lacasse, K. (2015). The Importance of Being Green: The Influence of Green Behaviors on Americans’ Political Attitudes Toward Climate Change. </w:t>
      </w:r>
      <w:r w:rsidRPr="00BE2A51">
        <w:rPr>
          <w:rFonts w:ascii="Arial" w:hAnsi="Arial" w:cs="Arial"/>
          <w:i/>
          <w:iCs/>
          <w:sz w:val="24"/>
          <w:szCs w:val="24"/>
          <w:lang w:val="en-GB"/>
        </w:rPr>
        <w:t>Environment and Behavior</w:t>
      </w:r>
      <w:r w:rsidRPr="00BE2A51">
        <w:rPr>
          <w:rFonts w:ascii="Arial" w:hAnsi="Arial" w:cs="Arial"/>
          <w:sz w:val="24"/>
          <w:szCs w:val="24"/>
          <w:lang w:val="en-GB"/>
        </w:rPr>
        <w:t xml:space="preserve">, </w:t>
      </w:r>
      <w:r w:rsidRPr="00BE2A51">
        <w:rPr>
          <w:rFonts w:ascii="Arial" w:hAnsi="Arial" w:cs="Arial"/>
          <w:i/>
          <w:iCs/>
          <w:sz w:val="24"/>
          <w:szCs w:val="24"/>
          <w:lang w:val="en-GB"/>
        </w:rPr>
        <w:t>47</w:t>
      </w:r>
      <w:r w:rsidRPr="00BE2A51">
        <w:rPr>
          <w:rFonts w:ascii="Arial" w:hAnsi="Arial" w:cs="Arial"/>
          <w:sz w:val="24"/>
          <w:szCs w:val="24"/>
          <w:lang w:val="en-GB"/>
        </w:rPr>
        <w:t>(7), 754–781. https://doi.org/10.1177/0013916513520491</w:t>
      </w:r>
    </w:p>
    <w:p w14:paraId="0EFBB3A3" w14:textId="7777777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t xml:space="preserve">Lacroix, K., &amp; Gifford, R. (2018). Psychological Barriers to Energy Conservation Behavior: The Role of Worldviews and Climate Change Risk Perception. </w:t>
      </w:r>
      <w:r w:rsidRPr="00BE2A51">
        <w:rPr>
          <w:rFonts w:ascii="Arial" w:hAnsi="Arial" w:cs="Arial"/>
          <w:i/>
          <w:iCs/>
          <w:sz w:val="24"/>
          <w:szCs w:val="24"/>
          <w:lang w:val="en-GB"/>
        </w:rPr>
        <w:t>Environment and Behavior</w:t>
      </w:r>
      <w:r w:rsidRPr="00BE2A51">
        <w:rPr>
          <w:rFonts w:ascii="Arial" w:hAnsi="Arial" w:cs="Arial"/>
          <w:sz w:val="24"/>
          <w:szCs w:val="24"/>
          <w:lang w:val="en-GB"/>
        </w:rPr>
        <w:t xml:space="preserve">, </w:t>
      </w:r>
      <w:r w:rsidRPr="00BE2A51">
        <w:rPr>
          <w:rFonts w:ascii="Arial" w:hAnsi="Arial" w:cs="Arial"/>
          <w:i/>
          <w:iCs/>
          <w:sz w:val="24"/>
          <w:szCs w:val="24"/>
          <w:lang w:val="en-GB"/>
        </w:rPr>
        <w:t>50</w:t>
      </w:r>
      <w:r w:rsidRPr="00BE2A51">
        <w:rPr>
          <w:rFonts w:ascii="Arial" w:hAnsi="Arial" w:cs="Arial"/>
          <w:sz w:val="24"/>
          <w:szCs w:val="24"/>
          <w:lang w:val="en-GB"/>
        </w:rPr>
        <w:t>(7), 749–780. https://doi.org/10.1177/0013916517715296</w:t>
      </w:r>
    </w:p>
    <w:p w14:paraId="69273806" w14:textId="7777777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t xml:space="preserve">Larson, L. R., Whiting, J. W., &amp; Green, G. T. (2011). Exploring the influence of outdoor recreation participation on pro-environmental behaviour in a demographically diverse population. </w:t>
      </w:r>
      <w:r w:rsidRPr="00BE2A51">
        <w:rPr>
          <w:rFonts w:ascii="Arial" w:hAnsi="Arial" w:cs="Arial"/>
          <w:i/>
          <w:iCs/>
          <w:sz w:val="24"/>
          <w:szCs w:val="24"/>
          <w:lang w:val="en-GB"/>
        </w:rPr>
        <w:t>Local Environment</w:t>
      </w:r>
      <w:r w:rsidRPr="00BE2A51">
        <w:rPr>
          <w:rFonts w:ascii="Arial" w:hAnsi="Arial" w:cs="Arial"/>
          <w:sz w:val="24"/>
          <w:szCs w:val="24"/>
          <w:lang w:val="en-GB"/>
        </w:rPr>
        <w:t xml:space="preserve">, </w:t>
      </w:r>
      <w:r w:rsidRPr="00BE2A51">
        <w:rPr>
          <w:rFonts w:ascii="Arial" w:hAnsi="Arial" w:cs="Arial"/>
          <w:i/>
          <w:iCs/>
          <w:sz w:val="24"/>
          <w:szCs w:val="24"/>
          <w:lang w:val="en-GB"/>
        </w:rPr>
        <w:t>16</w:t>
      </w:r>
      <w:r w:rsidRPr="00BE2A51">
        <w:rPr>
          <w:rFonts w:ascii="Arial" w:hAnsi="Arial" w:cs="Arial"/>
          <w:sz w:val="24"/>
          <w:szCs w:val="24"/>
          <w:lang w:val="en-GB"/>
        </w:rPr>
        <w:t>(1), 67–86. https://doi.org/10.1080/13549839.2010.548373</w:t>
      </w:r>
    </w:p>
    <w:p w14:paraId="209D26C8" w14:textId="7777777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t xml:space="preserve">Lee, T. M., Markowitz, E. M., Howe, P. D., Ko, C.-Y., &amp; Leiserowitz, A. A. (2015). Predictors of public climate change awareness and risk perception around the world. </w:t>
      </w:r>
      <w:r w:rsidRPr="00BE2A51">
        <w:rPr>
          <w:rFonts w:ascii="Arial" w:hAnsi="Arial" w:cs="Arial"/>
          <w:i/>
          <w:iCs/>
          <w:sz w:val="24"/>
          <w:szCs w:val="24"/>
          <w:lang w:val="en-GB"/>
        </w:rPr>
        <w:t>Nature Climate Change</w:t>
      </w:r>
      <w:r w:rsidRPr="00BE2A51">
        <w:rPr>
          <w:rFonts w:ascii="Arial" w:hAnsi="Arial" w:cs="Arial"/>
          <w:sz w:val="24"/>
          <w:szCs w:val="24"/>
          <w:lang w:val="en-GB"/>
        </w:rPr>
        <w:t xml:space="preserve">, </w:t>
      </w:r>
      <w:r w:rsidRPr="00BE2A51">
        <w:rPr>
          <w:rFonts w:ascii="Arial" w:hAnsi="Arial" w:cs="Arial"/>
          <w:i/>
          <w:iCs/>
          <w:sz w:val="24"/>
          <w:szCs w:val="24"/>
          <w:lang w:val="en-GB"/>
        </w:rPr>
        <w:t>5</w:t>
      </w:r>
      <w:r w:rsidRPr="00BE2A51">
        <w:rPr>
          <w:rFonts w:ascii="Arial" w:hAnsi="Arial" w:cs="Arial"/>
          <w:sz w:val="24"/>
          <w:szCs w:val="24"/>
          <w:lang w:val="en-GB"/>
        </w:rPr>
        <w:t>(11), 1014–1020. https://doi.org/10.1038/nclimate2728</w:t>
      </w:r>
    </w:p>
    <w:p w14:paraId="47E59003" w14:textId="7777777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t xml:space="preserve">Liu, X., Vedlitz, A., &amp; Shi, L. (2014). Examining the determinants of public environmental concern: Evidence from national public surveys. </w:t>
      </w:r>
      <w:r w:rsidRPr="00BE2A51">
        <w:rPr>
          <w:rFonts w:ascii="Arial" w:hAnsi="Arial" w:cs="Arial"/>
          <w:i/>
          <w:iCs/>
          <w:sz w:val="24"/>
          <w:szCs w:val="24"/>
          <w:lang w:val="en-GB"/>
        </w:rPr>
        <w:t>Environmental Science &amp; Policy</w:t>
      </w:r>
      <w:r w:rsidRPr="00BE2A51">
        <w:rPr>
          <w:rFonts w:ascii="Arial" w:hAnsi="Arial" w:cs="Arial"/>
          <w:sz w:val="24"/>
          <w:szCs w:val="24"/>
          <w:lang w:val="en-GB"/>
        </w:rPr>
        <w:t xml:space="preserve">, </w:t>
      </w:r>
      <w:r w:rsidRPr="00BE2A51">
        <w:rPr>
          <w:rFonts w:ascii="Arial" w:hAnsi="Arial" w:cs="Arial"/>
          <w:i/>
          <w:iCs/>
          <w:sz w:val="24"/>
          <w:szCs w:val="24"/>
          <w:lang w:val="en-GB"/>
        </w:rPr>
        <w:t>39</w:t>
      </w:r>
      <w:r w:rsidRPr="00BE2A51">
        <w:rPr>
          <w:rFonts w:ascii="Arial" w:hAnsi="Arial" w:cs="Arial"/>
          <w:sz w:val="24"/>
          <w:szCs w:val="24"/>
          <w:lang w:val="en-GB"/>
        </w:rPr>
        <w:t>, 77–94. https://doi.org/10.1016/j.envsci.2014.02.006</w:t>
      </w:r>
    </w:p>
    <w:p w14:paraId="4CD29643" w14:textId="7777777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t xml:space="preserve">Lorenzoni, I., &amp; Pidgeon, N. F. (2006). Public Views on Climate Change: European and USA Perspectives. </w:t>
      </w:r>
      <w:r w:rsidRPr="00BE2A51">
        <w:rPr>
          <w:rFonts w:ascii="Arial" w:hAnsi="Arial" w:cs="Arial"/>
          <w:i/>
          <w:iCs/>
          <w:sz w:val="24"/>
          <w:szCs w:val="24"/>
          <w:lang w:val="en-GB"/>
        </w:rPr>
        <w:t>Climatic Change</w:t>
      </w:r>
      <w:r w:rsidRPr="00BE2A51">
        <w:rPr>
          <w:rFonts w:ascii="Arial" w:hAnsi="Arial" w:cs="Arial"/>
          <w:sz w:val="24"/>
          <w:szCs w:val="24"/>
          <w:lang w:val="en-GB"/>
        </w:rPr>
        <w:t xml:space="preserve">, </w:t>
      </w:r>
      <w:r w:rsidRPr="00BE2A51">
        <w:rPr>
          <w:rFonts w:ascii="Arial" w:hAnsi="Arial" w:cs="Arial"/>
          <w:i/>
          <w:iCs/>
          <w:sz w:val="24"/>
          <w:szCs w:val="24"/>
          <w:lang w:val="en-GB"/>
        </w:rPr>
        <w:t>77</w:t>
      </w:r>
      <w:r w:rsidRPr="00BE2A51">
        <w:rPr>
          <w:rFonts w:ascii="Arial" w:hAnsi="Arial" w:cs="Arial"/>
          <w:sz w:val="24"/>
          <w:szCs w:val="24"/>
          <w:lang w:val="en-GB"/>
        </w:rPr>
        <w:t>(1–2), 73–95. https://doi.org/10.1007/s10584-006-9072-z</w:t>
      </w:r>
    </w:p>
    <w:p w14:paraId="45DB53A5" w14:textId="7777777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lastRenderedPageBreak/>
        <w:t xml:space="preserve">Loyen, A. (2016). European Sitting Championship: Prevalence and Correlates of Self-Reported Sitting Time in the 28 European Union Member States. </w:t>
      </w:r>
      <w:r w:rsidRPr="00BE2A51">
        <w:rPr>
          <w:rFonts w:ascii="Arial" w:hAnsi="Arial" w:cs="Arial"/>
          <w:i/>
          <w:iCs/>
          <w:sz w:val="24"/>
          <w:szCs w:val="24"/>
          <w:lang w:val="en-GB"/>
        </w:rPr>
        <w:t>PLOS ONE</w:t>
      </w:r>
      <w:r w:rsidRPr="00BE2A51">
        <w:rPr>
          <w:rFonts w:ascii="Arial" w:hAnsi="Arial" w:cs="Arial"/>
          <w:sz w:val="24"/>
          <w:szCs w:val="24"/>
          <w:lang w:val="en-GB"/>
        </w:rPr>
        <w:t>, 17.</w:t>
      </w:r>
    </w:p>
    <w:p w14:paraId="0A24A97A" w14:textId="7777777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t xml:space="preserve">McCright, A. M. (2011). Political orientation moderates Americans’ beliefs and concern about climate change: An editorial comment. </w:t>
      </w:r>
      <w:r w:rsidRPr="00BE2A51">
        <w:rPr>
          <w:rFonts w:ascii="Arial" w:hAnsi="Arial" w:cs="Arial"/>
          <w:i/>
          <w:iCs/>
          <w:sz w:val="24"/>
          <w:szCs w:val="24"/>
          <w:lang w:val="en-GB"/>
        </w:rPr>
        <w:t>Climatic Change</w:t>
      </w:r>
      <w:r w:rsidRPr="00BE2A51">
        <w:rPr>
          <w:rFonts w:ascii="Arial" w:hAnsi="Arial" w:cs="Arial"/>
          <w:sz w:val="24"/>
          <w:szCs w:val="24"/>
          <w:lang w:val="en-GB"/>
        </w:rPr>
        <w:t xml:space="preserve">, </w:t>
      </w:r>
      <w:r w:rsidRPr="00BE2A51">
        <w:rPr>
          <w:rFonts w:ascii="Arial" w:hAnsi="Arial" w:cs="Arial"/>
          <w:i/>
          <w:iCs/>
          <w:sz w:val="24"/>
          <w:szCs w:val="24"/>
          <w:lang w:val="en-GB"/>
        </w:rPr>
        <w:t>104</w:t>
      </w:r>
      <w:r w:rsidRPr="00BE2A51">
        <w:rPr>
          <w:rFonts w:ascii="Arial" w:hAnsi="Arial" w:cs="Arial"/>
          <w:sz w:val="24"/>
          <w:szCs w:val="24"/>
          <w:lang w:val="en-GB"/>
        </w:rPr>
        <w:t>(2), 243–253. https://doi.org/10.1007/s10584-010-9946-y</w:t>
      </w:r>
    </w:p>
    <w:p w14:paraId="3B865A34" w14:textId="7777777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t xml:space="preserve">McCright, A. M., Dunlap, R. E., &amp; Marquart-Pyatt, S. T. (2016). Political ideology and views about climate change in the European Union. </w:t>
      </w:r>
      <w:r w:rsidRPr="00BE2A51">
        <w:rPr>
          <w:rFonts w:ascii="Arial" w:hAnsi="Arial" w:cs="Arial"/>
          <w:i/>
          <w:iCs/>
          <w:sz w:val="24"/>
          <w:szCs w:val="24"/>
          <w:lang w:val="en-GB"/>
        </w:rPr>
        <w:t>Environmental Politics</w:t>
      </w:r>
      <w:r w:rsidRPr="00BE2A51">
        <w:rPr>
          <w:rFonts w:ascii="Arial" w:hAnsi="Arial" w:cs="Arial"/>
          <w:sz w:val="24"/>
          <w:szCs w:val="24"/>
          <w:lang w:val="en-GB"/>
        </w:rPr>
        <w:t xml:space="preserve">, </w:t>
      </w:r>
      <w:r w:rsidRPr="00BE2A51">
        <w:rPr>
          <w:rFonts w:ascii="Arial" w:hAnsi="Arial" w:cs="Arial"/>
          <w:i/>
          <w:iCs/>
          <w:sz w:val="24"/>
          <w:szCs w:val="24"/>
          <w:lang w:val="en-GB"/>
        </w:rPr>
        <w:t>25</w:t>
      </w:r>
      <w:r w:rsidRPr="00BE2A51">
        <w:rPr>
          <w:rFonts w:ascii="Arial" w:hAnsi="Arial" w:cs="Arial"/>
          <w:sz w:val="24"/>
          <w:szCs w:val="24"/>
          <w:lang w:val="en-GB"/>
        </w:rPr>
        <w:t>(2), 338–358. https://doi.org/10.1080/09644016.2015.1090371</w:t>
      </w:r>
    </w:p>
    <w:p w14:paraId="2C3F4F2A" w14:textId="7227A736"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t xml:space="preserve">Meyer, A. (2015). Does education increase pro-environmental </w:t>
      </w:r>
      <w:r w:rsidR="00703FFD" w:rsidRPr="00BE2A51">
        <w:rPr>
          <w:rFonts w:ascii="Arial" w:hAnsi="Arial" w:cs="Arial"/>
          <w:sz w:val="24"/>
          <w:szCs w:val="24"/>
          <w:lang w:val="en-GB"/>
        </w:rPr>
        <w:t>behaviour</w:t>
      </w:r>
      <w:r w:rsidRPr="00BE2A51">
        <w:rPr>
          <w:rFonts w:ascii="Arial" w:hAnsi="Arial" w:cs="Arial"/>
          <w:sz w:val="24"/>
          <w:szCs w:val="24"/>
          <w:lang w:val="en-GB"/>
        </w:rPr>
        <w:t xml:space="preserve">? Evidence from Europe. </w:t>
      </w:r>
      <w:r w:rsidRPr="00BE2A51">
        <w:rPr>
          <w:rFonts w:ascii="Arial" w:hAnsi="Arial" w:cs="Arial"/>
          <w:i/>
          <w:iCs/>
          <w:sz w:val="24"/>
          <w:szCs w:val="24"/>
          <w:lang w:val="en-GB"/>
        </w:rPr>
        <w:t>Ecological Economics</w:t>
      </w:r>
      <w:r w:rsidRPr="00BE2A51">
        <w:rPr>
          <w:rFonts w:ascii="Arial" w:hAnsi="Arial" w:cs="Arial"/>
          <w:sz w:val="24"/>
          <w:szCs w:val="24"/>
          <w:lang w:val="en-GB"/>
        </w:rPr>
        <w:t xml:space="preserve">, </w:t>
      </w:r>
      <w:r w:rsidRPr="00BE2A51">
        <w:rPr>
          <w:rFonts w:ascii="Arial" w:hAnsi="Arial" w:cs="Arial"/>
          <w:i/>
          <w:iCs/>
          <w:sz w:val="24"/>
          <w:szCs w:val="24"/>
          <w:lang w:val="en-GB"/>
        </w:rPr>
        <w:t>116</w:t>
      </w:r>
      <w:r w:rsidRPr="00BE2A51">
        <w:rPr>
          <w:rFonts w:ascii="Arial" w:hAnsi="Arial" w:cs="Arial"/>
          <w:sz w:val="24"/>
          <w:szCs w:val="24"/>
          <w:lang w:val="en-GB"/>
        </w:rPr>
        <w:t>, 108–121. https://doi.org/10.1016/j.ecolecon.2015.04.018</w:t>
      </w:r>
    </w:p>
    <w:p w14:paraId="13CCC2AC" w14:textId="7777777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t xml:space="preserve">O’Connor, R. E., Bard, R. J., &amp; Fisher, A. (1999). Risk Perceptions, General Environmental Beliefs, and Willingness to Address Climate Change. </w:t>
      </w:r>
      <w:r w:rsidRPr="00BE2A51">
        <w:rPr>
          <w:rFonts w:ascii="Arial" w:hAnsi="Arial" w:cs="Arial"/>
          <w:i/>
          <w:iCs/>
          <w:sz w:val="24"/>
          <w:szCs w:val="24"/>
          <w:lang w:val="en-GB"/>
        </w:rPr>
        <w:t>Risk Analysis</w:t>
      </w:r>
      <w:r w:rsidRPr="00BE2A51">
        <w:rPr>
          <w:rFonts w:ascii="Arial" w:hAnsi="Arial" w:cs="Arial"/>
          <w:sz w:val="24"/>
          <w:szCs w:val="24"/>
          <w:lang w:val="en-GB"/>
        </w:rPr>
        <w:t xml:space="preserve">, </w:t>
      </w:r>
      <w:r w:rsidRPr="00BE2A51">
        <w:rPr>
          <w:rFonts w:ascii="Arial" w:hAnsi="Arial" w:cs="Arial"/>
          <w:i/>
          <w:iCs/>
          <w:sz w:val="24"/>
          <w:szCs w:val="24"/>
          <w:lang w:val="en-GB"/>
        </w:rPr>
        <w:t>19</w:t>
      </w:r>
      <w:r w:rsidRPr="00BE2A51">
        <w:rPr>
          <w:rFonts w:ascii="Arial" w:hAnsi="Arial" w:cs="Arial"/>
          <w:sz w:val="24"/>
          <w:szCs w:val="24"/>
          <w:lang w:val="en-GB"/>
        </w:rPr>
        <w:t>(3), 461–471. https://doi.org/10.1111/j.1539-6924.1999.tb00421.x</w:t>
      </w:r>
    </w:p>
    <w:p w14:paraId="3154EDBE" w14:textId="083CE432"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t xml:space="preserve">Oreg, S., &amp; Katz-Gerro, T. (2006). Predicting Proenvironmental </w:t>
      </w:r>
      <w:r w:rsidR="00703FFD" w:rsidRPr="00BE2A51">
        <w:rPr>
          <w:rFonts w:ascii="Arial" w:hAnsi="Arial" w:cs="Arial"/>
          <w:sz w:val="24"/>
          <w:szCs w:val="24"/>
          <w:lang w:val="en-GB"/>
        </w:rPr>
        <w:t>Behaviour</w:t>
      </w:r>
      <w:r w:rsidRPr="00BE2A51">
        <w:rPr>
          <w:rFonts w:ascii="Arial" w:hAnsi="Arial" w:cs="Arial"/>
          <w:sz w:val="24"/>
          <w:szCs w:val="24"/>
          <w:lang w:val="en-GB"/>
        </w:rPr>
        <w:t xml:space="preserve">Cross-Nationally: Values, the Theory of Planned Behavior, and Value-Belief-Norm Theory. </w:t>
      </w:r>
      <w:r w:rsidRPr="00BE2A51">
        <w:rPr>
          <w:rFonts w:ascii="Arial" w:hAnsi="Arial" w:cs="Arial"/>
          <w:i/>
          <w:iCs/>
          <w:sz w:val="24"/>
          <w:szCs w:val="24"/>
          <w:lang w:val="en-GB"/>
        </w:rPr>
        <w:t>Environment and Behavior</w:t>
      </w:r>
      <w:r w:rsidRPr="00BE2A51">
        <w:rPr>
          <w:rFonts w:ascii="Arial" w:hAnsi="Arial" w:cs="Arial"/>
          <w:sz w:val="24"/>
          <w:szCs w:val="24"/>
          <w:lang w:val="en-GB"/>
        </w:rPr>
        <w:t xml:space="preserve">, </w:t>
      </w:r>
      <w:r w:rsidRPr="00BE2A51">
        <w:rPr>
          <w:rFonts w:ascii="Arial" w:hAnsi="Arial" w:cs="Arial"/>
          <w:i/>
          <w:iCs/>
          <w:sz w:val="24"/>
          <w:szCs w:val="24"/>
          <w:lang w:val="en-GB"/>
        </w:rPr>
        <w:t>38</w:t>
      </w:r>
      <w:r w:rsidRPr="00BE2A51">
        <w:rPr>
          <w:rFonts w:ascii="Arial" w:hAnsi="Arial" w:cs="Arial"/>
          <w:sz w:val="24"/>
          <w:szCs w:val="24"/>
          <w:lang w:val="en-GB"/>
        </w:rPr>
        <w:t>(4), 462–483. https://doi.org/10.1177/0013916505286012</w:t>
      </w:r>
    </w:p>
    <w:p w14:paraId="223160C6" w14:textId="77777777" w:rsidR="00A4607B" w:rsidRPr="00BE2A51" w:rsidRDefault="00A4607B" w:rsidP="00BE2A51">
      <w:pPr>
        <w:pStyle w:val="Bibliografia"/>
        <w:spacing w:line="276" w:lineRule="auto"/>
        <w:ind w:left="709" w:hanging="709"/>
        <w:contextualSpacing/>
        <w:jc w:val="both"/>
        <w:rPr>
          <w:rFonts w:ascii="Arial" w:hAnsi="Arial" w:cs="Arial"/>
          <w:sz w:val="24"/>
          <w:szCs w:val="24"/>
        </w:rPr>
      </w:pPr>
      <w:r w:rsidRPr="00BE2A51">
        <w:rPr>
          <w:rFonts w:ascii="Arial" w:hAnsi="Arial" w:cs="Arial"/>
          <w:sz w:val="24"/>
          <w:szCs w:val="24"/>
          <w:lang w:val="en-GB"/>
        </w:rPr>
        <w:t xml:space="preserve">Peng, C.-Y. J., So, T.-S. H., Stage, F. K., &amp; John, E. P. S. (2002). </w:t>
      </w:r>
      <w:r w:rsidRPr="00BE2A51">
        <w:rPr>
          <w:rFonts w:ascii="Arial" w:hAnsi="Arial" w:cs="Arial"/>
          <w:i/>
          <w:iCs/>
          <w:sz w:val="24"/>
          <w:szCs w:val="24"/>
          <w:lang w:val="en-GB"/>
        </w:rPr>
        <w:t>THE USE AND INTERPRETATION OF LOGISTIC REGRESSION IN HIGHER EDUCATION JOURNALS: 1988–1999</w:t>
      </w:r>
      <w:r w:rsidRPr="00BE2A51">
        <w:rPr>
          <w:rFonts w:ascii="Arial" w:hAnsi="Arial" w:cs="Arial"/>
          <w:sz w:val="24"/>
          <w:szCs w:val="24"/>
          <w:lang w:val="en-GB"/>
        </w:rPr>
        <w:t xml:space="preserve">. </w:t>
      </w:r>
      <w:r w:rsidRPr="00BE2A51">
        <w:rPr>
          <w:rFonts w:ascii="Arial" w:hAnsi="Arial" w:cs="Arial"/>
          <w:sz w:val="24"/>
          <w:szCs w:val="24"/>
        </w:rPr>
        <w:t>35.</w:t>
      </w:r>
    </w:p>
    <w:p w14:paraId="5B5A6219" w14:textId="77777777" w:rsidR="00A4607B" w:rsidRPr="00BE2A51" w:rsidRDefault="00A4607B" w:rsidP="00BE2A51">
      <w:pPr>
        <w:pStyle w:val="Bibliografia"/>
        <w:spacing w:line="276" w:lineRule="auto"/>
        <w:ind w:left="709" w:hanging="709"/>
        <w:contextualSpacing/>
        <w:jc w:val="both"/>
        <w:rPr>
          <w:rFonts w:ascii="Arial" w:hAnsi="Arial" w:cs="Arial"/>
          <w:sz w:val="24"/>
          <w:szCs w:val="24"/>
        </w:rPr>
      </w:pPr>
      <w:r w:rsidRPr="00BE2A51">
        <w:rPr>
          <w:rFonts w:ascii="Arial" w:hAnsi="Arial" w:cs="Arial"/>
          <w:sz w:val="24"/>
          <w:szCs w:val="24"/>
        </w:rPr>
        <w:t xml:space="preserve">Rossoni, L., Gonçalves, C. P., da Silva, M. P., &amp; Gonçalves, A. F. (2020). </w:t>
      </w:r>
      <w:r w:rsidRPr="00BE2A51">
        <w:rPr>
          <w:rFonts w:ascii="Arial" w:hAnsi="Arial" w:cs="Arial"/>
          <w:i/>
          <w:iCs/>
          <w:sz w:val="24"/>
          <w:szCs w:val="24"/>
          <w:lang w:val="en-GB"/>
        </w:rPr>
        <w:t>Mapping Organizational Culture Schemes Based on Correlational Class Analysis</w:t>
      </w:r>
      <w:r w:rsidRPr="00BE2A51">
        <w:rPr>
          <w:rFonts w:ascii="Arial" w:hAnsi="Arial" w:cs="Arial"/>
          <w:sz w:val="24"/>
          <w:szCs w:val="24"/>
          <w:lang w:val="en-GB"/>
        </w:rPr>
        <w:t xml:space="preserve"> [Preprint]. </w:t>
      </w:r>
      <w:r w:rsidRPr="00BE2A51">
        <w:rPr>
          <w:rFonts w:ascii="Arial" w:hAnsi="Arial" w:cs="Arial"/>
          <w:sz w:val="24"/>
          <w:szCs w:val="24"/>
        </w:rPr>
        <w:t>SocArXiv. https://doi.org/10.31235/osf.io/sf2v4</w:t>
      </w:r>
    </w:p>
    <w:p w14:paraId="35722E94" w14:textId="7777777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rPr>
        <w:t xml:space="preserve">Shendre, S. (2020, aprile 29). </w:t>
      </w:r>
      <w:r w:rsidRPr="00BE2A51">
        <w:rPr>
          <w:rFonts w:ascii="Arial" w:hAnsi="Arial" w:cs="Arial"/>
          <w:sz w:val="24"/>
          <w:szCs w:val="24"/>
          <w:lang w:val="en-GB"/>
        </w:rPr>
        <w:t xml:space="preserve">Clustering datasets having both numerical and categorical variables. </w:t>
      </w:r>
      <w:r w:rsidRPr="00BE2A51">
        <w:rPr>
          <w:rFonts w:ascii="Arial" w:hAnsi="Arial" w:cs="Arial"/>
          <w:i/>
          <w:iCs/>
          <w:sz w:val="24"/>
          <w:szCs w:val="24"/>
          <w:lang w:val="en-GB"/>
        </w:rPr>
        <w:t>Towards Data Science</w:t>
      </w:r>
      <w:r w:rsidRPr="00BE2A51">
        <w:rPr>
          <w:rFonts w:ascii="Arial" w:hAnsi="Arial" w:cs="Arial"/>
          <w:sz w:val="24"/>
          <w:szCs w:val="24"/>
          <w:lang w:val="en-GB"/>
        </w:rPr>
        <w:t>. https://towardsdatascience. com/clustering - datasets - having- both- numerical- and- categorical - variables-ed91cdca0677</w:t>
      </w:r>
    </w:p>
    <w:p w14:paraId="7871A0E7" w14:textId="7777777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t xml:space="preserve">Shwom, R. L., McCright, A. M., Brechin, S. R., Dunlap, R. E., Marquart-Pyatt, S. T., &amp; Hamilton, L. C. (2015). Public Opinion on Climate Change. In R. E. Dunlap &amp; R. J. Brulle (A c. Di), </w:t>
      </w:r>
      <w:r w:rsidRPr="00BE2A51">
        <w:rPr>
          <w:rFonts w:ascii="Arial" w:hAnsi="Arial" w:cs="Arial"/>
          <w:i/>
          <w:iCs/>
          <w:sz w:val="24"/>
          <w:szCs w:val="24"/>
          <w:lang w:val="en-GB"/>
        </w:rPr>
        <w:t>Climate Change and Society</w:t>
      </w:r>
      <w:r w:rsidRPr="00BE2A51">
        <w:rPr>
          <w:rFonts w:ascii="Arial" w:hAnsi="Arial" w:cs="Arial"/>
          <w:sz w:val="24"/>
          <w:szCs w:val="24"/>
          <w:lang w:val="en-GB"/>
        </w:rPr>
        <w:t xml:space="preserve"> (pagg. 269–299). Oxford University Press. https://doi.org/10.1093/acprof:oso/9780199356102.003.0009</w:t>
      </w:r>
    </w:p>
    <w:p w14:paraId="3A36C683" w14:textId="7777777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t xml:space="preserve">Slovic, P. (1987). Perception of risk. </w:t>
      </w:r>
      <w:r w:rsidRPr="00BE2A51">
        <w:rPr>
          <w:rFonts w:ascii="Arial" w:hAnsi="Arial" w:cs="Arial"/>
          <w:i/>
          <w:iCs/>
          <w:sz w:val="24"/>
          <w:szCs w:val="24"/>
          <w:lang w:val="en-GB"/>
        </w:rPr>
        <w:t>Science</w:t>
      </w:r>
      <w:r w:rsidRPr="00BE2A51">
        <w:rPr>
          <w:rFonts w:ascii="Arial" w:hAnsi="Arial" w:cs="Arial"/>
          <w:sz w:val="24"/>
          <w:szCs w:val="24"/>
          <w:lang w:val="en-GB"/>
        </w:rPr>
        <w:t xml:space="preserve">, </w:t>
      </w:r>
      <w:r w:rsidRPr="00BE2A51">
        <w:rPr>
          <w:rFonts w:ascii="Arial" w:hAnsi="Arial" w:cs="Arial"/>
          <w:i/>
          <w:iCs/>
          <w:sz w:val="24"/>
          <w:szCs w:val="24"/>
          <w:lang w:val="en-GB"/>
        </w:rPr>
        <w:t>236</w:t>
      </w:r>
      <w:r w:rsidRPr="00BE2A51">
        <w:rPr>
          <w:rFonts w:ascii="Arial" w:hAnsi="Arial" w:cs="Arial"/>
          <w:sz w:val="24"/>
          <w:szCs w:val="24"/>
          <w:lang w:val="en-GB"/>
        </w:rPr>
        <w:t>(4799), 280–285. https://doi.org/10.1126/science.3563507</w:t>
      </w:r>
    </w:p>
    <w:p w14:paraId="626A6E86" w14:textId="7777777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t xml:space="preserve">Slovic, P., &amp; Peters, E. (2006). Risk Perception and Affect. </w:t>
      </w:r>
      <w:r w:rsidRPr="00BE2A51">
        <w:rPr>
          <w:rFonts w:ascii="Arial" w:hAnsi="Arial" w:cs="Arial"/>
          <w:i/>
          <w:iCs/>
          <w:sz w:val="24"/>
          <w:szCs w:val="24"/>
          <w:lang w:val="en-GB"/>
        </w:rPr>
        <w:t>Current Directions in Psychological Science</w:t>
      </w:r>
      <w:r w:rsidRPr="00BE2A51">
        <w:rPr>
          <w:rFonts w:ascii="Arial" w:hAnsi="Arial" w:cs="Arial"/>
          <w:sz w:val="24"/>
          <w:szCs w:val="24"/>
          <w:lang w:val="en-GB"/>
        </w:rPr>
        <w:t xml:space="preserve">, </w:t>
      </w:r>
      <w:r w:rsidRPr="00BE2A51">
        <w:rPr>
          <w:rFonts w:ascii="Arial" w:hAnsi="Arial" w:cs="Arial"/>
          <w:i/>
          <w:iCs/>
          <w:sz w:val="24"/>
          <w:szCs w:val="24"/>
          <w:lang w:val="en-GB"/>
        </w:rPr>
        <w:t>15</w:t>
      </w:r>
      <w:r w:rsidRPr="00BE2A51">
        <w:rPr>
          <w:rFonts w:ascii="Arial" w:hAnsi="Arial" w:cs="Arial"/>
          <w:sz w:val="24"/>
          <w:szCs w:val="24"/>
          <w:lang w:val="en-GB"/>
        </w:rPr>
        <w:t>(6), 322–325. https://doi.org/10.1111/j.1467-8721.2006.00461.x</w:t>
      </w:r>
    </w:p>
    <w:p w14:paraId="281EE9D7" w14:textId="7777777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lastRenderedPageBreak/>
        <w:t xml:space="preserve">Slovic, P., &amp; Weber, E. U. (2002, aprile). </w:t>
      </w:r>
      <w:r w:rsidRPr="00BE2A51">
        <w:rPr>
          <w:rFonts w:ascii="Arial" w:hAnsi="Arial" w:cs="Arial"/>
          <w:i/>
          <w:iCs/>
          <w:sz w:val="24"/>
          <w:szCs w:val="24"/>
          <w:lang w:val="en-GB"/>
        </w:rPr>
        <w:t>Perception of risk posed by extreme events</w:t>
      </w:r>
      <w:r w:rsidRPr="00BE2A51">
        <w:rPr>
          <w:rFonts w:ascii="Arial" w:hAnsi="Arial" w:cs="Arial"/>
          <w:sz w:val="24"/>
          <w:szCs w:val="24"/>
          <w:lang w:val="en-GB"/>
        </w:rPr>
        <w:t>. Paper presented at Risk Management Strategies in an Uncertain World Conference, Palisades, NY.</w:t>
      </w:r>
    </w:p>
    <w:p w14:paraId="44FDAACE" w14:textId="7777777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t xml:space="preserve">Steg, L., &amp; Sievers, I. (2000, marzo). Cultural theory and individual perceptions of environmental risks. </w:t>
      </w:r>
      <w:r w:rsidRPr="00BE2A51">
        <w:rPr>
          <w:rFonts w:ascii="Arial" w:hAnsi="Arial" w:cs="Arial"/>
          <w:i/>
          <w:iCs/>
          <w:sz w:val="24"/>
          <w:szCs w:val="24"/>
          <w:lang w:val="en-GB"/>
        </w:rPr>
        <w:t>Environment and Behavior</w:t>
      </w:r>
      <w:r w:rsidRPr="00BE2A51">
        <w:rPr>
          <w:rFonts w:ascii="Arial" w:hAnsi="Arial" w:cs="Arial"/>
          <w:sz w:val="24"/>
          <w:szCs w:val="24"/>
          <w:lang w:val="en-GB"/>
        </w:rPr>
        <w:t xml:space="preserve">, </w:t>
      </w:r>
      <w:r w:rsidRPr="00BE2A51">
        <w:rPr>
          <w:rFonts w:ascii="Arial" w:hAnsi="Arial" w:cs="Arial"/>
          <w:i/>
          <w:iCs/>
          <w:sz w:val="24"/>
          <w:szCs w:val="24"/>
          <w:lang w:val="en-GB"/>
        </w:rPr>
        <w:t>32</w:t>
      </w:r>
      <w:r w:rsidRPr="00BE2A51">
        <w:rPr>
          <w:rFonts w:ascii="Arial" w:hAnsi="Arial" w:cs="Arial"/>
          <w:sz w:val="24"/>
          <w:szCs w:val="24"/>
          <w:lang w:val="en-GB"/>
        </w:rPr>
        <w:t>(2), 250–269.</w:t>
      </w:r>
    </w:p>
    <w:p w14:paraId="528E8889" w14:textId="7777777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t xml:space="preserve">Steg, L., &amp; Vlek, C. (2009). Encouraging pro-environmental behaviour: An integrative review and research agenda. </w:t>
      </w:r>
      <w:r w:rsidRPr="00BE2A51">
        <w:rPr>
          <w:rFonts w:ascii="Arial" w:hAnsi="Arial" w:cs="Arial"/>
          <w:i/>
          <w:iCs/>
          <w:sz w:val="24"/>
          <w:szCs w:val="24"/>
          <w:lang w:val="en-GB"/>
        </w:rPr>
        <w:t>Journal of Environmental Psychology</w:t>
      </w:r>
      <w:r w:rsidRPr="00BE2A51">
        <w:rPr>
          <w:rFonts w:ascii="Arial" w:hAnsi="Arial" w:cs="Arial"/>
          <w:sz w:val="24"/>
          <w:szCs w:val="24"/>
          <w:lang w:val="en-GB"/>
        </w:rPr>
        <w:t xml:space="preserve">, </w:t>
      </w:r>
      <w:r w:rsidRPr="00BE2A51">
        <w:rPr>
          <w:rFonts w:ascii="Arial" w:hAnsi="Arial" w:cs="Arial"/>
          <w:i/>
          <w:iCs/>
          <w:sz w:val="24"/>
          <w:szCs w:val="24"/>
          <w:lang w:val="en-GB"/>
        </w:rPr>
        <w:t>29</w:t>
      </w:r>
      <w:r w:rsidRPr="00BE2A51">
        <w:rPr>
          <w:rFonts w:ascii="Arial" w:hAnsi="Arial" w:cs="Arial"/>
          <w:sz w:val="24"/>
          <w:szCs w:val="24"/>
          <w:lang w:val="en-GB"/>
        </w:rPr>
        <w:t>(3), 309–317. https://doi.org/10.1016/j.jenvp.2008.10.004</w:t>
      </w:r>
    </w:p>
    <w:p w14:paraId="4118D898" w14:textId="7777777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t xml:space="preserve">Stern, P. C. (2000). New Environmental Theories: Toward a Coherent Theory of Environmentally Significant Behavior. </w:t>
      </w:r>
      <w:r w:rsidRPr="00BE2A51">
        <w:rPr>
          <w:rFonts w:ascii="Arial" w:hAnsi="Arial" w:cs="Arial"/>
          <w:i/>
          <w:iCs/>
          <w:sz w:val="24"/>
          <w:szCs w:val="24"/>
          <w:lang w:val="en-GB"/>
        </w:rPr>
        <w:t>Journal of Social Issues</w:t>
      </w:r>
      <w:r w:rsidRPr="00BE2A51">
        <w:rPr>
          <w:rFonts w:ascii="Arial" w:hAnsi="Arial" w:cs="Arial"/>
          <w:sz w:val="24"/>
          <w:szCs w:val="24"/>
          <w:lang w:val="en-GB"/>
        </w:rPr>
        <w:t xml:space="preserve">, </w:t>
      </w:r>
      <w:r w:rsidRPr="00BE2A51">
        <w:rPr>
          <w:rFonts w:ascii="Arial" w:hAnsi="Arial" w:cs="Arial"/>
          <w:i/>
          <w:iCs/>
          <w:sz w:val="24"/>
          <w:szCs w:val="24"/>
          <w:lang w:val="en-GB"/>
        </w:rPr>
        <w:t>56</w:t>
      </w:r>
      <w:r w:rsidRPr="00BE2A51">
        <w:rPr>
          <w:rFonts w:ascii="Arial" w:hAnsi="Arial" w:cs="Arial"/>
          <w:sz w:val="24"/>
          <w:szCs w:val="24"/>
          <w:lang w:val="en-GB"/>
        </w:rPr>
        <w:t>(3), 407–424. https://doi.org/10.1111/0022-4537.00175</w:t>
      </w:r>
    </w:p>
    <w:p w14:paraId="713A1D7A" w14:textId="7777777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t xml:space="preserve">Stoltzfus, J. C. (2011). Logistic Regression: A Brief Primer: LOGISTIC REGRESSION: A BRIEF PRIMER. </w:t>
      </w:r>
      <w:r w:rsidRPr="00BE2A51">
        <w:rPr>
          <w:rFonts w:ascii="Arial" w:hAnsi="Arial" w:cs="Arial"/>
          <w:i/>
          <w:iCs/>
          <w:sz w:val="24"/>
          <w:szCs w:val="24"/>
          <w:lang w:val="en-GB"/>
        </w:rPr>
        <w:t>Academic Emergency Medicine</w:t>
      </w:r>
      <w:r w:rsidRPr="00BE2A51">
        <w:rPr>
          <w:rFonts w:ascii="Arial" w:hAnsi="Arial" w:cs="Arial"/>
          <w:sz w:val="24"/>
          <w:szCs w:val="24"/>
          <w:lang w:val="en-GB"/>
        </w:rPr>
        <w:t xml:space="preserve">, </w:t>
      </w:r>
      <w:r w:rsidRPr="00BE2A51">
        <w:rPr>
          <w:rFonts w:ascii="Arial" w:hAnsi="Arial" w:cs="Arial"/>
          <w:i/>
          <w:iCs/>
          <w:sz w:val="24"/>
          <w:szCs w:val="24"/>
          <w:lang w:val="en-GB"/>
        </w:rPr>
        <w:t>18</w:t>
      </w:r>
      <w:r w:rsidRPr="00BE2A51">
        <w:rPr>
          <w:rFonts w:ascii="Arial" w:hAnsi="Arial" w:cs="Arial"/>
          <w:sz w:val="24"/>
          <w:szCs w:val="24"/>
          <w:lang w:val="en-GB"/>
        </w:rPr>
        <w:t>(10), 1099–1104. https://doi.org/10.1111/j.1553-2712.2011.01185.x</w:t>
      </w:r>
    </w:p>
    <w:p w14:paraId="5D89BE7D" w14:textId="7777777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t xml:space="preserve">Sun, Y., &amp; Han, Z. (2018). Climate Change Risk Perception in Taiwan: Correlation with Individual and Societal Factors. </w:t>
      </w:r>
      <w:r w:rsidRPr="00BE2A51">
        <w:rPr>
          <w:rFonts w:ascii="Arial" w:hAnsi="Arial" w:cs="Arial"/>
          <w:i/>
          <w:iCs/>
          <w:sz w:val="24"/>
          <w:szCs w:val="24"/>
          <w:lang w:val="en-GB"/>
        </w:rPr>
        <w:t>International Journal of Environmental Research and Public Health</w:t>
      </w:r>
      <w:r w:rsidRPr="00BE2A51">
        <w:rPr>
          <w:rFonts w:ascii="Arial" w:hAnsi="Arial" w:cs="Arial"/>
          <w:sz w:val="24"/>
          <w:szCs w:val="24"/>
          <w:lang w:val="en-GB"/>
        </w:rPr>
        <w:t xml:space="preserve">, </w:t>
      </w:r>
      <w:r w:rsidRPr="00BE2A51">
        <w:rPr>
          <w:rFonts w:ascii="Arial" w:hAnsi="Arial" w:cs="Arial"/>
          <w:i/>
          <w:iCs/>
          <w:sz w:val="24"/>
          <w:szCs w:val="24"/>
          <w:lang w:val="en-GB"/>
        </w:rPr>
        <w:t>15</w:t>
      </w:r>
      <w:r w:rsidRPr="00BE2A51">
        <w:rPr>
          <w:rFonts w:ascii="Arial" w:hAnsi="Arial" w:cs="Arial"/>
          <w:sz w:val="24"/>
          <w:szCs w:val="24"/>
          <w:lang w:val="en-GB"/>
        </w:rPr>
        <w:t>(1), 1–12. https://doi.org/10.3390/ijerph15010091</w:t>
      </w:r>
    </w:p>
    <w:p w14:paraId="085DB447" w14:textId="7777777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rPr>
        <w:t xml:space="preserve">Taylor, A. L., Dessai, S., &amp; Bruine de Bruin, W. (2014). </w:t>
      </w:r>
      <w:r w:rsidRPr="00BE2A51">
        <w:rPr>
          <w:rFonts w:ascii="Arial" w:hAnsi="Arial" w:cs="Arial"/>
          <w:sz w:val="24"/>
          <w:szCs w:val="24"/>
          <w:lang w:val="en-GB"/>
        </w:rPr>
        <w:t xml:space="preserve">Public perception of climate risk and adaptation in the UK: A review of the literature. </w:t>
      </w:r>
      <w:r w:rsidRPr="00BE2A51">
        <w:rPr>
          <w:rFonts w:ascii="Arial" w:hAnsi="Arial" w:cs="Arial"/>
          <w:i/>
          <w:iCs/>
          <w:sz w:val="24"/>
          <w:szCs w:val="24"/>
          <w:lang w:val="en-GB"/>
        </w:rPr>
        <w:t>Climate Risk Management</w:t>
      </w:r>
      <w:r w:rsidRPr="00BE2A51">
        <w:rPr>
          <w:rFonts w:ascii="Arial" w:hAnsi="Arial" w:cs="Arial"/>
          <w:sz w:val="24"/>
          <w:szCs w:val="24"/>
          <w:lang w:val="en-GB"/>
        </w:rPr>
        <w:t xml:space="preserve">, </w:t>
      </w:r>
      <w:r w:rsidRPr="00BE2A51">
        <w:rPr>
          <w:rFonts w:ascii="Arial" w:hAnsi="Arial" w:cs="Arial"/>
          <w:i/>
          <w:iCs/>
          <w:sz w:val="24"/>
          <w:szCs w:val="24"/>
          <w:lang w:val="en-GB"/>
        </w:rPr>
        <w:t>4–5</w:t>
      </w:r>
      <w:r w:rsidRPr="00BE2A51">
        <w:rPr>
          <w:rFonts w:ascii="Arial" w:hAnsi="Arial" w:cs="Arial"/>
          <w:sz w:val="24"/>
          <w:szCs w:val="24"/>
          <w:lang w:val="en-GB"/>
        </w:rPr>
        <w:t>, 1–16. https://doi.org/10.1016/j.crm.2014.09.001</w:t>
      </w:r>
    </w:p>
    <w:p w14:paraId="0DD9CCBB" w14:textId="77777777" w:rsidR="00A4607B" w:rsidRPr="00BE2A51" w:rsidRDefault="00A4607B" w:rsidP="00BE2A51">
      <w:pPr>
        <w:pStyle w:val="Bibliografia"/>
        <w:spacing w:line="276" w:lineRule="auto"/>
        <w:ind w:left="709" w:hanging="709"/>
        <w:contextualSpacing/>
        <w:jc w:val="both"/>
        <w:rPr>
          <w:rFonts w:ascii="Arial" w:hAnsi="Arial" w:cs="Arial"/>
          <w:sz w:val="24"/>
          <w:szCs w:val="24"/>
        </w:rPr>
      </w:pPr>
      <w:r w:rsidRPr="00BE2A51">
        <w:rPr>
          <w:rFonts w:ascii="Arial" w:hAnsi="Arial" w:cs="Arial"/>
          <w:sz w:val="24"/>
          <w:szCs w:val="24"/>
          <w:lang w:val="en-GB"/>
        </w:rPr>
        <w:t xml:space="preserve">Torgler, B., &amp; García-Valiñas, M. A. (2007). The determinants of individuals’ attitudes towards preventing environmental damage. </w:t>
      </w:r>
      <w:r w:rsidRPr="00BE2A51">
        <w:rPr>
          <w:rFonts w:ascii="Arial" w:hAnsi="Arial" w:cs="Arial"/>
          <w:i/>
          <w:iCs/>
          <w:sz w:val="24"/>
          <w:szCs w:val="24"/>
        </w:rPr>
        <w:t>Ecological Economics</w:t>
      </w:r>
      <w:r w:rsidRPr="00BE2A51">
        <w:rPr>
          <w:rFonts w:ascii="Arial" w:hAnsi="Arial" w:cs="Arial"/>
          <w:sz w:val="24"/>
          <w:szCs w:val="24"/>
        </w:rPr>
        <w:t xml:space="preserve">, </w:t>
      </w:r>
      <w:r w:rsidRPr="00BE2A51">
        <w:rPr>
          <w:rFonts w:ascii="Arial" w:hAnsi="Arial" w:cs="Arial"/>
          <w:i/>
          <w:iCs/>
          <w:sz w:val="24"/>
          <w:szCs w:val="24"/>
        </w:rPr>
        <w:t>63</w:t>
      </w:r>
      <w:r w:rsidRPr="00BE2A51">
        <w:rPr>
          <w:rFonts w:ascii="Arial" w:hAnsi="Arial" w:cs="Arial"/>
          <w:sz w:val="24"/>
          <w:szCs w:val="24"/>
        </w:rPr>
        <w:t>(2–3), 536–552. https://doi.org/10.1016/j.ecolecon.2006.12.013</w:t>
      </w:r>
    </w:p>
    <w:p w14:paraId="778FD99A" w14:textId="7777777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rPr>
        <w:t xml:space="preserve">Vainio, A., &amp; Paloniemi, R. (2013). </w:t>
      </w:r>
      <w:r w:rsidRPr="00BE2A51">
        <w:rPr>
          <w:rFonts w:ascii="Arial" w:hAnsi="Arial" w:cs="Arial"/>
          <w:sz w:val="24"/>
          <w:szCs w:val="24"/>
          <w:lang w:val="en-GB"/>
        </w:rPr>
        <w:t xml:space="preserve">Does belief matter in climate change action? </w:t>
      </w:r>
      <w:r w:rsidRPr="00BE2A51">
        <w:rPr>
          <w:rFonts w:ascii="Arial" w:hAnsi="Arial" w:cs="Arial"/>
          <w:i/>
          <w:iCs/>
          <w:sz w:val="24"/>
          <w:szCs w:val="24"/>
          <w:lang w:val="en-GB"/>
        </w:rPr>
        <w:t>Public Understanding of Science</w:t>
      </w:r>
      <w:r w:rsidRPr="00BE2A51">
        <w:rPr>
          <w:rFonts w:ascii="Arial" w:hAnsi="Arial" w:cs="Arial"/>
          <w:sz w:val="24"/>
          <w:szCs w:val="24"/>
          <w:lang w:val="en-GB"/>
        </w:rPr>
        <w:t xml:space="preserve">, </w:t>
      </w:r>
      <w:r w:rsidRPr="00BE2A51">
        <w:rPr>
          <w:rFonts w:ascii="Arial" w:hAnsi="Arial" w:cs="Arial"/>
          <w:i/>
          <w:iCs/>
          <w:sz w:val="24"/>
          <w:szCs w:val="24"/>
          <w:lang w:val="en-GB"/>
        </w:rPr>
        <w:t>22</w:t>
      </w:r>
      <w:r w:rsidRPr="00BE2A51">
        <w:rPr>
          <w:rFonts w:ascii="Arial" w:hAnsi="Arial" w:cs="Arial"/>
          <w:sz w:val="24"/>
          <w:szCs w:val="24"/>
          <w:lang w:val="en-GB"/>
        </w:rPr>
        <w:t>(4), 382–395. https://doi.org/10.1177/0963662511410268</w:t>
      </w:r>
    </w:p>
    <w:p w14:paraId="649BE792" w14:textId="7777777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t xml:space="preserve">van der Linden, S. (2015). The social-psychological determinants of climate change risk perceptions: Towards a comprehensive model. </w:t>
      </w:r>
      <w:r w:rsidRPr="00BE2A51">
        <w:rPr>
          <w:rFonts w:ascii="Arial" w:hAnsi="Arial" w:cs="Arial"/>
          <w:i/>
          <w:iCs/>
          <w:sz w:val="24"/>
          <w:szCs w:val="24"/>
          <w:lang w:val="en-GB"/>
        </w:rPr>
        <w:t>Journal of Environmental Psychology</w:t>
      </w:r>
      <w:r w:rsidRPr="00BE2A51">
        <w:rPr>
          <w:rFonts w:ascii="Arial" w:hAnsi="Arial" w:cs="Arial"/>
          <w:sz w:val="24"/>
          <w:szCs w:val="24"/>
          <w:lang w:val="en-GB"/>
        </w:rPr>
        <w:t xml:space="preserve">, </w:t>
      </w:r>
      <w:r w:rsidRPr="00BE2A51">
        <w:rPr>
          <w:rFonts w:ascii="Arial" w:hAnsi="Arial" w:cs="Arial"/>
          <w:i/>
          <w:iCs/>
          <w:sz w:val="24"/>
          <w:szCs w:val="24"/>
          <w:lang w:val="en-GB"/>
        </w:rPr>
        <w:t>41</w:t>
      </w:r>
      <w:r w:rsidRPr="00BE2A51">
        <w:rPr>
          <w:rFonts w:ascii="Arial" w:hAnsi="Arial" w:cs="Arial"/>
          <w:sz w:val="24"/>
          <w:szCs w:val="24"/>
          <w:lang w:val="en-GB"/>
        </w:rPr>
        <w:t>, 112–124. https://doi.org/10.1016/j.jenvp.2014.11.012</w:t>
      </w:r>
    </w:p>
    <w:p w14:paraId="4C0FCB58" w14:textId="7777777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t xml:space="preserve">Veltri, G. A. (2019). </w:t>
      </w:r>
      <w:r w:rsidRPr="00BE2A51">
        <w:rPr>
          <w:rFonts w:ascii="Arial" w:hAnsi="Arial" w:cs="Arial"/>
          <w:i/>
          <w:iCs/>
          <w:sz w:val="24"/>
          <w:szCs w:val="24"/>
          <w:lang w:val="en-GB"/>
        </w:rPr>
        <w:t>Digital social research</w:t>
      </w:r>
      <w:r w:rsidRPr="00BE2A51">
        <w:rPr>
          <w:rFonts w:ascii="Arial" w:hAnsi="Arial" w:cs="Arial"/>
          <w:sz w:val="24"/>
          <w:szCs w:val="24"/>
          <w:lang w:val="en-GB"/>
        </w:rPr>
        <w:t>. Polity Press.</w:t>
      </w:r>
    </w:p>
    <w:p w14:paraId="14F8B9C0" w14:textId="0FE40FB2"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rPr>
        <w:t xml:space="preserve">Vicente-Molina, M. A., Fernández-Sainz, A., &amp; Izagirre-Olaizola, J. (2018). </w:t>
      </w:r>
      <w:r w:rsidRPr="00BE2A51">
        <w:rPr>
          <w:rFonts w:ascii="Arial" w:hAnsi="Arial" w:cs="Arial"/>
          <w:sz w:val="24"/>
          <w:szCs w:val="24"/>
          <w:lang w:val="en-GB"/>
        </w:rPr>
        <w:t xml:space="preserve">Does gender make a difference in pro-environmental </w:t>
      </w:r>
      <w:r w:rsidR="00703FFD" w:rsidRPr="00BE2A51">
        <w:rPr>
          <w:rFonts w:ascii="Arial" w:hAnsi="Arial" w:cs="Arial"/>
          <w:sz w:val="24"/>
          <w:szCs w:val="24"/>
          <w:lang w:val="en-GB"/>
        </w:rPr>
        <w:t>behaviour</w:t>
      </w:r>
      <w:r w:rsidRPr="00BE2A51">
        <w:rPr>
          <w:rFonts w:ascii="Arial" w:hAnsi="Arial" w:cs="Arial"/>
          <w:sz w:val="24"/>
          <w:szCs w:val="24"/>
          <w:lang w:val="en-GB"/>
        </w:rPr>
        <w:t xml:space="preserve">? The case of the Basque Country University students. </w:t>
      </w:r>
      <w:r w:rsidRPr="00BE2A51">
        <w:rPr>
          <w:rFonts w:ascii="Arial" w:hAnsi="Arial" w:cs="Arial"/>
          <w:i/>
          <w:iCs/>
          <w:sz w:val="24"/>
          <w:szCs w:val="24"/>
          <w:lang w:val="en-GB"/>
        </w:rPr>
        <w:t>Journal of Cleaner Production</w:t>
      </w:r>
      <w:r w:rsidRPr="00BE2A51">
        <w:rPr>
          <w:rFonts w:ascii="Arial" w:hAnsi="Arial" w:cs="Arial"/>
          <w:sz w:val="24"/>
          <w:szCs w:val="24"/>
          <w:lang w:val="en-GB"/>
        </w:rPr>
        <w:t xml:space="preserve">, </w:t>
      </w:r>
      <w:r w:rsidRPr="00BE2A51">
        <w:rPr>
          <w:rFonts w:ascii="Arial" w:hAnsi="Arial" w:cs="Arial"/>
          <w:i/>
          <w:iCs/>
          <w:sz w:val="24"/>
          <w:szCs w:val="24"/>
          <w:lang w:val="en-GB"/>
        </w:rPr>
        <w:t>176</w:t>
      </w:r>
      <w:r w:rsidRPr="00BE2A51">
        <w:rPr>
          <w:rFonts w:ascii="Arial" w:hAnsi="Arial" w:cs="Arial"/>
          <w:sz w:val="24"/>
          <w:szCs w:val="24"/>
          <w:lang w:val="en-GB"/>
        </w:rPr>
        <w:t>, 89–98. https://doi.org/10.1016/j.jclepro.2017.12.079</w:t>
      </w:r>
    </w:p>
    <w:p w14:paraId="24FAB8DE" w14:textId="7777777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t xml:space="preserve">Weber, E. U. (2016). What shapes perceptions of climate change? New research since 2010: What shapes perceptions of climate change? </w:t>
      </w:r>
      <w:r w:rsidRPr="00BE2A51">
        <w:rPr>
          <w:rFonts w:ascii="Arial" w:hAnsi="Arial" w:cs="Arial"/>
          <w:i/>
          <w:iCs/>
          <w:sz w:val="24"/>
          <w:szCs w:val="24"/>
          <w:lang w:val="en-GB"/>
        </w:rPr>
        <w:t>Wiley Interdisciplinary Reviews: Climate Change</w:t>
      </w:r>
      <w:r w:rsidRPr="00BE2A51">
        <w:rPr>
          <w:rFonts w:ascii="Arial" w:hAnsi="Arial" w:cs="Arial"/>
          <w:sz w:val="24"/>
          <w:szCs w:val="24"/>
          <w:lang w:val="en-GB"/>
        </w:rPr>
        <w:t xml:space="preserve">, </w:t>
      </w:r>
      <w:r w:rsidRPr="00BE2A51">
        <w:rPr>
          <w:rFonts w:ascii="Arial" w:hAnsi="Arial" w:cs="Arial"/>
          <w:i/>
          <w:iCs/>
          <w:sz w:val="24"/>
          <w:szCs w:val="24"/>
          <w:lang w:val="en-GB"/>
        </w:rPr>
        <w:t>7</w:t>
      </w:r>
      <w:r w:rsidRPr="00BE2A51">
        <w:rPr>
          <w:rFonts w:ascii="Arial" w:hAnsi="Arial" w:cs="Arial"/>
          <w:sz w:val="24"/>
          <w:szCs w:val="24"/>
          <w:lang w:val="en-GB"/>
        </w:rPr>
        <w:t>(1), 125–134. https://doi.org/10.1002/wcc.377</w:t>
      </w:r>
    </w:p>
    <w:p w14:paraId="4192E661" w14:textId="7777777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lastRenderedPageBreak/>
        <w:t xml:space="preserve">Whitmarsh, L., &amp; O’Neill, S. (2010). Green identity, green living? The role of pro-environmental self-identity in determining consistency across diverse pro-environmental behaviours. </w:t>
      </w:r>
      <w:r w:rsidRPr="00BE2A51">
        <w:rPr>
          <w:rFonts w:ascii="Arial" w:hAnsi="Arial" w:cs="Arial"/>
          <w:i/>
          <w:iCs/>
          <w:sz w:val="24"/>
          <w:szCs w:val="24"/>
          <w:lang w:val="en-GB"/>
        </w:rPr>
        <w:t>Journal of Environmental Psychology</w:t>
      </w:r>
      <w:r w:rsidRPr="00BE2A51">
        <w:rPr>
          <w:rFonts w:ascii="Arial" w:hAnsi="Arial" w:cs="Arial"/>
          <w:sz w:val="24"/>
          <w:szCs w:val="24"/>
          <w:lang w:val="en-GB"/>
        </w:rPr>
        <w:t xml:space="preserve">, </w:t>
      </w:r>
      <w:r w:rsidRPr="00BE2A51">
        <w:rPr>
          <w:rFonts w:ascii="Arial" w:hAnsi="Arial" w:cs="Arial"/>
          <w:i/>
          <w:iCs/>
          <w:sz w:val="24"/>
          <w:szCs w:val="24"/>
          <w:lang w:val="en-GB"/>
        </w:rPr>
        <w:t>30</w:t>
      </w:r>
      <w:r w:rsidRPr="00BE2A51">
        <w:rPr>
          <w:rFonts w:ascii="Arial" w:hAnsi="Arial" w:cs="Arial"/>
          <w:sz w:val="24"/>
          <w:szCs w:val="24"/>
          <w:lang w:val="en-GB"/>
        </w:rPr>
        <w:t>(3), 305–314. https://doi.org/10.1016/j.jenvp.2010.01.003</w:t>
      </w:r>
    </w:p>
    <w:p w14:paraId="3B9CE6E3" w14:textId="7777777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t xml:space="preserve">Wildavsky, A., &amp; Dake, K. (1990). Theories of Risk Perception: Who Fears What and Why? </w:t>
      </w:r>
      <w:r w:rsidRPr="00BE2A51">
        <w:rPr>
          <w:rFonts w:ascii="Arial" w:hAnsi="Arial" w:cs="Arial"/>
          <w:i/>
          <w:iCs/>
          <w:sz w:val="24"/>
          <w:szCs w:val="24"/>
          <w:lang w:val="en-GB"/>
        </w:rPr>
        <w:t>Daedalus</w:t>
      </w:r>
      <w:r w:rsidRPr="00BE2A51">
        <w:rPr>
          <w:rFonts w:ascii="Arial" w:hAnsi="Arial" w:cs="Arial"/>
          <w:sz w:val="24"/>
          <w:szCs w:val="24"/>
          <w:lang w:val="en-GB"/>
        </w:rPr>
        <w:t xml:space="preserve">, </w:t>
      </w:r>
      <w:r w:rsidRPr="00BE2A51">
        <w:rPr>
          <w:rFonts w:ascii="Arial" w:hAnsi="Arial" w:cs="Arial"/>
          <w:i/>
          <w:iCs/>
          <w:sz w:val="24"/>
          <w:szCs w:val="24"/>
          <w:lang w:val="en-GB"/>
        </w:rPr>
        <w:t>119</w:t>
      </w:r>
      <w:r w:rsidRPr="00BE2A51">
        <w:rPr>
          <w:rFonts w:ascii="Arial" w:hAnsi="Arial" w:cs="Arial"/>
          <w:sz w:val="24"/>
          <w:szCs w:val="24"/>
          <w:lang w:val="en-GB"/>
        </w:rPr>
        <w:t>(4), 41–60.</w:t>
      </w:r>
    </w:p>
    <w:p w14:paraId="0D526F87" w14:textId="7777777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t xml:space="preserve">Xie, B., Brewer, M. B., Hayes, B. K., McDonald, R. I., &amp; Newell, B. R. (2019). Predicting climate change risk perception and willingness to act. </w:t>
      </w:r>
      <w:r w:rsidRPr="00BE2A51">
        <w:rPr>
          <w:rFonts w:ascii="Arial" w:hAnsi="Arial" w:cs="Arial"/>
          <w:i/>
          <w:iCs/>
          <w:sz w:val="24"/>
          <w:szCs w:val="24"/>
          <w:lang w:val="en-GB"/>
        </w:rPr>
        <w:t>Journal of Environmental Psychology</w:t>
      </w:r>
      <w:r w:rsidRPr="00BE2A51">
        <w:rPr>
          <w:rFonts w:ascii="Arial" w:hAnsi="Arial" w:cs="Arial"/>
          <w:sz w:val="24"/>
          <w:szCs w:val="24"/>
          <w:lang w:val="en-GB"/>
        </w:rPr>
        <w:t xml:space="preserve">, </w:t>
      </w:r>
      <w:r w:rsidRPr="00BE2A51">
        <w:rPr>
          <w:rFonts w:ascii="Arial" w:hAnsi="Arial" w:cs="Arial"/>
          <w:i/>
          <w:iCs/>
          <w:sz w:val="24"/>
          <w:szCs w:val="24"/>
          <w:lang w:val="en-GB"/>
        </w:rPr>
        <w:t>65</w:t>
      </w:r>
      <w:r w:rsidRPr="00BE2A51">
        <w:rPr>
          <w:rFonts w:ascii="Arial" w:hAnsi="Arial" w:cs="Arial"/>
          <w:sz w:val="24"/>
          <w:szCs w:val="24"/>
          <w:lang w:val="en-GB"/>
        </w:rPr>
        <w:t>, 101331. https://doi.org/10.1016/j.jenvp.2019.101331</w:t>
      </w:r>
    </w:p>
    <w:p w14:paraId="2E8D5873" w14:textId="5DF33905"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t xml:space="preserve">Yu, T.-K., Chang, Y.-J., Chang, I.-C., &amp; Yu, T.-Y. (2019). A pro-environmental </w:t>
      </w:r>
      <w:r w:rsidR="00703FFD" w:rsidRPr="00BE2A51">
        <w:rPr>
          <w:rFonts w:ascii="Arial" w:hAnsi="Arial" w:cs="Arial"/>
          <w:sz w:val="24"/>
          <w:szCs w:val="24"/>
          <w:lang w:val="en-GB"/>
        </w:rPr>
        <w:t>behaviour</w:t>
      </w:r>
      <w:r w:rsidRPr="00BE2A51">
        <w:rPr>
          <w:rFonts w:ascii="Arial" w:hAnsi="Arial" w:cs="Arial"/>
          <w:sz w:val="24"/>
          <w:szCs w:val="24"/>
          <w:lang w:val="en-GB"/>
        </w:rPr>
        <w:t xml:space="preserve"> model for investigating the roles of social norm, risk perception, and place attachment on adaptation strategies of climate change. </w:t>
      </w:r>
      <w:r w:rsidRPr="00BE2A51">
        <w:rPr>
          <w:rFonts w:ascii="Arial" w:hAnsi="Arial" w:cs="Arial"/>
          <w:i/>
          <w:iCs/>
          <w:sz w:val="24"/>
          <w:szCs w:val="24"/>
          <w:lang w:val="en-GB"/>
        </w:rPr>
        <w:t>Environmental Science and Pollution Research</w:t>
      </w:r>
      <w:r w:rsidRPr="00BE2A51">
        <w:rPr>
          <w:rFonts w:ascii="Arial" w:hAnsi="Arial" w:cs="Arial"/>
          <w:sz w:val="24"/>
          <w:szCs w:val="24"/>
          <w:lang w:val="en-GB"/>
        </w:rPr>
        <w:t xml:space="preserve">, </w:t>
      </w:r>
      <w:r w:rsidRPr="00BE2A51">
        <w:rPr>
          <w:rFonts w:ascii="Arial" w:hAnsi="Arial" w:cs="Arial"/>
          <w:i/>
          <w:iCs/>
          <w:sz w:val="24"/>
          <w:szCs w:val="24"/>
          <w:lang w:val="en-GB"/>
        </w:rPr>
        <w:t>26</w:t>
      </w:r>
      <w:r w:rsidRPr="00BE2A51">
        <w:rPr>
          <w:rFonts w:ascii="Arial" w:hAnsi="Arial" w:cs="Arial"/>
          <w:sz w:val="24"/>
          <w:szCs w:val="24"/>
          <w:lang w:val="en-GB"/>
        </w:rPr>
        <w:t>(24), 25178–25189. https://doi.org/10.1007/s11356-019-05806-7</w:t>
      </w:r>
    </w:p>
    <w:p w14:paraId="7F86F569" w14:textId="77777777"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t xml:space="preserve">Zeng, J., Jiang, M., &amp; Yuan, M. (2020). Environmental Risk Perception, Risk Culture, and Pro-Environmental Behavior. </w:t>
      </w:r>
      <w:r w:rsidRPr="00BE2A51">
        <w:rPr>
          <w:rFonts w:ascii="Arial" w:hAnsi="Arial" w:cs="Arial"/>
          <w:i/>
          <w:iCs/>
          <w:sz w:val="24"/>
          <w:szCs w:val="24"/>
          <w:lang w:val="en-GB"/>
        </w:rPr>
        <w:t>International Journal of Environmental Research and Public Health</w:t>
      </w:r>
      <w:r w:rsidRPr="00BE2A51">
        <w:rPr>
          <w:rFonts w:ascii="Arial" w:hAnsi="Arial" w:cs="Arial"/>
          <w:sz w:val="24"/>
          <w:szCs w:val="24"/>
          <w:lang w:val="en-GB"/>
        </w:rPr>
        <w:t xml:space="preserve">, </w:t>
      </w:r>
      <w:r w:rsidRPr="00BE2A51">
        <w:rPr>
          <w:rFonts w:ascii="Arial" w:hAnsi="Arial" w:cs="Arial"/>
          <w:i/>
          <w:iCs/>
          <w:sz w:val="24"/>
          <w:szCs w:val="24"/>
          <w:lang w:val="en-GB"/>
        </w:rPr>
        <w:t>17</w:t>
      </w:r>
      <w:r w:rsidRPr="00BE2A51">
        <w:rPr>
          <w:rFonts w:ascii="Arial" w:hAnsi="Arial" w:cs="Arial"/>
          <w:sz w:val="24"/>
          <w:szCs w:val="24"/>
          <w:lang w:val="en-GB"/>
        </w:rPr>
        <w:t>(5), 1750. https://doi.org/10.3390/ijerph17051750</w:t>
      </w:r>
    </w:p>
    <w:p w14:paraId="7781C1D7" w14:textId="529C74E3" w:rsidR="00A4607B" w:rsidRPr="00BE2A51" w:rsidRDefault="00A4607B" w:rsidP="00BE2A51">
      <w:pPr>
        <w:pStyle w:val="Bibliografia"/>
        <w:spacing w:line="276" w:lineRule="auto"/>
        <w:ind w:left="709" w:hanging="709"/>
        <w:contextualSpacing/>
        <w:jc w:val="both"/>
        <w:rPr>
          <w:rFonts w:ascii="Arial" w:hAnsi="Arial" w:cs="Arial"/>
          <w:sz w:val="24"/>
          <w:szCs w:val="24"/>
          <w:lang w:val="en-GB"/>
        </w:rPr>
      </w:pPr>
      <w:r w:rsidRPr="00BE2A51">
        <w:rPr>
          <w:rFonts w:ascii="Arial" w:hAnsi="Arial" w:cs="Arial"/>
          <w:sz w:val="24"/>
          <w:szCs w:val="24"/>
          <w:lang w:val="en-GB"/>
        </w:rPr>
        <w:t xml:space="preserve">Zhou, Z., Liu, J., Zeng, H., Zhang, T., &amp; Chen, X. (2020). How does soil pollution risk perception affect farmers’ pro-environmental </w:t>
      </w:r>
      <w:r w:rsidR="00703FFD" w:rsidRPr="00BE2A51">
        <w:rPr>
          <w:rFonts w:ascii="Arial" w:hAnsi="Arial" w:cs="Arial"/>
          <w:sz w:val="24"/>
          <w:szCs w:val="24"/>
          <w:lang w:val="en-GB"/>
        </w:rPr>
        <w:t>behaviour</w:t>
      </w:r>
      <w:r w:rsidRPr="00BE2A51">
        <w:rPr>
          <w:rFonts w:ascii="Arial" w:hAnsi="Arial" w:cs="Arial"/>
          <w:sz w:val="24"/>
          <w:szCs w:val="24"/>
          <w:lang w:val="en-GB"/>
        </w:rPr>
        <w:t xml:space="preserve">? The role of income level. </w:t>
      </w:r>
      <w:r w:rsidRPr="00BE2A51">
        <w:rPr>
          <w:rFonts w:ascii="Arial" w:hAnsi="Arial" w:cs="Arial"/>
          <w:i/>
          <w:iCs/>
          <w:sz w:val="24"/>
          <w:szCs w:val="24"/>
          <w:lang w:val="en-GB"/>
        </w:rPr>
        <w:t>Journal of Environmental Management</w:t>
      </w:r>
      <w:r w:rsidRPr="00BE2A51">
        <w:rPr>
          <w:rFonts w:ascii="Arial" w:hAnsi="Arial" w:cs="Arial"/>
          <w:sz w:val="24"/>
          <w:szCs w:val="24"/>
          <w:lang w:val="en-GB"/>
        </w:rPr>
        <w:t xml:space="preserve">, </w:t>
      </w:r>
      <w:r w:rsidRPr="00BE2A51">
        <w:rPr>
          <w:rFonts w:ascii="Arial" w:hAnsi="Arial" w:cs="Arial"/>
          <w:i/>
          <w:iCs/>
          <w:sz w:val="24"/>
          <w:szCs w:val="24"/>
          <w:lang w:val="en-GB"/>
        </w:rPr>
        <w:t>270</w:t>
      </w:r>
      <w:r w:rsidRPr="00BE2A51">
        <w:rPr>
          <w:rFonts w:ascii="Arial" w:hAnsi="Arial" w:cs="Arial"/>
          <w:sz w:val="24"/>
          <w:szCs w:val="24"/>
          <w:lang w:val="en-GB"/>
        </w:rPr>
        <w:t>, 1–10. https://doi.org/10.1016/j.jenvman.2020.110806</w:t>
      </w:r>
    </w:p>
    <w:p w14:paraId="71351357" w14:textId="782A8C43" w:rsidR="008850D6" w:rsidRPr="00BE2A51" w:rsidRDefault="008850D6" w:rsidP="00BE2A51">
      <w:pPr>
        <w:spacing w:line="276" w:lineRule="auto"/>
        <w:ind w:left="709" w:hanging="709"/>
        <w:contextualSpacing/>
        <w:jc w:val="both"/>
        <w:rPr>
          <w:rFonts w:ascii="Arial" w:hAnsi="Arial" w:cs="Arial"/>
          <w:b/>
          <w:bCs/>
          <w:sz w:val="24"/>
          <w:szCs w:val="24"/>
          <w:lang w:val="en-GB"/>
        </w:rPr>
      </w:pPr>
      <w:r w:rsidRPr="00BE2A51">
        <w:rPr>
          <w:rFonts w:ascii="Arial" w:hAnsi="Arial" w:cs="Arial"/>
          <w:b/>
          <w:bCs/>
          <w:sz w:val="24"/>
          <w:szCs w:val="24"/>
          <w:lang w:val="en-GB"/>
        </w:rPr>
        <w:fldChar w:fldCharType="end"/>
      </w:r>
    </w:p>
    <w:p w14:paraId="5E9FB537" w14:textId="71F40D22" w:rsidR="00C061A6" w:rsidRPr="00BE2A51" w:rsidRDefault="00C061A6" w:rsidP="00BE2A51">
      <w:pPr>
        <w:spacing w:line="276" w:lineRule="auto"/>
        <w:ind w:hanging="709"/>
        <w:jc w:val="both"/>
        <w:rPr>
          <w:rFonts w:ascii="Arial" w:hAnsi="Arial" w:cs="Arial"/>
          <w:b/>
          <w:bCs/>
          <w:sz w:val="24"/>
          <w:szCs w:val="24"/>
          <w:lang w:val="en-GB"/>
        </w:rPr>
      </w:pPr>
    </w:p>
    <w:sectPr w:rsidR="00C061A6" w:rsidRPr="00BE2A51" w:rsidSect="00416FC3">
      <w:pgSz w:w="11906" w:h="16838"/>
      <w:pgMar w:top="1701" w:right="1701" w:bottom="1701" w:left="1701" w:header="737" w:footer="624"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790E7D" w14:textId="77777777" w:rsidR="0098725A" w:rsidRDefault="0098725A" w:rsidP="00564E15">
      <w:pPr>
        <w:spacing w:after="0" w:line="240" w:lineRule="auto"/>
      </w:pPr>
      <w:r>
        <w:separator/>
      </w:r>
    </w:p>
  </w:endnote>
  <w:endnote w:type="continuationSeparator" w:id="0">
    <w:p w14:paraId="2A719A8C" w14:textId="77777777" w:rsidR="0098725A" w:rsidRDefault="0098725A" w:rsidP="00564E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MBX12">
    <w:altName w:val="Yu Gothic"/>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6F03D9" w14:textId="77777777" w:rsidR="006C48AE" w:rsidRDefault="006C48AE">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27902790"/>
      <w:docPartObj>
        <w:docPartGallery w:val="Page Numbers (Bottom of Page)"/>
        <w:docPartUnique/>
      </w:docPartObj>
    </w:sdtPr>
    <w:sdtEndPr/>
    <w:sdtContent>
      <w:p w14:paraId="7D429FDC" w14:textId="77520BDA" w:rsidR="006C48AE" w:rsidRDefault="006C48AE">
        <w:pPr>
          <w:pStyle w:val="Pidipagina"/>
          <w:jc w:val="center"/>
        </w:pPr>
        <w:r>
          <w:fldChar w:fldCharType="begin"/>
        </w:r>
        <w:r>
          <w:instrText>PAGE   \* MERGEFORMAT</w:instrText>
        </w:r>
        <w:r>
          <w:fldChar w:fldCharType="separate"/>
        </w:r>
        <w:r>
          <w:t>2</w:t>
        </w:r>
        <w:r>
          <w:fldChar w:fldCharType="end"/>
        </w:r>
      </w:p>
    </w:sdtContent>
  </w:sdt>
  <w:p w14:paraId="40E11FEC" w14:textId="77777777" w:rsidR="006C48AE" w:rsidRDefault="006C48AE">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84194E" w14:textId="77777777" w:rsidR="006C48AE" w:rsidRDefault="006C48AE">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AA63AA" w14:textId="77777777" w:rsidR="0098725A" w:rsidRDefault="0098725A" w:rsidP="00564E15">
      <w:pPr>
        <w:spacing w:after="0" w:line="240" w:lineRule="auto"/>
      </w:pPr>
      <w:r>
        <w:separator/>
      </w:r>
    </w:p>
  </w:footnote>
  <w:footnote w:type="continuationSeparator" w:id="0">
    <w:p w14:paraId="0677134A" w14:textId="77777777" w:rsidR="0098725A" w:rsidRDefault="0098725A" w:rsidP="00564E15">
      <w:pPr>
        <w:spacing w:after="0" w:line="240" w:lineRule="auto"/>
      </w:pPr>
      <w:r>
        <w:continuationSeparator/>
      </w:r>
    </w:p>
  </w:footnote>
  <w:footnote w:id="1">
    <w:p w14:paraId="3F0A30F4" w14:textId="3AA29D32" w:rsidR="006C48AE" w:rsidRDefault="006C48AE" w:rsidP="00D60011">
      <w:pPr>
        <w:spacing w:line="360" w:lineRule="auto"/>
        <w:ind w:firstLine="709"/>
        <w:jc w:val="both"/>
        <w:rPr>
          <w:rFonts w:ascii="Arial" w:hAnsi="Arial" w:cs="Arial"/>
          <w:sz w:val="24"/>
          <w:szCs w:val="24"/>
          <w:lang w:val="en-GB"/>
        </w:rPr>
      </w:pPr>
      <w:r w:rsidRPr="00D60011">
        <w:rPr>
          <w:rStyle w:val="Rimandonotaapidipagina"/>
        </w:rPr>
        <w:footnoteRef/>
      </w:r>
      <w:r w:rsidRPr="00D60011">
        <w:rPr>
          <w:lang w:val="en-GB"/>
        </w:rPr>
        <w:t xml:space="preserve"> </w:t>
      </w:r>
      <w:r>
        <w:rPr>
          <w:rFonts w:ascii="Arial" w:hAnsi="Arial" w:cs="Arial"/>
          <w:sz w:val="20"/>
          <w:szCs w:val="20"/>
          <w:lang w:val="en-GB"/>
        </w:rPr>
        <w:t>S</w:t>
      </w:r>
      <w:r w:rsidRPr="00D60011">
        <w:rPr>
          <w:rFonts w:ascii="Arial" w:hAnsi="Arial" w:cs="Arial"/>
          <w:sz w:val="20"/>
          <w:szCs w:val="20"/>
          <w:lang w:val="en-GB"/>
        </w:rPr>
        <w:t xml:space="preserve">ome lexical clarifications are reported between global warming versus climate change. Global warming refers to temperatures increase on the Earth's surface </w:t>
      </w:r>
      <w:r w:rsidRPr="00D60011">
        <w:rPr>
          <w:rFonts w:ascii="Arial" w:hAnsi="Arial" w:cs="Arial"/>
          <w:sz w:val="20"/>
          <w:szCs w:val="20"/>
          <w:lang w:val="en-GB"/>
        </w:rPr>
        <w:fldChar w:fldCharType="begin"/>
      </w:r>
      <w:r w:rsidRPr="00D60011">
        <w:rPr>
          <w:rFonts w:ascii="Arial" w:hAnsi="Arial" w:cs="Arial"/>
          <w:sz w:val="20"/>
          <w:szCs w:val="20"/>
          <w:lang w:val="en-GB"/>
        </w:rPr>
        <w:instrText xml:space="preserve"> ADDIN ZOTERO_ITEM CSL_CITATION {"citationID":"iFsOFRJC","properties":{"formattedCitation":"(Dunlap, 2014)","plainCitation":"(Dunlap, 2014)","noteIndex":0},"citationItems":[{"id":160,"uris":["http://zotero.org/users/local/pE4cGXV6/items/Q73LQB2U"],"uri":["http://zotero.org/users/local/pE4cGXV6/items/Q73LQB2U"],"itemData":{"id":160,"type":"post-weblog","container-title":"Gallup","language":"en","title":"Global Warming or Climate Change: Is There a Difference?","URL":"https://news.gallup.com/poll/168617/global-warming-climate-change-difference.aspx","author":[{"family":"Dunlap","given":"Riley E."}],"issued":{"date-parts":[["2014",4,22]]}}}],"schema":"https://github.com/citation-style-language/schema/raw/master/csl-citation.json"} </w:instrText>
      </w:r>
      <w:r w:rsidRPr="00D60011">
        <w:rPr>
          <w:rFonts w:ascii="Arial" w:hAnsi="Arial" w:cs="Arial"/>
          <w:sz w:val="20"/>
          <w:szCs w:val="20"/>
          <w:lang w:val="en-GB"/>
        </w:rPr>
        <w:fldChar w:fldCharType="separate"/>
      </w:r>
      <w:r w:rsidRPr="00D60011">
        <w:rPr>
          <w:rFonts w:ascii="Arial" w:hAnsi="Arial" w:cs="Arial"/>
          <w:sz w:val="20"/>
          <w:szCs w:val="20"/>
          <w:lang w:val="en-GB"/>
        </w:rPr>
        <w:t>(Dunlap, 2014)</w:t>
      </w:r>
      <w:r w:rsidRPr="00D60011">
        <w:rPr>
          <w:rFonts w:ascii="Arial" w:hAnsi="Arial" w:cs="Arial"/>
          <w:sz w:val="20"/>
          <w:szCs w:val="20"/>
          <w:lang w:val="en-GB"/>
        </w:rPr>
        <w:fldChar w:fldCharType="end"/>
      </w:r>
      <w:r w:rsidRPr="00D60011">
        <w:rPr>
          <w:rFonts w:ascii="Arial" w:hAnsi="Arial" w:cs="Arial"/>
          <w:sz w:val="20"/>
          <w:szCs w:val="20"/>
          <w:lang w:val="en-GB"/>
        </w:rPr>
        <w:t xml:space="preserve">. Instead, climate change refers more generally to changing climatic conditions and their effects </w:t>
      </w:r>
      <w:r w:rsidRPr="00D60011">
        <w:rPr>
          <w:rFonts w:ascii="Arial" w:hAnsi="Arial" w:cs="Arial"/>
          <w:sz w:val="20"/>
          <w:szCs w:val="20"/>
          <w:lang w:val="en-GB"/>
        </w:rPr>
        <w:fldChar w:fldCharType="begin"/>
      </w:r>
      <w:r w:rsidRPr="00D60011">
        <w:rPr>
          <w:rFonts w:ascii="Arial" w:hAnsi="Arial" w:cs="Arial"/>
          <w:sz w:val="20"/>
          <w:szCs w:val="20"/>
          <w:lang w:val="en-GB"/>
        </w:rPr>
        <w:instrText xml:space="preserve"> ADDIN ZOTERO_ITEM CSL_CITATION {"citationID":"ii7Xzxsa","properties":{"formattedCitation":"(Dunlap, 2014)","plainCitation":"(Dunlap, 2014)","noteIndex":0},"citationItems":[{"id":160,"uris":["http://zotero.org/users/local/pE4cGXV6/items/Q73LQB2U"],"uri":["http://zotero.org/users/local/pE4cGXV6/items/Q73LQB2U"],"itemData":{"id":160,"type":"post-weblog","container-title":"Gallup","language":"en","title":"Global Warming or Climate Change: Is There a Difference?","URL":"https://news.gallup.com/poll/168617/global-warming-climate-change-difference.aspx","author":[{"family":"Dunlap","given":"Riley E."}],"issued":{"date-parts":[["2014",4,22]]}}}],"schema":"https://github.com/citation-style-language/schema/raw/master/csl-citation.json"} </w:instrText>
      </w:r>
      <w:r w:rsidRPr="00D60011">
        <w:rPr>
          <w:rFonts w:ascii="Arial" w:hAnsi="Arial" w:cs="Arial"/>
          <w:sz w:val="20"/>
          <w:szCs w:val="20"/>
          <w:lang w:val="en-GB"/>
        </w:rPr>
        <w:fldChar w:fldCharType="separate"/>
      </w:r>
      <w:r w:rsidRPr="00D60011">
        <w:rPr>
          <w:rFonts w:ascii="Arial" w:hAnsi="Arial" w:cs="Arial"/>
          <w:sz w:val="20"/>
          <w:szCs w:val="20"/>
          <w:lang w:val="en-GB"/>
        </w:rPr>
        <w:t>(Dunlap, 2014)</w:t>
      </w:r>
      <w:r w:rsidRPr="00D60011">
        <w:rPr>
          <w:rFonts w:ascii="Arial" w:hAnsi="Arial" w:cs="Arial"/>
          <w:sz w:val="20"/>
          <w:szCs w:val="20"/>
          <w:lang w:val="en-GB"/>
        </w:rPr>
        <w:fldChar w:fldCharType="end"/>
      </w:r>
      <w:r w:rsidRPr="00D60011">
        <w:rPr>
          <w:rFonts w:ascii="Arial" w:hAnsi="Arial" w:cs="Arial"/>
          <w:sz w:val="20"/>
          <w:szCs w:val="20"/>
          <w:lang w:val="en-GB"/>
        </w:rPr>
        <w:t xml:space="preserve">. Public opinion and media use these two terms interchangeably </w:t>
      </w:r>
      <w:r w:rsidRPr="00D60011">
        <w:rPr>
          <w:rFonts w:ascii="Arial" w:hAnsi="Arial" w:cs="Arial"/>
          <w:sz w:val="20"/>
          <w:szCs w:val="20"/>
          <w:lang w:val="en-GB"/>
        </w:rPr>
        <w:fldChar w:fldCharType="begin"/>
      </w:r>
      <w:r w:rsidRPr="00D60011">
        <w:rPr>
          <w:rFonts w:ascii="Arial" w:hAnsi="Arial" w:cs="Arial"/>
          <w:sz w:val="20"/>
          <w:szCs w:val="20"/>
          <w:lang w:val="en-GB"/>
        </w:rPr>
        <w:instrText xml:space="preserve"> ADDIN ZOTERO_ITEM CSL_CITATION {"citationID":"XSU8iuia","properties":{"formattedCitation":"(Weber, 2016)","plainCitation":"(Weber, 2016)","noteIndex":0},"citationItems":[{"id":126,"uris":["http://zotero.org/users/local/pE4cGXV6/items/L9NWFTBN"],"uri":["http://zotero.org/users/local/pE4cGXV6/items/L9NWFTBN"],"itemData":{"id":126,"type":"article-journal","container-title":"Wiley Interdisciplinary Reviews: Climate Change","DOI":"10.1002/wcc.377","ISSN":"17577780","issue":"1","journalAbbreviation":"WIREs Clim Change","language":"en","page":"125-134","source":"DOI.org (Crossref)","title":"What shapes perceptions of climate change? New research since 2010: What shapes perceptions of climate change?","title-short":"What shapes perceptions of climate change?","volume":"7","author":[{"family":"Weber","given":"Elke U."}],"issued":{"date-parts":[["2016",1]]}}}],"schema":"https://github.com/citation-style-language/schema/raw/master/csl-citation.json"} </w:instrText>
      </w:r>
      <w:r w:rsidRPr="00D60011">
        <w:rPr>
          <w:rFonts w:ascii="Arial" w:hAnsi="Arial" w:cs="Arial"/>
          <w:sz w:val="20"/>
          <w:szCs w:val="20"/>
          <w:lang w:val="en-GB"/>
        </w:rPr>
        <w:fldChar w:fldCharType="separate"/>
      </w:r>
      <w:r w:rsidRPr="00D60011">
        <w:rPr>
          <w:rFonts w:ascii="Arial" w:hAnsi="Arial" w:cs="Arial"/>
          <w:sz w:val="20"/>
          <w:szCs w:val="20"/>
          <w:lang w:val="en-GB"/>
        </w:rPr>
        <w:t>(Weber, 2016)</w:t>
      </w:r>
      <w:r w:rsidRPr="00D60011">
        <w:rPr>
          <w:rFonts w:ascii="Arial" w:hAnsi="Arial" w:cs="Arial"/>
          <w:sz w:val="20"/>
          <w:szCs w:val="20"/>
          <w:lang w:val="en-GB"/>
        </w:rPr>
        <w:fldChar w:fldCharType="end"/>
      </w:r>
      <w:r w:rsidRPr="00D60011">
        <w:rPr>
          <w:rFonts w:ascii="Arial" w:hAnsi="Arial" w:cs="Arial"/>
          <w:sz w:val="20"/>
          <w:szCs w:val="20"/>
          <w:lang w:val="en-GB"/>
        </w:rPr>
        <w:t xml:space="preserve">. In this study, only the climate change term is used, due to it is more adopted (and more accurate) by the scientific community in the last years </w:t>
      </w:r>
      <w:r w:rsidRPr="00D60011">
        <w:rPr>
          <w:rFonts w:ascii="Arial" w:hAnsi="Arial" w:cs="Arial"/>
          <w:sz w:val="20"/>
          <w:szCs w:val="20"/>
          <w:lang w:val="en-GB"/>
        </w:rPr>
        <w:fldChar w:fldCharType="begin"/>
      </w:r>
      <w:r w:rsidRPr="00D60011">
        <w:rPr>
          <w:rFonts w:ascii="Arial" w:hAnsi="Arial" w:cs="Arial"/>
          <w:sz w:val="20"/>
          <w:szCs w:val="20"/>
          <w:lang w:val="en-GB"/>
        </w:rPr>
        <w:instrText xml:space="preserve"> ADDIN ZOTERO_ITEM CSL_CITATION {"citationID":"kJuhdTga","properties":{"formattedCitation":"(Dunlap, 2014)","plainCitation":"(Dunlap, 2014)","noteIndex":0},"citationItems":[{"id":160,"uris":["http://zotero.org/users/local/pE4cGXV6/items/Q73LQB2U"],"uri":["http://zotero.org/users/local/pE4cGXV6/items/Q73LQB2U"],"itemData":{"id":160,"type":"post-weblog","container-title":"Gallup","language":"en","title":"Global Warming or Climate Change: Is There a Difference?","URL":"https://news.gallup.com/poll/168617/global-warming-climate-change-difference.aspx","author":[{"family":"Dunlap","given":"Riley E."}],"issued":{"date-parts":[["2014",4,22]]}}}],"schema":"https://github.com/citation-style-language/schema/raw/master/csl-citation.json"} </w:instrText>
      </w:r>
      <w:r w:rsidRPr="00D60011">
        <w:rPr>
          <w:rFonts w:ascii="Arial" w:hAnsi="Arial" w:cs="Arial"/>
          <w:sz w:val="20"/>
          <w:szCs w:val="20"/>
          <w:lang w:val="en-GB"/>
        </w:rPr>
        <w:fldChar w:fldCharType="separate"/>
      </w:r>
      <w:r w:rsidRPr="00D60011">
        <w:rPr>
          <w:rFonts w:ascii="Arial" w:hAnsi="Arial" w:cs="Arial"/>
          <w:sz w:val="20"/>
          <w:szCs w:val="20"/>
          <w:lang w:val="en-GB"/>
        </w:rPr>
        <w:t>(Dunlap, 2014)</w:t>
      </w:r>
      <w:r w:rsidRPr="00D60011">
        <w:rPr>
          <w:rFonts w:ascii="Arial" w:hAnsi="Arial" w:cs="Arial"/>
          <w:sz w:val="20"/>
          <w:szCs w:val="20"/>
          <w:lang w:val="en-GB"/>
        </w:rPr>
        <w:fldChar w:fldCharType="end"/>
      </w:r>
      <w:r w:rsidRPr="00D60011">
        <w:rPr>
          <w:rFonts w:ascii="Arial" w:hAnsi="Arial" w:cs="Arial"/>
          <w:sz w:val="20"/>
          <w:szCs w:val="20"/>
          <w:lang w:val="en-GB"/>
        </w:rPr>
        <w:t>.</w:t>
      </w:r>
    </w:p>
    <w:p w14:paraId="452481BE" w14:textId="0504DC22" w:rsidR="006C48AE" w:rsidRPr="00D60011" w:rsidRDefault="006C48AE">
      <w:pPr>
        <w:pStyle w:val="Testonotaapidipagina"/>
        <w:rPr>
          <w:lang w:val="en-GB"/>
        </w:rPr>
      </w:pPr>
    </w:p>
  </w:footnote>
  <w:footnote w:id="2">
    <w:p w14:paraId="02B94379" w14:textId="1F9A3CEF" w:rsidR="006C48AE" w:rsidRPr="00DF1C46" w:rsidRDefault="006C48AE">
      <w:pPr>
        <w:pStyle w:val="Testonotaapidipagina"/>
        <w:rPr>
          <w:rFonts w:ascii="Arial" w:hAnsi="Arial" w:cs="Arial"/>
          <w:lang w:val="en-GB"/>
        </w:rPr>
      </w:pPr>
      <w:r w:rsidRPr="00DF1C46">
        <w:rPr>
          <w:rStyle w:val="Rimandonotaapidipagina"/>
          <w:rFonts w:ascii="Arial" w:hAnsi="Arial" w:cs="Arial"/>
        </w:rPr>
        <w:footnoteRef/>
      </w:r>
      <w:r w:rsidRPr="00DF1C46">
        <w:rPr>
          <w:rFonts w:ascii="Arial" w:hAnsi="Arial" w:cs="Arial"/>
          <w:lang w:val="en-GB"/>
        </w:rPr>
        <w:t xml:space="preserve"> </w:t>
      </w:r>
      <w:r w:rsidRPr="00F82B71">
        <w:rPr>
          <w:rFonts w:ascii="Arial" w:hAnsi="Arial" w:cs="Arial"/>
          <w:sz w:val="18"/>
          <w:szCs w:val="18"/>
          <w:lang w:val="en-GB"/>
        </w:rPr>
        <w:t>See Appendix A for the list of selected variables.</w:t>
      </w:r>
      <w:r w:rsidR="00F82B71" w:rsidRPr="00F82B71">
        <w:rPr>
          <w:rFonts w:ascii="Arial" w:hAnsi="Arial" w:cs="Arial"/>
          <w:sz w:val="18"/>
          <w:szCs w:val="18"/>
          <w:lang w:val="en-GB"/>
        </w:rPr>
        <w:t xml:space="preserve"> Climate change questions are</w:t>
      </w:r>
      <w:r w:rsidR="00F82B71">
        <w:rPr>
          <w:rFonts w:ascii="Arial" w:hAnsi="Arial" w:cs="Arial"/>
          <w:sz w:val="18"/>
          <w:szCs w:val="18"/>
          <w:lang w:val="en-GB"/>
        </w:rPr>
        <w:t>:</w:t>
      </w:r>
      <w:r w:rsidR="00F82B71" w:rsidRPr="00F82B71">
        <w:rPr>
          <w:rFonts w:ascii="Arial" w:hAnsi="Arial" w:cs="Arial"/>
          <w:sz w:val="18"/>
          <w:szCs w:val="18"/>
          <w:lang w:val="en-GB"/>
        </w:rPr>
        <w:t xml:space="preserve"> </w:t>
      </w:r>
      <w:r w:rsidR="00F82B71">
        <w:rPr>
          <w:rFonts w:ascii="Arial" w:hAnsi="Arial" w:cs="Arial"/>
          <w:sz w:val="18"/>
          <w:szCs w:val="18"/>
          <w:lang w:val="en-GB"/>
        </w:rPr>
        <w:t>qb3_4, qb3_5, qb7, qb8, qb9.</w:t>
      </w:r>
    </w:p>
  </w:footnote>
  <w:footnote w:id="3">
    <w:p w14:paraId="12F9136A" w14:textId="624F35E6" w:rsidR="006C48AE" w:rsidRPr="0009251C" w:rsidRDefault="006C48AE">
      <w:pPr>
        <w:pStyle w:val="Testonotaapidipagina"/>
        <w:rPr>
          <w:lang w:val="en-GB"/>
        </w:rPr>
      </w:pPr>
      <w:r>
        <w:rPr>
          <w:rStyle w:val="Rimandonotaapidipagina"/>
        </w:rPr>
        <w:footnoteRef/>
      </w:r>
      <w:r w:rsidRPr="0009251C">
        <w:rPr>
          <w:lang w:val="en-GB"/>
        </w:rPr>
        <w:t xml:space="preserve"> </w:t>
      </w:r>
      <w:r w:rsidRPr="0009251C">
        <w:rPr>
          <w:rFonts w:ascii="Arial" w:hAnsi="Arial" w:cs="Arial"/>
          <w:sz w:val="18"/>
          <w:szCs w:val="18"/>
          <w:lang w:val="en-GB"/>
        </w:rPr>
        <w:t>See Appendix</w:t>
      </w:r>
      <w:r>
        <w:rPr>
          <w:rFonts w:ascii="Arial" w:hAnsi="Arial" w:cs="Arial"/>
          <w:sz w:val="18"/>
          <w:szCs w:val="18"/>
          <w:lang w:val="en-GB"/>
        </w:rPr>
        <w:t xml:space="preserve"> A</w:t>
      </w:r>
      <w:r w:rsidRPr="0009251C">
        <w:rPr>
          <w:rFonts w:ascii="Arial" w:hAnsi="Arial" w:cs="Arial"/>
          <w:sz w:val="18"/>
          <w:szCs w:val="18"/>
          <w:lang w:val="en-GB"/>
        </w:rPr>
        <w:t xml:space="preserve"> for the </w:t>
      </w:r>
      <w:r>
        <w:rPr>
          <w:rFonts w:ascii="Arial" w:hAnsi="Arial" w:cs="Arial"/>
          <w:sz w:val="18"/>
          <w:szCs w:val="18"/>
          <w:lang w:val="en-GB"/>
        </w:rPr>
        <w:t>list of selected variables</w:t>
      </w:r>
      <w:r w:rsidRPr="0009251C">
        <w:rPr>
          <w:rFonts w:ascii="Arial" w:hAnsi="Arial" w:cs="Arial"/>
          <w:sz w:val="18"/>
          <w:szCs w:val="18"/>
          <w:lang w:val="en-GB"/>
        </w:rPr>
        <w:t>.</w:t>
      </w:r>
    </w:p>
  </w:footnote>
  <w:footnote w:id="4">
    <w:p w14:paraId="6556A2F1" w14:textId="53B89A76" w:rsidR="006C48AE" w:rsidRPr="0009251C" w:rsidRDefault="006C48AE" w:rsidP="0009251C">
      <w:pPr>
        <w:spacing w:line="360" w:lineRule="auto"/>
        <w:jc w:val="both"/>
        <w:rPr>
          <w:rFonts w:ascii="Arial" w:hAnsi="Arial" w:cs="Arial"/>
          <w:sz w:val="18"/>
          <w:szCs w:val="18"/>
          <w:lang w:val="en-GB"/>
        </w:rPr>
      </w:pPr>
      <w:r w:rsidRPr="0009251C">
        <w:rPr>
          <w:rStyle w:val="Rimandonotaapidipagina"/>
          <w:rFonts w:ascii="Arial" w:hAnsi="Arial" w:cs="Arial"/>
          <w:sz w:val="18"/>
          <w:szCs w:val="18"/>
        </w:rPr>
        <w:footnoteRef/>
      </w:r>
      <w:r w:rsidRPr="0009251C">
        <w:rPr>
          <w:rFonts w:ascii="Arial" w:hAnsi="Arial" w:cs="Arial"/>
          <w:sz w:val="18"/>
          <w:szCs w:val="18"/>
          <w:lang w:val="en-GB"/>
        </w:rPr>
        <w:t xml:space="preserve"> See Appendix </w:t>
      </w:r>
      <w:r>
        <w:rPr>
          <w:rFonts w:ascii="Arial" w:hAnsi="Arial" w:cs="Arial"/>
          <w:sz w:val="18"/>
          <w:szCs w:val="18"/>
          <w:lang w:val="en-GB"/>
        </w:rPr>
        <w:t xml:space="preserve">B </w:t>
      </w:r>
      <w:r w:rsidRPr="0009251C">
        <w:rPr>
          <w:rFonts w:ascii="Arial" w:hAnsi="Arial" w:cs="Arial"/>
          <w:sz w:val="18"/>
          <w:szCs w:val="18"/>
          <w:lang w:val="en-GB"/>
        </w:rPr>
        <w:t xml:space="preserve">for the summary statistics. </w:t>
      </w:r>
    </w:p>
    <w:p w14:paraId="2A3DE26A" w14:textId="47B5D25D" w:rsidR="006C48AE" w:rsidRPr="0009251C" w:rsidRDefault="006C48AE">
      <w:pPr>
        <w:pStyle w:val="Testonotaapidipagina"/>
        <w:rPr>
          <w:lang w:val="en-GB"/>
        </w:rPr>
      </w:pPr>
    </w:p>
  </w:footnote>
  <w:footnote w:id="5">
    <w:p w14:paraId="522463D5" w14:textId="5B9500FB" w:rsidR="006C48AE" w:rsidRPr="000226A6" w:rsidRDefault="006C48AE">
      <w:pPr>
        <w:pStyle w:val="Testonotaapidipagina"/>
        <w:rPr>
          <w:rFonts w:ascii="Arial" w:hAnsi="Arial" w:cs="Arial"/>
          <w:sz w:val="18"/>
          <w:szCs w:val="18"/>
          <w:lang w:val="en-GB"/>
        </w:rPr>
      </w:pPr>
      <w:r w:rsidRPr="000226A6">
        <w:rPr>
          <w:rStyle w:val="Rimandonotaapidipagina"/>
          <w:rFonts w:ascii="Arial" w:hAnsi="Arial" w:cs="Arial"/>
          <w:sz w:val="18"/>
          <w:szCs w:val="18"/>
        </w:rPr>
        <w:footnoteRef/>
      </w:r>
      <w:r w:rsidRPr="000226A6">
        <w:rPr>
          <w:rFonts w:ascii="Arial" w:hAnsi="Arial" w:cs="Arial"/>
          <w:sz w:val="18"/>
          <w:szCs w:val="18"/>
          <w:lang w:val="en-GB"/>
        </w:rPr>
        <w:t xml:space="preserve"> See Appendix</w:t>
      </w:r>
      <w:r>
        <w:rPr>
          <w:rFonts w:ascii="Arial" w:hAnsi="Arial" w:cs="Arial"/>
          <w:sz w:val="18"/>
          <w:szCs w:val="18"/>
          <w:lang w:val="en-GB"/>
        </w:rPr>
        <w:t xml:space="preserve"> C</w:t>
      </w:r>
      <w:r w:rsidRPr="000226A6">
        <w:rPr>
          <w:rFonts w:ascii="Arial" w:hAnsi="Arial" w:cs="Arial"/>
          <w:sz w:val="18"/>
          <w:szCs w:val="18"/>
          <w:lang w:val="en-GB"/>
        </w:rPr>
        <w:t xml:space="preserve"> for the number of observations </w:t>
      </w:r>
      <w:r>
        <w:rPr>
          <w:rFonts w:ascii="Arial" w:hAnsi="Arial" w:cs="Arial"/>
          <w:sz w:val="18"/>
          <w:szCs w:val="18"/>
          <w:lang w:val="en-GB"/>
        </w:rPr>
        <w:t xml:space="preserve">by </w:t>
      </w:r>
      <w:r w:rsidRPr="000226A6">
        <w:rPr>
          <w:rFonts w:ascii="Arial" w:hAnsi="Arial" w:cs="Arial"/>
          <w:sz w:val="18"/>
          <w:szCs w:val="18"/>
          <w:lang w:val="en-GB"/>
        </w:rPr>
        <w:t>country.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C2CCB2" w14:textId="77777777" w:rsidR="006C48AE" w:rsidRDefault="006C48AE">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DE2DCF" w14:textId="415B906B" w:rsidR="006C48AE" w:rsidRDefault="006C48AE" w:rsidP="00EF6153">
    <w:pPr>
      <w:pStyle w:val="Intestazione"/>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7DE11E" w14:textId="77777777" w:rsidR="006C48AE" w:rsidRDefault="006C48AE">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B6793"/>
    <w:multiLevelType w:val="hybridMultilevel"/>
    <w:tmpl w:val="62665A56"/>
    <w:lvl w:ilvl="0" w:tplc="04100017">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832233A"/>
    <w:multiLevelType w:val="hybridMultilevel"/>
    <w:tmpl w:val="5386AB8E"/>
    <w:lvl w:ilvl="0" w:tplc="0410000F">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D802433"/>
    <w:multiLevelType w:val="hybridMultilevel"/>
    <w:tmpl w:val="C0A88C4E"/>
    <w:lvl w:ilvl="0" w:tplc="C38EA000">
      <w:start w:val="1"/>
      <w:numFmt w:val="decimal"/>
      <w:lvlText w:val="%1."/>
      <w:lvlJc w:val="left"/>
      <w:pPr>
        <w:ind w:left="1065" w:hanging="705"/>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13815DA9"/>
    <w:multiLevelType w:val="multilevel"/>
    <w:tmpl w:val="A7E0C20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B5B17A1"/>
    <w:multiLevelType w:val="multilevel"/>
    <w:tmpl w:val="CBD2F712"/>
    <w:lvl w:ilvl="0">
      <w:start w:val="1"/>
      <w:numFmt w:val="decimal"/>
      <w:lvlText w:val="%1."/>
      <w:lvlJc w:val="left"/>
      <w:pPr>
        <w:ind w:left="720" w:hanging="360"/>
      </w:pPr>
      <w:rPr>
        <w:rFonts w:hint="default"/>
      </w:rPr>
    </w:lvl>
    <w:lvl w:ilvl="1">
      <w:start w:val="1"/>
      <w:numFmt w:val="decimal"/>
      <w:isLgl/>
      <w:lvlText w:val="%1.%2"/>
      <w:lvlJc w:val="left"/>
      <w:pPr>
        <w:ind w:left="1116" w:hanging="396"/>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1D614D3F"/>
    <w:multiLevelType w:val="multilevel"/>
    <w:tmpl w:val="10D4D8EC"/>
    <w:lvl w:ilvl="0">
      <w:start w:val="1"/>
      <w:numFmt w:val="decimal"/>
      <w:lvlText w:val="%1."/>
      <w:lvlJc w:val="left"/>
      <w:pPr>
        <w:ind w:left="720" w:hanging="360"/>
      </w:pPr>
      <w:rPr>
        <w:rFonts w:hint="default"/>
      </w:rPr>
    </w:lvl>
    <w:lvl w:ilvl="1">
      <w:start w:val="2"/>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26BA6EE3"/>
    <w:multiLevelType w:val="multilevel"/>
    <w:tmpl w:val="96688AE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9A2783D"/>
    <w:multiLevelType w:val="multilevel"/>
    <w:tmpl w:val="CBD2F712"/>
    <w:lvl w:ilvl="0">
      <w:start w:val="1"/>
      <w:numFmt w:val="decimal"/>
      <w:lvlText w:val="%1."/>
      <w:lvlJc w:val="left"/>
      <w:pPr>
        <w:ind w:left="720" w:hanging="360"/>
      </w:pPr>
      <w:rPr>
        <w:rFonts w:hint="default"/>
      </w:rPr>
    </w:lvl>
    <w:lvl w:ilvl="1">
      <w:start w:val="1"/>
      <w:numFmt w:val="decimal"/>
      <w:isLgl/>
      <w:lvlText w:val="%1.%2"/>
      <w:lvlJc w:val="left"/>
      <w:pPr>
        <w:ind w:left="1116" w:hanging="396"/>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8" w15:restartNumberingAfterBreak="0">
    <w:nsid w:val="34EA245D"/>
    <w:multiLevelType w:val="multilevel"/>
    <w:tmpl w:val="72B61B9E"/>
    <w:lvl w:ilvl="0">
      <w:start w:val="1"/>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F8C7CF3"/>
    <w:multiLevelType w:val="hybridMultilevel"/>
    <w:tmpl w:val="8C64836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6CA370EE"/>
    <w:multiLevelType w:val="hybridMultilevel"/>
    <w:tmpl w:val="486CCF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10"/>
  </w:num>
  <w:num w:numId="3">
    <w:abstractNumId w:val="9"/>
  </w:num>
  <w:num w:numId="4">
    <w:abstractNumId w:val="4"/>
  </w:num>
  <w:num w:numId="5">
    <w:abstractNumId w:val="7"/>
  </w:num>
  <w:num w:numId="6">
    <w:abstractNumId w:val="2"/>
  </w:num>
  <w:num w:numId="7">
    <w:abstractNumId w:val="6"/>
  </w:num>
  <w:num w:numId="8">
    <w:abstractNumId w:val="3"/>
  </w:num>
  <w:num w:numId="9">
    <w:abstractNumId w:val="5"/>
  </w:num>
  <w:num w:numId="10">
    <w:abstractNumId w:val="0"/>
  </w:num>
  <w:num w:numId="11">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Veltri GiuseppeAlessandro">
    <w15:presenceInfo w15:providerId="None" w15:userId="Veltri GiuseppeAlessandr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bMwNjW0NDMyNDA2sLRQ0lEKTi0uzszPAykwqwUAc0ZTDiwAAAA="/>
  </w:docVars>
  <w:rsids>
    <w:rsidRoot w:val="008450B8"/>
    <w:rsid w:val="000041F8"/>
    <w:rsid w:val="00015060"/>
    <w:rsid w:val="000226A6"/>
    <w:rsid w:val="00026767"/>
    <w:rsid w:val="000278F1"/>
    <w:rsid w:val="000304AC"/>
    <w:rsid w:val="000330D9"/>
    <w:rsid w:val="00042BA5"/>
    <w:rsid w:val="000510CB"/>
    <w:rsid w:val="000570EC"/>
    <w:rsid w:val="00062257"/>
    <w:rsid w:val="00065821"/>
    <w:rsid w:val="00073FB6"/>
    <w:rsid w:val="0007451A"/>
    <w:rsid w:val="00077BED"/>
    <w:rsid w:val="00082C56"/>
    <w:rsid w:val="00087C8B"/>
    <w:rsid w:val="000906C4"/>
    <w:rsid w:val="0009251C"/>
    <w:rsid w:val="000967E8"/>
    <w:rsid w:val="000A148D"/>
    <w:rsid w:val="000A246A"/>
    <w:rsid w:val="000A4E59"/>
    <w:rsid w:val="000C0FBE"/>
    <w:rsid w:val="000C6386"/>
    <w:rsid w:val="000D3FCA"/>
    <w:rsid w:val="000E5951"/>
    <w:rsid w:val="000E5F17"/>
    <w:rsid w:val="000F4D95"/>
    <w:rsid w:val="00101268"/>
    <w:rsid w:val="00106E83"/>
    <w:rsid w:val="0010712C"/>
    <w:rsid w:val="001115E4"/>
    <w:rsid w:val="00114104"/>
    <w:rsid w:val="001208B5"/>
    <w:rsid w:val="00123A53"/>
    <w:rsid w:val="00125511"/>
    <w:rsid w:val="00131A34"/>
    <w:rsid w:val="00133CB2"/>
    <w:rsid w:val="00134763"/>
    <w:rsid w:val="00135987"/>
    <w:rsid w:val="00140ED4"/>
    <w:rsid w:val="00144365"/>
    <w:rsid w:val="001529C9"/>
    <w:rsid w:val="001617F2"/>
    <w:rsid w:val="00167DBD"/>
    <w:rsid w:val="00170F51"/>
    <w:rsid w:val="00193C77"/>
    <w:rsid w:val="001943B0"/>
    <w:rsid w:val="0019470D"/>
    <w:rsid w:val="001A0801"/>
    <w:rsid w:val="001A6945"/>
    <w:rsid w:val="001A76E3"/>
    <w:rsid w:val="001B0421"/>
    <w:rsid w:val="001B0695"/>
    <w:rsid w:val="001B1E84"/>
    <w:rsid w:val="001C014D"/>
    <w:rsid w:val="001C04EF"/>
    <w:rsid w:val="001C5301"/>
    <w:rsid w:val="001D3C5D"/>
    <w:rsid w:val="001D497B"/>
    <w:rsid w:val="001D5641"/>
    <w:rsid w:val="001D7DA3"/>
    <w:rsid w:val="001E4EC7"/>
    <w:rsid w:val="001E768F"/>
    <w:rsid w:val="001F1332"/>
    <w:rsid w:val="001F557F"/>
    <w:rsid w:val="001F62B9"/>
    <w:rsid w:val="00201F89"/>
    <w:rsid w:val="00204BF5"/>
    <w:rsid w:val="002054D2"/>
    <w:rsid w:val="0020635D"/>
    <w:rsid w:val="00212BFD"/>
    <w:rsid w:val="00217242"/>
    <w:rsid w:val="0022152E"/>
    <w:rsid w:val="00222C18"/>
    <w:rsid w:val="0023405F"/>
    <w:rsid w:val="002354BE"/>
    <w:rsid w:val="00235FAA"/>
    <w:rsid w:val="00251547"/>
    <w:rsid w:val="002517AA"/>
    <w:rsid w:val="00251DCD"/>
    <w:rsid w:val="00261BDD"/>
    <w:rsid w:val="002638DF"/>
    <w:rsid w:val="00263F83"/>
    <w:rsid w:val="002825AB"/>
    <w:rsid w:val="002870C4"/>
    <w:rsid w:val="00294358"/>
    <w:rsid w:val="00296EC7"/>
    <w:rsid w:val="002A0B73"/>
    <w:rsid w:val="002A1CB1"/>
    <w:rsid w:val="002B0218"/>
    <w:rsid w:val="002B6FA6"/>
    <w:rsid w:val="002C6B2D"/>
    <w:rsid w:val="002D0BDD"/>
    <w:rsid w:val="002D3AD6"/>
    <w:rsid w:val="002D53EA"/>
    <w:rsid w:val="002E3657"/>
    <w:rsid w:val="002E5728"/>
    <w:rsid w:val="002E5FE6"/>
    <w:rsid w:val="002E7BF5"/>
    <w:rsid w:val="002F065E"/>
    <w:rsid w:val="002F06D8"/>
    <w:rsid w:val="00305F7D"/>
    <w:rsid w:val="00306A94"/>
    <w:rsid w:val="0031326B"/>
    <w:rsid w:val="00321925"/>
    <w:rsid w:val="00323065"/>
    <w:rsid w:val="0032309C"/>
    <w:rsid w:val="00342A33"/>
    <w:rsid w:val="003465AB"/>
    <w:rsid w:val="00347FBA"/>
    <w:rsid w:val="00354046"/>
    <w:rsid w:val="00354CCE"/>
    <w:rsid w:val="00360C02"/>
    <w:rsid w:val="00364626"/>
    <w:rsid w:val="00364EE2"/>
    <w:rsid w:val="0038437B"/>
    <w:rsid w:val="003868C1"/>
    <w:rsid w:val="00390634"/>
    <w:rsid w:val="003910CA"/>
    <w:rsid w:val="0039533F"/>
    <w:rsid w:val="003A125A"/>
    <w:rsid w:val="003A1468"/>
    <w:rsid w:val="003B1BC9"/>
    <w:rsid w:val="003B7847"/>
    <w:rsid w:val="003C46B1"/>
    <w:rsid w:val="003C745A"/>
    <w:rsid w:val="003C78AB"/>
    <w:rsid w:val="003D4451"/>
    <w:rsid w:val="003E11FF"/>
    <w:rsid w:val="003E5355"/>
    <w:rsid w:val="003E740F"/>
    <w:rsid w:val="003E7F54"/>
    <w:rsid w:val="003F3839"/>
    <w:rsid w:val="0040332C"/>
    <w:rsid w:val="00403F16"/>
    <w:rsid w:val="0041467D"/>
    <w:rsid w:val="004148D0"/>
    <w:rsid w:val="00416FC3"/>
    <w:rsid w:val="00422070"/>
    <w:rsid w:val="00422F05"/>
    <w:rsid w:val="0043232E"/>
    <w:rsid w:val="00434BB1"/>
    <w:rsid w:val="00437D10"/>
    <w:rsid w:val="00441F4B"/>
    <w:rsid w:val="00454509"/>
    <w:rsid w:val="00454F16"/>
    <w:rsid w:val="004571BD"/>
    <w:rsid w:val="00460A5A"/>
    <w:rsid w:val="004738C2"/>
    <w:rsid w:val="00477E49"/>
    <w:rsid w:val="004B1164"/>
    <w:rsid w:val="004B4C4E"/>
    <w:rsid w:val="004C0DB4"/>
    <w:rsid w:val="004C3FCE"/>
    <w:rsid w:val="004C545F"/>
    <w:rsid w:val="004D34E7"/>
    <w:rsid w:val="004D4F47"/>
    <w:rsid w:val="004E1A60"/>
    <w:rsid w:val="004E3742"/>
    <w:rsid w:val="004E7BAB"/>
    <w:rsid w:val="004F1EF7"/>
    <w:rsid w:val="004F24CF"/>
    <w:rsid w:val="004F775C"/>
    <w:rsid w:val="00504B74"/>
    <w:rsid w:val="00506045"/>
    <w:rsid w:val="005179C7"/>
    <w:rsid w:val="00523439"/>
    <w:rsid w:val="00523F2F"/>
    <w:rsid w:val="00530388"/>
    <w:rsid w:val="005332DD"/>
    <w:rsid w:val="005417DF"/>
    <w:rsid w:val="00556046"/>
    <w:rsid w:val="005602C5"/>
    <w:rsid w:val="005634E3"/>
    <w:rsid w:val="00564E15"/>
    <w:rsid w:val="00571090"/>
    <w:rsid w:val="00572A5C"/>
    <w:rsid w:val="005743CE"/>
    <w:rsid w:val="005779EA"/>
    <w:rsid w:val="0058418B"/>
    <w:rsid w:val="005868F0"/>
    <w:rsid w:val="00593F7D"/>
    <w:rsid w:val="00594469"/>
    <w:rsid w:val="005B29DE"/>
    <w:rsid w:val="005B3884"/>
    <w:rsid w:val="005B4A7C"/>
    <w:rsid w:val="005B6D0D"/>
    <w:rsid w:val="005C456F"/>
    <w:rsid w:val="005D7AB6"/>
    <w:rsid w:val="005E2C8A"/>
    <w:rsid w:val="0060134E"/>
    <w:rsid w:val="006059E8"/>
    <w:rsid w:val="006142F2"/>
    <w:rsid w:val="006164CB"/>
    <w:rsid w:val="0062382E"/>
    <w:rsid w:val="00624EAD"/>
    <w:rsid w:val="00631C98"/>
    <w:rsid w:val="00632F8C"/>
    <w:rsid w:val="00633EEE"/>
    <w:rsid w:val="00633F5F"/>
    <w:rsid w:val="0063443E"/>
    <w:rsid w:val="00635C73"/>
    <w:rsid w:val="006452AC"/>
    <w:rsid w:val="0065353F"/>
    <w:rsid w:val="006567D5"/>
    <w:rsid w:val="00664CED"/>
    <w:rsid w:val="006716A2"/>
    <w:rsid w:val="00673F55"/>
    <w:rsid w:val="00681B0E"/>
    <w:rsid w:val="006829D2"/>
    <w:rsid w:val="006844CB"/>
    <w:rsid w:val="006973EE"/>
    <w:rsid w:val="006A3388"/>
    <w:rsid w:val="006A76DE"/>
    <w:rsid w:val="006B2DF5"/>
    <w:rsid w:val="006C414E"/>
    <w:rsid w:val="006C43BA"/>
    <w:rsid w:val="006C48AE"/>
    <w:rsid w:val="006C7521"/>
    <w:rsid w:val="006D1963"/>
    <w:rsid w:val="006D2E3A"/>
    <w:rsid w:val="006D6C83"/>
    <w:rsid w:val="006E1FBA"/>
    <w:rsid w:val="006E201E"/>
    <w:rsid w:val="006E34F9"/>
    <w:rsid w:val="006F291E"/>
    <w:rsid w:val="006F43DA"/>
    <w:rsid w:val="00703FFD"/>
    <w:rsid w:val="0070675A"/>
    <w:rsid w:val="00707CC3"/>
    <w:rsid w:val="007103F7"/>
    <w:rsid w:val="00712DA5"/>
    <w:rsid w:val="0071395D"/>
    <w:rsid w:val="007142F1"/>
    <w:rsid w:val="00717907"/>
    <w:rsid w:val="00720B1A"/>
    <w:rsid w:val="00722312"/>
    <w:rsid w:val="00730FDF"/>
    <w:rsid w:val="00735F0E"/>
    <w:rsid w:val="00746064"/>
    <w:rsid w:val="0075181C"/>
    <w:rsid w:val="00754ECC"/>
    <w:rsid w:val="007575D4"/>
    <w:rsid w:val="00760286"/>
    <w:rsid w:val="00775515"/>
    <w:rsid w:val="00775B18"/>
    <w:rsid w:val="00781652"/>
    <w:rsid w:val="00781A6E"/>
    <w:rsid w:val="00784E96"/>
    <w:rsid w:val="00792178"/>
    <w:rsid w:val="007932AC"/>
    <w:rsid w:val="007A08B5"/>
    <w:rsid w:val="007A510D"/>
    <w:rsid w:val="007C0B2A"/>
    <w:rsid w:val="007D0AC9"/>
    <w:rsid w:val="007D7F28"/>
    <w:rsid w:val="007E362A"/>
    <w:rsid w:val="007E4C32"/>
    <w:rsid w:val="007E57AC"/>
    <w:rsid w:val="007E67F4"/>
    <w:rsid w:val="007E695C"/>
    <w:rsid w:val="007E6BEF"/>
    <w:rsid w:val="007F4AFF"/>
    <w:rsid w:val="00805072"/>
    <w:rsid w:val="0081149B"/>
    <w:rsid w:val="008122F8"/>
    <w:rsid w:val="00840771"/>
    <w:rsid w:val="00843D1B"/>
    <w:rsid w:val="008450B8"/>
    <w:rsid w:val="0085084B"/>
    <w:rsid w:val="0085170E"/>
    <w:rsid w:val="008531D2"/>
    <w:rsid w:val="00853530"/>
    <w:rsid w:val="008542B6"/>
    <w:rsid w:val="00855BB3"/>
    <w:rsid w:val="00856FA8"/>
    <w:rsid w:val="00863CDB"/>
    <w:rsid w:val="008676F3"/>
    <w:rsid w:val="00870EB1"/>
    <w:rsid w:val="00872DBD"/>
    <w:rsid w:val="008850D6"/>
    <w:rsid w:val="00891983"/>
    <w:rsid w:val="008B2744"/>
    <w:rsid w:val="008B4E02"/>
    <w:rsid w:val="008C2884"/>
    <w:rsid w:val="008C470E"/>
    <w:rsid w:val="008D3B2D"/>
    <w:rsid w:val="008D3BB9"/>
    <w:rsid w:val="008D718B"/>
    <w:rsid w:val="008E5FCC"/>
    <w:rsid w:val="008E7F69"/>
    <w:rsid w:val="008F591C"/>
    <w:rsid w:val="00900C21"/>
    <w:rsid w:val="0090422C"/>
    <w:rsid w:val="00905823"/>
    <w:rsid w:val="0091075A"/>
    <w:rsid w:val="00912A43"/>
    <w:rsid w:val="009141C3"/>
    <w:rsid w:val="00921F89"/>
    <w:rsid w:val="00924817"/>
    <w:rsid w:val="0092546F"/>
    <w:rsid w:val="00925FB5"/>
    <w:rsid w:val="0092761F"/>
    <w:rsid w:val="00933200"/>
    <w:rsid w:val="0093512A"/>
    <w:rsid w:val="0094394B"/>
    <w:rsid w:val="00944641"/>
    <w:rsid w:val="009458B9"/>
    <w:rsid w:val="009611EA"/>
    <w:rsid w:val="00965BF9"/>
    <w:rsid w:val="0097062D"/>
    <w:rsid w:val="00971F19"/>
    <w:rsid w:val="00975CE7"/>
    <w:rsid w:val="0098725A"/>
    <w:rsid w:val="009954B7"/>
    <w:rsid w:val="00996347"/>
    <w:rsid w:val="009A442B"/>
    <w:rsid w:val="009A4DBD"/>
    <w:rsid w:val="009A5761"/>
    <w:rsid w:val="009A65B5"/>
    <w:rsid w:val="009B37DB"/>
    <w:rsid w:val="009B4B48"/>
    <w:rsid w:val="009D0C15"/>
    <w:rsid w:val="009D0DED"/>
    <w:rsid w:val="009E2719"/>
    <w:rsid w:val="009E7A87"/>
    <w:rsid w:val="00A03141"/>
    <w:rsid w:val="00A127B0"/>
    <w:rsid w:val="00A13AA1"/>
    <w:rsid w:val="00A20025"/>
    <w:rsid w:val="00A21709"/>
    <w:rsid w:val="00A21F39"/>
    <w:rsid w:val="00A2332D"/>
    <w:rsid w:val="00A23B4A"/>
    <w:rsid w:val="00A313B5"/>
    <w:rsid w:val="00A36358"/>
    <w:rsid w:val="00A429DF"/>
    <w:rsid w:val="00A4607B"/>
    <w:rsid w:val="00A4665B"/>
    <w:rsid w:val="00A561C6"/>
    <w:rsid w:val="00A70B57"/>
    <w:rsid w:val="00A717FD"/>
    <w:rsid w:val="00A76602"/>
    <w:rsid w:val="00A8401F"/>
    <w:rsid w:val="00A84108"/>
    <w:rsid w:val="00A90991"/>
    <w:rsid w:val="00A909A9"/>
    <w:rsid w:val="00A94B69"/>
    <w:rsid w:val="00A94CF8"/>
    <w:rsid w:val="00A95FEF"/>
    <w:rsid w:val="00A97D1F"/>
    <w:rsid w:val="00AA04B5"/>
    <w:rsid w:val="00AA3BE1"/>
    <w:rsid w:val="00AA4F81"/>
    <w:rsid w:val="00AA6A0D"/>
    <w:rsid w:val="00AB0B55"/>
    <w:rsid w:val="00AB182D"/>
    <w:rsid w:val="00AC2E7D"/>
    <w:rsid w:val="00AC60EA"/>
    <w:rsid w:val="00AD371D"/>
    <w:rsid w:val="00AE0AC3"/>
    <w:rsid w:val="00AF347B"/>
    <w:rsid w:val="00B05118"/>
    <w:rsid w:val="00B12452"/>
    <w:rsid w:val="00B2073A"/>
    <w:rsid w:val="00B24C5D"/>
    <w:rsid w:val="00B26219"/>
    <w:rsid w:val="00B266B9"/>
    <w:rsid w:val="00B27B09"/>
    <w:rsid w:val="00B32A34"/>
    <w:rsid w:val="00B3626C"/>
    <w:rsid w:val="00B373A4"/>
    <w:rsid w:val="00B402E8"/>
    <w:rsid w:val="00B40E56"/>
    <w:rsid w:val="00B4569E"/>
    <w:rsid w:val="00B47847"/>
    <w:rsid w:val="00B50AD6"/>
    <w:rsid w:val="00B51238"/>
    <w:rsid w:val="00B559F7"/>
    <w:rsid w:val="00B64117"/>
    <w:rsid w:val="00B66C10"/>
    <w:rsid w:val="00B71F74"/>
    <w:rsid w:val="00B771C2"/>
    <w:rsid w:val="00B803FE"/>
    <w:rsid w:val="00B8398A"/>
    <w:rsid w:val="00B85FA4"/>
    <w:rsid w:val="00B91AA7"/>
    <w:rsid w:val="00B96962"/>
    <w:rsid w:val="00B976D0"/>
    <w:rsid w:val="00BA572B"/>
    <w:rsid w:val="00BB053B"/>
    <w:rsid w:val="00BB1409"/>
    <w:rsid w:val="00BB3A6F"/>
    <w:rsid w:val="00BC01DE"/>
    <w:rsid w:val="00BC0D9B"/>
    <w:rsid w:val="00BC3D47"/>
    <w:rsid w:val="00BD1584"/>
    <w:rsid w:val="00BD45B7"/>
    <w:rsid w:val="00BD6B5E"/>
    <w:rsid w:val="00BE2A51"/>
    <w:rsid w:val="00BF7516"/>
    <w:rsid w:val="00C028CA"/>
    <w:rsid w:val="00C02BE6"/>
    <w:rsid w:val="00C05264"/>
    <w:rsid w:val="00C061A6"/>
    <w:rsid w:val="00C061ED"/>
    <w:rsid w:val="00C14708"/>
    <w:rsid w:val="00C3122D"/>
    <w:rsid w:val="00C317A9"/>
    <w:rsid w:val="00C34DD6"/>
    <w:rsid w:val="00C417CF"/>
    <w:rsid w:val="00C41AD3"/>
    <w:rsid w:val="00C43052"/>
    <w:rsid w:val="00C46517"/>
    <w:rsid w:val="00C54648"/>
    <w:rsid w:val="00C554D4"/>
    <w:rsid w:val="00C56BC3"/>
    <w:rsid w:val="00C57E51"/>
    <w:rsid w:val="00C600C6"/>
    <w:rsid w:val="00C65B59"/>
    <w:rsid w:val="00C7426D"/>
    <w:rsid w:val="00C74C6E"/>
    <w:rsid w:val="00C813BD"/>
    <w:rsid w:val="00C82087"/>
    <w:rsid w:val="00C84C3D"/>
    <w:rsid w:val="00C90BDF"/>
    <w:rsid w:val="00C94FB6"/>
    <w:rsid w:val="00C96FCE"/>
    <w:rsid w:val="00C97E8E"/>
    <w:rsid w:val="00CA2C2F"/>
    <w:rsid w:val="00CA672C"/>
    <w:rsid w:val="00CB372C"/>
    <w:rsid w:val="00CC0C9B"/>
    <w:rsid w:val="00CC4D1B"/>
    <w:rsid w:val="00CD10AC"/>
    <w:rsid w:val="00CD184B"/>
    <w:rsid w:val="00CD30E5"/>
    <w:rsid w:val="00CD6C16"/>
    <w:rsid w:val="00CE21D4"/>
    <w:rsid w:val="00CE4AA1"/>
    <w:rsid w:val="00D011A0"/>
    <w:rsid w:val="00D017A6"/>
    <w:rsid w:val="00D02788"/>
    <w:rsid w:val="00D02C40"/>
    <w:rsid w:val="00D0694D"/>
    <w:rsid w:val="00D06CE2"/>
    <w:rsid w:val="00D101CD"/>
    <w:rsid w:val="00D11B46"/>
    <w:rsid w:val="00D124CB"/>
    <w:rsid w:val="00D1334F"/>
    <w:rsid w:val="00D135A4"/>
    <w:rsid w:val="00D14881"/>
    <w:rsid w:val="00D2220C"/>
    <w:rsid w:val="00D253E7"/>
    <w:rsid w:val="00D30181"/>
    <w:rsid w:val="00D53814"/>
    <w:rsid w:val="00D5523E"/>
    <w:rsid w:val="00D60011"/>
    <w:rsid w:val="00D8148E"/>
    <w:rsid w:val="00D81C1F"/>
    <w:rsid w:val="00D84D9E"/>
    <w:rsid w:val="00D87D91"/>
    <w:rsid w:val="00D93F4A"/>
    <w:rsid w:val="00D9692C"/>
    <w:rsid w:val="00DA054F"/>
    <w:rsid w:val="00DA4DF4"/>
    <w:rsid w:val="00DA625D"/>
    <w:rsid w:val="00DB2485"/>
    <w:rsid w:val="00DB75B7"/>
    <w:rsid w:val="00DC1E6B"/>
    <w:rsid w:val="00DC20C3"/>
    <w:rsid w:val="00DD1DFD"/>
    <w:rsid w:val="00DE4CD6"/>
    <w:rsid w:val="00DE57E5"/>
    <w:rsid w:val="00DF1C46"/>
    <w:rsid w:val="00DF517C"/>
    <w:rsid w:val="00E02C15"/>
    <w:rsid w:val="00E06AC3"/>
    <w:rsid w:val="00E14B72"/>
    <w:rsid w:val="00E152ED"/>
    <w:rsid w:val="00E251AB"/>
    <w:rsid w:val="00E3232E"/>
    <w:rsid w:val="00E348A8"/>
    <w:rsid w:val="00E41C43"/>
    <w:rsid w:val="00E41D8A"/>
    <w:rsid w:val="00E4483A"/>
    <w:rsid w:val="00E55547"/>
    <w:rsid w:val="00E55D2C"/>
    <w:rsid w:val="00E61616"/>
    <w:rsid w:val="00E64BE0"/>
    <w:rsid w:val="00E81CC2"/>
    <w:rsid w:val="00E8552A"/>
    <w:rsid w:val="00E87D3A"/>
    <w:rsid w:val="00E910E3"/>
    <w:rsid w:val="00EA15A6"/>
    <w:rsid w:val="00EA599D"/>
    <w:rsid w:val="00EA7414"/>
    <w:rsid w:val="00ED0996"/>
    <w:rsid w:val="00ED5BF2"/>
    <w:rsid w:val="00EE4AA2"/>
    <w:rsid w:val="00EE77BA"/>
    <w:rsid w:val="00EF02C2"/>
    <w:rsid w:val="00EF5EEE"/>
    <w:rsid w:val="00EF6153"/>
    <w:rsid w:val="00EF779D"/>
    <w:rsid w:val="00F018DA"/>
    <w:rsid w:val="00F01ACC"/>
    <w:rsid w:val="00F077D8"/>
    <w:rsid w:val="00F104F8"/>
    <w:rsid w:val="00F131F6"/>
    <w:rsid w:val="00F15666"/>
    <w:rsid w:val="00F16018"/>
    <w:rsid w:val="00F20069"/>
    <w:rsid w:val="00F20C35"/>
    <w:rsid w:val="00F301DA"/>
    <w:rsid w:val="00F328C1"/>
    <w:rsid w:val="00F35433"/>
    <w:rsid w:val="00F36C32"/>
    <w:rsid w:val="00F40370"/>
    <w:rsid w:val="00F43E71"/>
    <w:rsid w:val="00F452D9"/>
    <w:rsid w:val="00F502F7"/>
    <w:rsid w:val="00F52875"/>
    <w:rsid w:val="00F54865"/>
    <w:rsid w:val="00F57B96"/>
    <w:rsid w:val="00F60CBF"/>
    <w:rsid w:val="00F613E1"/>
    <w:rsid w:val="00F63BF3"/>
    <w:rsid w:val="00F64C4C"/>
    <w:rsid w:val="00F67F88"/>
    <w:rsid w:val="00F70E77"/>
    <w:rsid w:val="00F82B71"/>
    <w:rsid w:val="00F86356"/>
    <w:rsid w:val="00F92339"/>
    <w:rsid w:val="00F92A55"/>
    <w:rsid w:val="00F9462C"/>
    <w:rsid w:val="00F95B80"/>
    <w:rsid w:val="00FA00F8"/>
    <w:rsid w:val="00FA079C"/>
    <w:rsid w:val="00FA2DB4"/>
    <w:rsid w:val="00FB7FDF"/>
    <w:rsid w:val="00FC6D10"/>
    <w:rsid w:val="00FC6F7C"/>
    <w:rsid w:val="00FD1F19"/>
    <w:rsid w:val="00FD2D4A"/>
    <w:rsid w:val="00FE2B1A"/>
    <w:rsid w:val="00FE2DA8"/>
    <w:rsid w:val="00FE67AC"/>
    <w:rsid w:val="00FF0DD6"/>
    <w:rsid w:val="00FF1F1B"/>
    <w:rsid w:val="00FF3AE5"/>
    <w:rsid w:val="00FF5BA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3E783E"/>
  <w15:chartTrackingRefBased/>
  <w15:docId w15:val="{39670634-A9CF-40FA-9282-9154441E6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D3C5D"/>
  </w:style>
  <w:style w:type="paragraph" w:styleId="Titolo1">
    <w:name w:val="heading 1"/>
    <w:basedOn w:val="Normale"/>
    <w:next w:val="Normale"/>
    <w:link w:val="Titolo1Carattere"/>
    <w:uiPriority w:val="9"/>
    <w:qFormat/>
    <w:rsid w:val="00A3635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1F62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1F62B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Bibliografia">
    <w:name w:val="Bibliography"/>
    <w:basedOn w:val="Normale"/>
    <w:next w:val="Normale"/>
    <w:uiPriority w:val="37"/>
    <w:unhideWhenUsed/>
    <w:rsid w:val="000A148D"/>
  </w:style>
  <w:style w:type="character" w:styleId="Rimandocommento">
    <w:name w:val="annotation reference"/>
    <w:basedOn w:val="Carpredefinitoparagrafo"/>
    <w:uiPriority w:val="99"/>
    <w:semiHidden/>
    <w:unhideWhenUsed/>
    <w:rsid w:val="00E14B72"/>
    <w:rPr>
      <w:sz w:val="16"/>
      <w:szCs w:val="16"/>
    </w:rPr>
  </w:style>
  <w:style w:type="paragraph" w:styleId="Testocommento">
    <w:name w:val="annotation text"/>
    <w:basedOn w:val="Normale"/>
    <w:link w:val="TestocommentoCarattere"/>
    <w:uiPriority w:val="99"/>
    <w:semiHidden/>
    <w:unhideWhenUsed/>
    <w:rsid w:val="00E14B72"/>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E14B72"/>
    <w:rPr>
      <w:sz w:val="20"/>
      <w:szCs w:val="20"/>
    </w:rPr>
  </w:style>
  <w:style w:type="paragraph" w:styleId="Soggettocommento">
    <w:name w:val="annotation subject"/>
    <w:basedOn w:val="Testocommento"/>
    <w:next w:val="Testocommento"/>
    <w:link w:val="SoggettocommentoCarattere"/>
    <w:uiPriority w:val="99"/>
    <w:semiHidden/>
    <w:unhideWhenUsed/>
    <w:rsid w:val="00E14B72"/>
    <w:rPr>
      <w:b/>
      <w:bCs/>
    </w:rPr>
  </w:style>
  <w:style w:type="character" w:customStyle="1" w:styleId="SoggettocommentoCarattere">
    <w:name w:val="Soggetto commento Carattere"/>
    <w:basedOn w:val="TestocommentoCarattere"/>
    <w:link w:val="Soggettocommento"/>
    <w:uiPriority w:val="99"/>
    <w:semiHidden/>
    <w:rsid w:val="00E14B72"/>
    <w:rPr>
      <w:b/>
      <w:bCs/>
      <w:sz w:val="20"/>
      <w:szCs w:val="20"/>
    </w:rPr>
  </w:style>
  <w:style w:type="paragraph" w:styleId="Paragrafoelenco">
    <w:name w:val="List Paragraph"/>
    <w:basedOn w:val="Normale"/>
    <w:uiPriority w:val="34"/>
    <w:qFormat/>
    <w:rsid w:val="005743CE"/>
    <w:pPr>
      <w:ind w:left="720"/>
      <w:contextualSpacing/>
    </w:pPr>
  </w:style>
  <w:style w:type="paragraph" w:styleId="Intestazione">
    <w:name w:val="header"/>
    <w:basedOn w:val="Normale"/>
    <w:link w:val="IntestazioneCarattere"/>
    <w:uiPriority w:val="99"/>
    <w:unhideWhenUsed/>
    <w:rsid w:val="00564E1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564E15"/>
  </w:style>
  <w:style w:type="paragraph" w:styleId="Pidipagina">
    <w:name w:val="footer"/>
    <w:basedOn w:val="Normale"/>
    <w:link w:val="PidipaginaCarattere"/>
    <w:uiPriority w:val="99"/>
    <w:unhideWhenUsed/>
    <w:rsid w:val="00564E1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564E15"/>
  </w:style>
  <w:style w:type="paragraph" w:customStyle="1" w:styleId="Normale1">
    <w:name w:val="Normale1"/>
    <w:rsid w:val="00F20069"/>
    <w:pPr>
      <w:spacing w:before="100" w:beforeAutospacing="1" w:after="100" w:afterAutospacing="1" w:line="256" w:lineRule="auto"/>
    </w:pPr>
    <w:rPr>
      <w:rFonts w:ascii="Calibri" w:eastAsia="Times New Roman" w:hAnsi="Calibri" w:cs="Times New Roman"/>
      <w:sz w:val="24"/>
      <w:szCs w:val="24"/>
      <w:lang w:eastAsia="it-IT"/>
    </w:rPr>
  </w:style>
  <w:style w:type="paragraph" w:styleId="Testonotaapidipagina">
    <w:name w:val="footnote text"/>
    <w:basedOn w:val="Normale"/>
    <w:link w:val="TestonotaapidipaginaCarattere"/>
    <w:uiPriority w:val="99"/>
    <w:semiHidden/>
    <w:unhideWhenUsed/>
    <w:rsid w:val="00FA00F8"/>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FA00F8"/>
    <w:rPr>
      <w:sz w:val="20"/>
      <w:szCs w:val="20"/>
    </w:rPr>
  </w:style>
  <w:style w:type="character" w:styleId="Rimandonotaapidipagina">
    <w:name w:val="footnote reference"/>
    <w:basedOn w:val="Carpredefinitoparagrafo"/>
    <w:uiPriority w:val="99"/>
    <w:semiHidden/>
    <w:unhideWhenUsed/>
    <w:rsid w:val="00FA00F8"/>
    <w:rPr>
      <w:vertAlign w:val="superscript"/>
    </w:rPr>
  </w:style>
  <w:style w:type="table" w:styleId="Grigliatabella">
    <w:name w:val="Table Grid"/>
    <w:basedOn w:val="Tabellanormale"/>
    <w:uiPriority w:val="39"/>
    <w:rsid w:val="005D7A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eformattatoHTML">
    <w:name w:val="HTML Preformatted"/>
    <w:basedOn w:val="Normale"/>
    <w:link w:val="PreformattatoHTMLCarattere"/>
    <w:uiPriority w:val="99"/>
    <w:unhideWhenUsed/>
    <w:rsid w:val="00C600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rsid w:val="00C600C6"/>
    <w:rPr>
      <w:rFonts w:ascii="Courier New" w:eastAsia="Times New Roman" w:hAnsi="Courier New" w:cs="Courier New"/>
      <w:sz w:val="20"/>
      <w:szCs w:val="20"/>
      <w:lang w:eastAsia="it-IT"/>
    </w:rPr>
  </w:style>
  <w:style w:type="paragraph" w:customStyle="1" w:styleId="Default">
    <w:name w:val="Default"/>
    <w:rsid w:val="00633EEE"/>
    <w:pPr>
      <w:autoSpaceDE w:val="0"/>
      <w:autoSpaceDN w:val="0"/>
      <w:adjustRightInd w:val="0"/>
      <w:spacing w:after="0" w:line="240" w:lineRule="auto"/>
    </w:pPr>
    <w:rPr>
      <w:rFonts w:ascii="Calibri" w:hAnsi="Calibri" w:cs="Calibri"/>
      <w:color w:val="000000"/>
      <w:sz w:val="24"/>
      <w:szCs w:val="24"/>
    </w:rPr>
  </w:style>
  <w:style w:type="character" w:customStyle="1" w:styleId="Titolo1Carattere">
    <w:name w:val="Titolo 1 Carattere"/>
    <w:basedOn w:val="Carpredefinitoparagrafo"/>
    <w:link w:val="Titolo1"/>
    <w:uiPriority w:val="9"/>
    <w:rsid w:val="00A36358"/>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A36358"/>
    <w:pPr>
      <w:outlineLvl w:val="9"/>
    </w:pPr>
    <w:rPr>
      <w:lang w:eastAsia="it-IT"/>
    </w:rPr>
  </w:style>
  <w:style w:type="paragraph" w:styleId="Didascalia">
    <w:name w:val="caption"/>
    <w:basedOn w:val="Normale"/>
    <w:next w:val="Normale"/>
    <w:uiPriority w:val="35"/>
    <w:unhideWhenUsed/>
    <w:qFormat/>
    <w:rsid w:val="00A36358"/>
    <w:pPr>
      <w:spacing w:after="200" w:line="240" w:lineRule="auto"/>
    </w:pPr>
    <w:rPr>
      <w:i/>
      <w:iCs/>
      <w:color w:val="44546A" w:themeColor="text2"/>
      <w:sz w:val="18"/>
      <w:szCs w:val="18"/>
    </w:rPr>
  </w:style>
  <w:style w:type="paragraph" w:styleId="Indicedellefigure">
    <w:name w:val="table of figures"/>
    <w:basedOn w:val="Normale"/>
    <w:next w:val="Normale"/>
    <w:uiPriority w:val="99"/>
    <w:unhideWhenUsed/>
    <w:rsid w:val="00A36358"/>
    <w:pPr>
      <w:spacing w:after="0"/>
    </w:pPr>
  </w:style>
  <w:style w:type="character" w:styleId="Collegamentoipertestuale">
    <w:name w:val="Hyperlink"/>
    <w:basedOn w:val="Carpredefinitoparagrafo"/>
    <w:uiPriority w:val="99"/>
    <w:unhideWhenUsed/>
    <w:rsid w:val="00A36358"/>
    <w:rPr>
      <w:color w:val="0563C1" w:themeColor="hyperlink"/>
      <w:u w:val="single"/>
    </w:rPr>
  </w:style>
  <w:style w:type="character" w:customStyle="1" w:styleId="nlmmonth">
    <w:name w:val="nlm_month"/>
    <w:basedOn w:val="Carpredefinitoparagrafo"/>
    <w:rsid w:val="003B1BC9"/>
  </w:style>
  <w:style w:type="character" w:customStyle="1" w:styleId="nlmday">
    <w:name w:val="nlm_day"/>
    <w:basedOn w:val="Carpredefinitoparagrafo"/>
    <w:rsid w:val="003B1BC9"/>
  </w:style>
  <w:style w:type="character" w:styleId="Testosegnaposto">
    <w:name w:val="Placeholder Text"/>
    <w:basedOn w:val="Carpredefinitoparagrafo"/>
    <w:uiPriority w:val="99"/>
    <w:semiHidden/>
    <w:rsid w:val="008C2884"/>
    <w:rPr>
      <w:color w:val="808080"/>
    </w:rPr>
  </w:style>
  <w:style w:type="character" w:customStyle="1" w:styleId="Titolo3Carattere">
    <w:name w:val="Titolo 3 Carattere"/>
    <w:basedOn w:val="Carpredefinitoparagrafo"/>
    <w:link w:val="Titolo3"/>
    <w:uiPriority w:val="9"/>
    <w:rsid w:val="001F62B9"/>
    <w:rPr>
      <w:rFonts w:asciiTheme="majorHAnsi" w:eastAsiaTheme="majorEastAsia" w:hAnsiTheme="majorHAnsi" w:cstheme="majorBidi"/>
      <w:color w:val="1F3763" w:themeColor="accent1" w:themeShade="7F"/>
      <w:sz w:val="24"/>
      <w:szCs w:val="24"/>
    </w:rPr>
  </w:style>
  <w:style w:type="paragraph" w:styleId="Sommario1">
    <w:name w:val="toc 1"/>
    <w:basedOn w:val="Normale"/>
    <w:next w:val="Normale"/>
    <w:autoRedefine/>
    <w:uiPriority w:val="39"/>
    <w:unhideWhenUsed/>
    <w:rsid w:val="005332DD"/>
    <w:pPr>
      <w:tabs>
        <w:tab w:val="right" w:leader="dot" w:pos="8494"/>
      </w:tabs>
      <w:spacing w:after="100"/>
    </w:pPr>
    <w:rPr>
      <w:rFonts w:ascii="Arial" w:eastAsia="CMBX12" w:hAnsi="Arial" w:cs="Arial"/>
      <w:b/>
      <w:bCs/>
      <w:noProof/>
      <w:sz w:val="24"/>
      <w:lang w:val="en-GB"/>
    </w:rPr>
  </w:style>
  <w:style w:type="paragraph" w:styleId="Sommario2">
    <w:name w:val="toc 2"/>
    <w:basedOn w:val="Normale"/>
    <w:next w:val="Normale"/>
    <w:autoRedefine/>
    <w:uiPriority w:val="39"/>
    <w:unhideWhenUsed/>
    <w:rsid w:val="001F62B9"/>
    <w:pPr>
      <w:spacing w:after="100"/>
      <w:ind w:left="220"/>
    </w:pPr>
  </w:style>
  <w:style w:type="paragraph" w:styleId="Sommario3">
    <w:name w:val="toc 3"/>
    <w:basedOn w:val="Normale"/>
    <w:next w:val="Normale"/>
    <w:autoRedefine/>
    <w:uiPriority w:val="39"/>
    <w:unhideWhenUsed/>
    <w:rsid w:val="001F62B9"/>
    <w:pPr>
      <w:spacing w:after="100"/>
      <w:ind w:left="440"/>
    </w:pPr>
  </w:style>
  <w:style w:type="character" w:customStyle="1" w:styleId="Titolo2Carattere">
    <w:name w:val="Titolo 2 Carattere"/>
    <w:basedOn w:val="Carpredefinitoparagrafo"/>
    <w:link w:val="Titolo2"/>
    <w:uiPriority w:val="9"/>
    <w:rsid w:val="001F62B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4592956">
      <w:bodyDiv w:val="1"/>
      <w:marLeft w:val="0"/>
      <w:marRight w:val="0"/>
      <w:marTop w:val="0"/>
      <w:marBottom w:val="0"/>
      <w:divBdr>
        <w:top w:val="none" w:sz="0" w:space="0" w:color="auto"/>
        <w:left w:val="none" w:sz="0" w:space="0" w:color="auto"/>
        <w:bottom w:val="none" w:sz="0" w:space="0" w:color="auto"/>
        <w:right w:val="none" w:sz="0" w:space="0" w:color="auto"/>
      </w:divBdr>
    </w:div>
    <w:div w:id="168373581">
      <w:bodyDiv w:val="1"/>
      <w:marLeft w:val="0"/>
      <w:marRight w:val="0"/>
      <w:marTop w:val="0"/>
      <w:marBottom w:val="0"/>
      <w:divBdr>
        <w:top w:val="none" w:sz="0" w:space="0" w:color="auto"/>
        <w:left w:val="none" w:sz="0" w:space="0" w:color="auto"/>
        <w:bottom w:val="none" w:sz="0" w:space="0" w:color="auto"/>
        <w:right w:val="none" w:sz="0" w:space="0" w:color="auto"/>
      </w:divBdr>
    </w:div>
    <w:div w:id="186991282">
      <w:bodyDiv w:val="1"/>
      <w:marLeft w:val="0"/>
      <w:marRight w:val="0"/>
      <w:marTop w:val="0"/>
      <w:marBottom w:val="0"/>
      <w:divBdr>
        <w:top w:val="none" w:sz="0" w:space="0" w:color="auto"/>
        <w:left w:val="none" w:sz="0" w:space="0" w:color="auto"/>
        <w:bottom w:val="none" w:sz="0" w:space="0" w:color="auto"/>
        <w:right w:val="none" w:sz="0" w:space="0" w:color="auto"/>
      </w:divBdr>
    </w:div>
    <w:div w:id="187254643">
      <w:bodyDiv w:val="1"/>
      <w:marLeft w:val="0"/>
      <w:marRight w:val="0"/>
      <w:marTop w:val="0"/>
      <w:marBottom w:val="0"/>
      <w:divBdr>
        <w:top w:val="none" w:sz="0" w:space="0" w:color="auto"/>
        <w:left w:val="none" w:sz="0" w:space="0" w:color="auto"/>
        <w:bottom w:val="none" w:sz="0" w:space="0" w:color="auto"/>
        <w:right w:val="none" w:sz="0" w:space="0" w:color="auto"/>
      </w:divBdr>
    </w:div>
    <w:div w:id="202060947">
      <w:bodyDiv w:val="1"/>
      <w:marLeft w:val="0"/>
      <w:marRight w:val="0"/>
      <w:marTop w:val="0"/>
      <w:marBottom w:val="0"/>
      <w:divBdr>
        <w:top w:val="none" w:sz="0" w:space="0" w:color="auto"/>
        <w:left w:val="none" w:sz="0" w:space="0" w:color="auto"/>
        <w:bottom w:val="none" w:sz="0" w:space="0" w:color="auto"/>
        <w:right w:val="none" w:sz="0" w:space="0" w:color="auto"/>
      </w:divBdr>
    </w:div>
    <w:div w:id="225141509">
      <w:bodyDiv w:val="1"/>
      <w:marLeft w:val="0"/>
      <w:marRight w:val="0"/>
      <w:marTop w:val="0"/>
      <w:marBottom w:val="0"/>
      <w:divBdr>
        <w:top w:val="none" w:sz="0" w:space="0" w:color="auto"/>
        <w:left w:val="none" w:sz="0" w:space="0" w:color="auto"/>
        <w:bottom w:val="none" w:sz="0" w:space="0" w:color="auto"/>
        <w:right w:val="none" w:sz="0" w:space="0" w:color="auto"/>
      </w:divBdr>
    </w:div>
    <w:div w:id="258216720">
      <w:bodyDiv w:val="1"/>
      <w:marLeft w:val="0"/>
      <w:marRight w:val="0"/>
      <w:marTop w:val="0"/>
      <w:marBottom w:val="0"/>
      <w:divBdr>
        <w:top w:val="none" w:sz="0" w:space="0" w:color="auto"/>
        <w:left w:val="none" w:sz="0" w:space="0" w:color="auto"/>
        <w:bottom w:val="none" w:sz="0" w:space="0" w:color="auto"/>
        <w:right w:val="none" w:sz="0" w:space="0" w:color="auto"/>
      </w:divBdr>
    </w:div>
    <w:div w:id="285165974">
      <w:bodyDiv w:val="1"/>
      <w:marLeft w:val="0"/>
      <w:marRight w:val="0"/>
      <w:marTop w:val="0"/>
      <w:marBottom w:val="0"/>
      <w:divBdr>
        <w:top w:val="none" w:sz="0" w:space="0" w:color="auto"/>
        <w:left w:val="none" w:sz="0" w:space="0" w:color="auto"/>
        <w:bottom w:val="none" w:sz="0" w:space="0" w:color="auto"/>
        <w:right w:val="none" w:sz="0" w:space="0" w:color="auto"/>
      </w:divBdr>
    </w:div>
    <w:div w:id="305936688">
      <w:bodyDiv w:val="1"/>
      <w:marLeft w:val="0"/>
      <w:marRight w:val="0"/>
      <w:marTop w:val="0"/>
      <w:marBottom w:val="0"/>
      <w:divBdr>
        <w:top w:val="none" w:sz="0" w:space="0" w:color="auto"/>
        <w:left w:val="none" w:sz="0" w:space="0" w:color="auto"/>
        <w:bottom w:val="none" w:sz="0" w:space="0" w:color="auto"/>
        <w:right w:val="none" w:sz="0" w:space="0" w:color="auto"/>
      </w:divBdr>
    </w:div>
    <w:div w:id="321813366">
      <w:bodyDiv w:val="1"/>
      <w:marLeft w:val="0"/>
      <w:marRight w:val="0"/>
      <w:marTop w:val="0"/>
      <w:marBottom w:val="0"/>
      <w:divBdr>
        <w:top w:val="none" w:sz="0" w:space="0" w:color="auto"/>
        <w:left w:val="none" w:sz="0" w:space="0" w:color="auto"/>
        <w:bottom w:val="none" w:sz="0" w:space="0" w:color="auto"/>
        <w:right w:val="none" w:sz="0" w:space="0" w:color="auto"/>
      </w:divBdr>
    </w:div>
    <w:div w:id="367416426">
      <w:bodyDiv w:val="1"/>
      <w:marLeft w:val="0"/>
      <w:marRight w:val="0"/>
      <w:marTop w:val="0"/>
      <w:marBottom w:val="0"/>
      <w:divBdr>
        <w:top w:val="none" w:sz="0" w:space="0" w:color="auto"/>
        <w:left w:val="none" w:sz="0" w:space="0" w:color="auto"/>
        <w:bottom w:val="none" w:sz="0" w:space="0" w:color="auto"/>
        <w:right w:val="none" w:sz="0" w:space="0" w:color="auto"/>
      </w:divBdr>
    </w:div>
    <w:div w:id="386758991">
      <w:bodyDiv w:val="1"/>
      <w:marLeft w:val="0"/>
      <w:marRight w:val="0"/>
      <w:marTop w:val="0"/>
      <w:marBottom w:val="0"/>
      <w:divBdr>
        <w:top w:val="none" w:sz="0" w:space="0" w:color="auto"/>
        <w:left w:val="none" w:sz="0" w:space="0" w:color="auto"/>
        <w:bottom w:val="none" w:sz="0" w:space="0" w:color="auto"/>
        <w:right w:val="none" w:sz="0" w:space="0" w:color="auto"/>
      </w:divBdr>
    </w:div>
    <w:div w:id="431046160">
      <w:bodyDiv w:val="1"/>
      <w:marLeft w:val="0"/>
      <w:marRight w:val="0"/>
      <w:marTop w:val="0"/>
      <w:marBottom w:val="0"/>
      <w:divBdr>
        <w:top w:val="none" w:sz="0" w:space="0" w:color="auto"/>
        <w:left w:val="none" w:sz="0" w:space="0" w:color="auto"/>
        <w:bottom w:val="none" w:sz="0" w:space="0" w:color="auto"/>
        <w:right w:val="none" w:sz="0" w:space="0" w:color="auto"/>
      </w:divBdr>
    </w:div>
    <w:div w:id="443768244">
      <w:bodyDiv w:val="1"/>
      <w:marLeft w:val="0"/>
      <w:marRight w:val="0"/>
      <w:marTop w:val="0"/>
      <w:marBottom w:val="0"/>
      <w:divBdr>
        <w:top w:val="none" w:sz="0" w:space="0" w:color="auto"/>
        <w:left w:val="none" w:sz="0" w:space="0" w:color="auto"/>
        <w:bottom w:val="none" w:sz="0" w:space="0" w:color="auto"/>
        <w:right w:val="none" w:sz="0" w:space="0" w:color="auto"/>
      </w:divBdr>
    </w:div>
    <w:div w:id="525950219">
      <w:bodyDiv w:val="1"/>
      <w:marLeft w:val="0"/>
      <w:marRight w:val="0"/>
      <w:marTop w:val="0"/>
      <w:marBottom w:val="0"/>
      <w:divBdr>
        <w:top w:val="none" w:sz="0" w:space="0" w:color="auto"/>
        <w:left w:val="none" w:sz="0" w:space="0" w:color="auto"/>
        <w:bottom w:val="none" w:sz="0" w:space="0" w:color="auto"/>
        <w:right w:val="none" w:sz="0" w:space="0" w:color="auto"/>
      </w:divBdr>
    </w:div>
    <w:div w:id="558857566">
      <w:bodyDiv w:val="1"/>
      <w:marLeft w:val="0"/>
      <w:marRight w:val="0"/>
      <w:marTop w:val="0"/>
      <w:marBottom w:val="0"/>
      <w:divBdr>
        <w:top w:val="none" w:sz="0" w:space="0" w:color="auto"/>
        <w:left w:val="none" w:sz="0" w:space="0" w:color="auto"/>
        <w:bottom w:val="none" w:sz="0" w:space="0" w:color="auto"/>
        <w:right w:val="none" w:sz="0" w:space="0" w:color="auto"/>
      </w:divBdr>
    </w:div>
    <w:div w:id="562179445">
      <w:bodyDiv w:val="1"/>
      <w:marLeft w:val="0"/>
      <w:marRight w:val="0"/>
      <w:marTop w:val="0"/>
      <w:marBottom w:val="0"/>
      <w:divBdr>
        <w:top w:val="none" w:sz="0" w:space="0" w:color="auto"/>
        <w:left w:val="none" w:sz="0" w:space="0" w:color="auto"/>
        <w:bottom w:val="none" w:sz="0" w:space="0" w:color="auto"/>
        <w:right w:val="none" w:sz="0" w:space="0" w:color="auto"/>
      </w:divBdr>
    </w:div>
    <w:div w:id="599803545">
      <w:bodyDiv w:val="1"/>
      <w:marLeft w:val="0"/>
      <w:marRight w:val="0"/>
      <w:marTop w:val="0"/>
      <w:marBottom w:val="0"/>
      <w:divBdr>
        <w:top w:val="none" w:sz="0" w:space="0" w:color="auto"/>
        <w:left w:val="none" w:sz="0" w:space="0" w:color="auto"/>
        <w:bottom w:val="none" w:sz="0" w:space="0" w:color="auto"/>
        <w:right w:val="none" w:sz="0" w:space="0" w:color="auto"/>
      </w:divBdr>
    </w:div>
    <w:div w:id="652368354">
      <w:bodyDiv w:val="1"/>
      <w:marLeft w:val="0"/>
      <w:marRight w:val="0"/>
      <w:marTop w:val="0"/>
      <w:marBottom w:val="0"/>
      <w:divBdr>
        <w:top w:val="none" w:sz="0" w:space="0" w:color="auto"/>
        <w:left w:val="none" w:sz="0" w:space="0" w:color="auto"/>
        <w:bottom w:val="none" w:sz="0" w:space="0" w:color="auto"/>
        <w:right w:val="none" w:sz="0" w:space="0" w:color="auto"/>
      </w:divBdr>
    </w:div>
    <w:div w:id="688916826">
      <w:bodyDiv w:val="1"/>
      <w:marLeft w:val="0"/>
      <w:marRight w:val="0"/>
      <w:marTop w:val="0"/>
      <w:marBottom w:val="0"/>
      <w:divBdr>
        <w:top w:val="none" w:sz="0" w:space="0" w:color="auto"/>
        <w:left w:val="none" w:sz="0" w:space="0" w:color="auto"/>
        <w:bottom w:val="none" w:sz="0" w:space="0" w:color="auto"/>
        <w:right w:val="none" w:sz="0" w:space="0" w:color="auto"/>
      </w:divBdr>
    </w:div>
    <w:div w:id="703285717">
      <w:bodyDiv w:val="1"/>
      <w:marLeft w:val="0"/>
      <w:marRight w:val="0"/>
      <w:marTop w:val="0"/>
      <w:marBottom w:val="0"/>
      <w:divBdr>
        <w:top w:val="none" w:sz="0" w:space="0" w:color="auto"/>
        <w:left w:val="none" w:sz="0" w:space="0" w:color="auto"/>
        <w:bottom w:val="none" w:sz="0" w:space="0" w:color="auto"/>
        <w:right w:val="none" w:sz="0" w:space="0" w:color="auto"/>
      </w:divBdr>
    </w:div>
    <w:div w:id="704868225">
      <w:bodyDiv w:val="1"/>
      <w:marLeft w:val="0"/>
      <w:marRight w:val="0"/>
      <w:marTop w:val="0"/>
      <w:marBottom w:val="0"/>
      <w:divBdr>
        <w:top w:val="none" w:sz="0" w:space="0" w:color="auto"/>
        <w:left w:val="none" w:sz="0" w:space="0" w:color="auto"/>
        <w:bottom w:val="none" w:sz="0" w:space="0" w:color="auto"/>
        <w:right w:val="none" w:sz="0" w:space="0" w:color="auto"/>
      </w:divBdr>
    </w:div>
    <w:div w:id="746919480">
      <w:bodyDiv w:val="1"/>
      <w:marLeft w:val="0"/>
      <w:marRight w:val="0"/>
      <w:marTop w:val="0"/>
      <w:marBottom w:val="0"/>
      <w:divBdr>
        <w:top w:val="none" w:sz="0" w:space="0" w:color="auto"/>
        <w:left w:val="none" w:sz="0" w:space="0" w:color="auto"/>
        <w:bottom w:val="none" w:sz="0" w:space="0" w:color="auto"/>
        <w:right w:val="none" w:sz="0" w:space="0" w:color="auto"/>
      </w:divBdr>
    </w:div>
    <w:div w:id="753012181">
      <w:bodyDiv w:val="1"/>
      <w:marLeft w:val="0"/>
      <w:marRight w:val="0"/>
      <w:marTop w:val="0"/>
      <w:marBottom w:val="0"/>
      <w:divBdr>
        <w:top w:val="none" w:sz="0" w:space="0" w:color="auto"/>
        <w:left w:val="none" w:sz="0" w:space="0" w:color="auto"/>
        <w:bottom w:val="none" w:sz="0" w:space="0" w:color="auto"/>
        <w:right w:val="none" w:sz="0" w:space="0" w:color="auto"/>
      </w:divBdr>
    </w:div>
    <w:div w:id="788356645">
      <w:bodyDiv w:val="1"/>
      <w:marLeft w:val="0"/>
      <w:marRight w:val="0"/>
      <w:marTop w:val="0"/>
      <w:marBottom w:val="0"/>
      <w:divBdr>
        <w:top w:val="none" w:sz="0" w:space="0" w:color="auto"/>
        <w:left w:val="none" w:sz="0" w:space="0" w:color="auto"/>
        <w:bottom w:val="none" w:sz="0" w:space="0" w:color="auto"/>
        <w:right w:val="none" w:sz="0" w:space="0" w:color="auto"/>
      </w:divBdr>
    </w:div>
    <w:div w:id="793982128">
      <w:bodyDiv w:val="1"/>
      <w:marLeft w:val="0"/>
      <w:marRight w:val="0"/>
      <w:marTop w:val="0"/>
      <w:marBottom w:val="0"/>
      <w:divBdr>
        <w:top w:val="none" w:sz="0" w:space="0" w:color="auto"/>
        <w:left w:val="none" w:sz="0" w:space="0" w:color="auto"/>
        <w:bottom w:val="none" w:sz="0" w:space="0" w:color="auto"/>
        <w:right w:val="none" w:sz="0" w:space="0" w:color="auto"/>
      </w:divBdr>
    </w:div>
    <w:div w:id="816655506">
      <w:bodyDiv w:val="1"/>
      <w:marLeft w:val="0"/>
      <w:marRight w:val="0"/>
      <w:marTop w:val="0"/>
      <w:marBottom w:val="0"/>
      <w:divBdr>
        <w:top w:val="none" w:sz="0" w:space="0" w:color="auto"/>
        <w:left w:val="none" w:sz="0" w:space="0" w:color="auto"/>
        <w:bottom w:val="none" w:sz="0" w:space="0" w:color="auto"/>
        <w:right w:val="none" w:sz="0" w:space="0" w:color="auto"/>
      </w:divBdr>
    </w:div>
    <w:div w:id="822090803">
      <w:bodyDiv w:val="1"/>
      <w:marLeft w:val="0"/>
      <w:marRight w:val="0"/>
      <w:marTop w:val="0"/>
      <w:marBottom w:val="0"/>
      <w:divBdr>
        <w:top w:val="none" w:sz="0" w:space="0" w:color="auto"/>
        <w:left w:val="none" w:sz="0" w:space="0" w:color="auto"/>
        <w:bottom w:val="none" w:sz="0" w:space="0" w:color="auto"/>
        <w:right w:val="none" w:sz="0" w:space="0" w:color="auto"/>
      </w:divBdr>
    </w:div>
    <w:div w:id="847060402">
      <w:bodyDiv w:val="1"/>
      <w:marLeft w:val="0"/>
      <w:marRight w:val="0"/>
      <w:marTop w:val="0"/>
      <w:marBottom w:val="0"/>
      <w:divBdr>
        <w:top w:val="none" w:sz="0" w:space="0" w:color="auto"/>
        <w:left w:val="none" w:sz="0" w:space="0" w:color="auto"/>
        <w:bottom w:val="none" w:sz="0" w:space="0" w:color="auto"/>
        <w:right w:val="none" w:sz="0" w:space="0" w:color="auto"/>
      </w:divBdr>
    </w:div>
    <w:div w:id="958608435">
      <w:bodyDiv w:val="1"/>
      <w:marLeft w:val="0"/>
      <w:marRight w:val="0"/>
      <w:marTop w:val="0"/>
      <w:marBottom w:val="0"/>
      <w:divBdr>
        <w:top w:val="none" w:sz="0" w:space="0" w:color="auto"/>
        <w:left w:val="none" w:sz="0" w:space="0" w:color="auto"/>
        <w:bottom w:val="none" w:sz="0" w:space="0" w:color="auto"/>
        <w:right w:val="none" w:sz="0" w:space="0" w:color="auto"/>
      </w:divBdr>
    </w:div>
    <w:div w:id="977493770">
      <w:bodyDiv w:val="1"/>
      <w:marLeft w:val="0"/>
      <w:marRight w:val="0"/>
      <w:marTop w:val="0"/>
      <w:marBottom w:val="0"/>
      <w:divBdr>
        <w:top w:val="none" w:sz="0" w:space="0" w:color="auto"/>
        <w:left w:val="none" w:sz="0" w:space="0" w:color="auto"/>
        <w:bottom w:val="none" w:sz="0" w:space="0" w:color="auto"/>
        <w:right w:val="none" w:sz="0" w:space="0" w:color="auto"/>
      </w:divBdr>
    </w:div>
    <w:div w:id="1003162598">
      <w:bodyDiv w:val="1"/>
      <w:marLeft w:val="0"/>
      <w:marRight w:val="0"/>
      <w:marTop w:val="0"/>
      <w:marBottom w:val="0"/>
      <w:divBdr>
        <w:top w:val="none" w:sz="0" w:space="0" w:color="auto"/>
        <w:left w:val="none" w:sz="0" w:space="0" w:color="auto"/>
        <w:bottom w:val="none" w:sz="0" w:space="0" w:color="auto"/>
        <w:right w:val="none" w:sz="0" w:space="0" w:color="auto"/>
      </w:divBdr>
    </w:div>
    <w:div w:id="1034237331">
      <w:bodyDiv w:val="1"/>
      <w:marLeft w:val="0"/>
      <w:marRight w:val="0"/>
      <w:marTop w:val="0"/>
      <w:marBottom w:val="0"/>
      <w:divBdr>
        <w:top w:val="none" w:sz="0" w:space="0" w:color="auto"/>
        <w:left w:val="none" w:sz="0" w:space="0" w:color="auto"/>
        <w:bottom w:val="none" w:sz="0" w:space="0" w:color="auto"/>
        <w:right w:val="none" w:sz="0" w:space="0" w:color="auto"/>
      </w:divBdr>
    </w:div>
    <w:div w:id="1062558938">
      <w:bodyDiv w:val="1"/>
      <w:marLeft w:val="0"/>
      <w:marRight w:val="0"/>
      <w:marTop w:val="0"/>
      <w:marBottom w:val="0"/>
      <w:divBdr>
        <w:top w:val="none" w:sz="0" w:space="0" w:color="auto"/>
        <w:left w:val="none" w:sz="0" w:space="0" w:color="auto"/>
        <w:bottom w:val="none" w:sz="0" w:space="0" w:color="auto"/>
        <w:right w:val="none" w:sz="0" w:space="0" w:color="auto"/>
      </w:divBdr>
    </w:div>
    <w:div w:id="1070886440">
      <w:bodyDiv w:val="1"/>
      <w:marLeft w:val="0"/>
      <w:marRight w:val="0"/>
      <w:marTop w:val="0"/>
      <w:marBottom w:val="0"/>
      <w:divBdr>
        <w:top w:val="none" w:sz="0" w:space="0" w:color="auto"/>
        <w:left w:val="none" w:sz="0" w:space="0" w:color="auto"/>
        <w:bottom w:val="none" w:sz="0" w:space="0" w:color="auto"/>
        <w:right w:val="none" w:sz="0" w:space="0" w:color="auto"/>
      </w:divBdr>
    </w:div>
    <w:div w:id="1072969799">
      <w:bodyDiv w:val="1"/>
      <w:marLeft w:val="0"/>
      <w:marRight w:val="0"/>
      <w:marTop w:val="0"/>
      <w:marBottom w:val="0"/>
      <w:divBdr>
        <w:top w:val="none" w:sz="0" w:space="0" w:color="auto"/>
        <w:left w:val="none" w:sz="0" w:space="0" w:color="auto"/>
        <w:bottom w:val="none" w:sz="0" w:space="0" w:color="auto"/>
        <w:right w:val="none" w:sz="0" w:space="0" w:color="auto"/>
      </w:divBdr>
    </w:div>
    <w:div w:id="1079789851">
      <w:bodyDiv w:val="1"/>
      <w:marLeft w:val="0"/>
      <w:marRight w:val="0"/>
      <w:marTop w:val="0"/>
      <w:marBottom w:val="0"/>
      <w:divBdr>
        <w:top w:val="none" w:sz="0" w:space="0" w:color="auto"/>
        <w:left w:val="none" w:sz="0" w:space="0" w:color="auto"/>
        <w:bottom w:val="none" w:sz="0" w:space="0" w:color="auto"/>
        <w:right w:val="none" w:sz="0" w:space="0" w:color="auto"/>
      </w:divBdr>
    </w:div>
    <w:div w:id="1083717778">
      <w:bodyDiv w:val="1"/>
      <w:marLeft w:val="0"/>
      <w:marRight w:val="0"/>
      <w:marTop w:val="0"/>
      <w:marBottom w:val="0"/>
      <w:divBdr>
        <w:top w:val="none" w:sz="0" w:space="0" w:color="auto"/>
        <w:left w:val="none" w:sz="0" w:space="0" w:color="auto"/>
        <w:bottom w:val="none" w:sz="0" w:space="0" w:color="auto"/>
        <w:right w:val="none" w:sz="0" w:space="0" w:color="auto"/>
      </w:divBdr>
    </w:div>
    <w:div w:id="1142308632">
      <w:bodyDiv w:val="1"/>
      <w:marLeft w:val="0"/>
      <w:marRight w:val="0"/>
      <w:marTop w:val="0"/>
      <w:marBottom w:val="0"/>
      <w:divBdr>
        <w:top w:val="none" w:sz="0" w:space="0" w:color="auto"/>
        <w:left w:val="none" w:sz="0" w:space="0" w:color="auto"/>
        <w:bottom w:val="none" w:sz="0" w:space="0" w:color="auto"/>
        <w:right w:val="none" w:sz="0" w:space="0" w:color="auto"/>
      </w:divBdr>
    </w:div>
    <w:div w:id="1166894857">
      <w:bodyDiv w:val="1"/>
      <w:marLeft w:val="0"/>
      <w:marRight w:val="0"/>
      <w:marTop w:val="0"/>
      <w:marBottom w:val="0"/>
      <w:divBdr>
        <w:top w:val="none" w:sz="0" w:space="0" w:color="auto"/>
        <w:left w:val="none" w:sz="0" w:space="0" w:color="auto"/>
        <w:bottom w:val="none" w:sz="0" w:space="0" w:color="auto"/>
        <w:right w:val="none" w:sz="0" w:space="0" w:color="auto"/>
      </w:divBdr>
    </w:div>
    <w:div w:id="1227567956">
      <w:bodyDiv w:val="1"/>
      <w:marLeft w:val="0"/>
      <w:marRight w:val="0"/>
      <w:marTop w:val="0"/>
      <w:marBottom w:val="0"/>
      <w:divBdr>
        <w:top w:val="none" w:sz="0" w:space="0" w:color="auto"/>
        <w:left w:val="none" w:sz="0" w:space="0" w:color="auto"/>
        <w:bottom w:val="none" w:sz="0" w:space="0" w:color="auto"/>
        <w:right w:val="none" w:sz="0" w:space="0" w:color="auto"/>
      </w:divBdr>
    </w:div>
    <w:div w:id="1289166249">
      <w:bodyDiv w:val="1"/>
      <w:marLeft w:val="0"/>
      <w:marRight w:val="0"/>
      <w:marTop w:val="0"/>
      <w:marBottom w:val="0"/>
      <w:divBdr>
        <w:top w:val="none" w:sz="0" w:space="0" w:color="auto"/>
        <w:left w:val="none" w:sz="0" w:space="0" w:color="auto"/>
        <w:bottom w:val="none" w:sz="0" w:space="0" w:color="auto"/>
        <w:right w:val="none" w:sz="0" w:space="0" w:color="auto"/>
      </w:divBdr>
    </w:div>
    <w:div w:id="1299261570">
      <w:bodyDiv w:val="1"/>
      <w:marLeft w:val="0"/>
      <w:marRight w:val="0"/>
      <w:marTop w:val="0"/>
      <w:marBottom w:val="0"/>
      <w:divBdr>
        <w:top w:val="none" w:sz="0" w:space="0" w:color="auto"/>
        <w:left w:val="none" w:sz="0" w:space="0" w:color="auto"/>
        <w:bottom w:val="none" w:sz="0" w:space="0" w:color="auto"/>
        <w:right w:val="none" w:sz="0" w:space="0" w:color="auto"/>
      </w:divBdr>
    </w:div>
    <w:div w:id="1309165087">
      <w:bodyDiv w:val="1"/>
      <w:marLeft w:val="0"/>
      <w:marRight w:val="0"/>
      <w:marTop w:val="0"/>
      <w:marBottom w:val="0"/>
      <w:divBdr>
        <w:top w:val="none" w:sz="0" w:space="0" w:color="auto"/>
        <w:left w:val="none" w:sz="0" w:space="0" w:color="auto"/>
        <w:bottom w:val="none" w:sz="0" w:space="0" w:color="auto"/>
        <w:right w:val="none" w:sz="0" w:space="0" w:color="auto"/>
      </w:divBdr>
    </w:div>
    <w:div w:id="1323781201">
      <w:bodyDiv w:val="1"/>
      <w:marLeft w:val="0"/>
      <w:marRight w:val="0"/>
      <w:marTop w:val="0"/>
      <w:marBottom w:val="0"/>
      <w:divBdr>
        <w:top w:val="none" w:sz="0" w:space="0" w:color="auto"/>
        <w:left w:val="none" w:sz="0" w:space="0" w:color="auto"/>
        <w:bottom w:val="none" w:sz="0" w:space="0" w:color="auto"/>
        <w:right w:val="none" w:sz="0" w:space="0" w:color="auto"/>
      </w:divBdr>
    </w:div>
    <w:div w:id="1419711497">
      <w:bodyDiv w:val="1"/>
      <w:marLeft w:val="0"/>
      <w:marRight w:val="0"/>
      <w:marTop w:val="0"/>
      <w:marBottom w:val="0"/>
      <w:divBdr>
        <w:top w:val="none" w:sz="0" w:space="0" w:color="auto"/>
        <w:left w:val="none" w:sz="0" w:space="0" w:color="auto"/>
        <w:bottom w:val="none" w:sz="0" w:space="0" w:color="auto"/>
        <w:right w:val="none" w:sz="0" w:space="0" w:color="auto"/>
      </w:divBdr>
    </w:div>
    <w:div w:id="1449544547">
      <w:bodyDiv w:val="1"/>
      <w:marLeft w:val="0"/>
      <w:marRight w:val="0"/>
      <w:marTop w:val="0"/>
      <w:marBottom w:val="0"/>
      <w:divBdr>
        <w:top w:val="none" w:sz="0" w:space="0" w:color="auto"/>
        <w:left w:val="none" w:sz="0" w:space="0" w:color="auto"/>
        <w:bottom w:val="none" w:sz="0" w:space="0" w:color="auto"/>
        <w:right w:val="none" w:sz="0" w:space="0" w:color="auto"/>
      </w:divBdr>
    </w:div>
    <w:div w:id="1471091700">
      <w:bodyDiv w:val="1"/>
      <w:marLeft w:val="0"/>
      <w:marRight w:val="0"/>
      <w:marTop w:val="0"/>
      <w:marBottom w:val="0"/>
      <w:divBdr>
        <w:top w:val="none" w:sz="0" w:space="0" w:color="auto"/>
        <w:left w:val="none" w:sz="0" w:space="0" w:color="auto"/>
        <w:bottom w:val="none" w:sz="0" w:space="0" w:color="auto"/>
        <w:right w:val="none" w:sz="0" w:space="0" w:color="auto"/>
      </w:divBdr>
    </w:div>
    <w:div w:id="1518080024">
      <w:bodyDiv w:val="1"/>
      <w:marLeft w:val="0"/>
      <w:marRight w:val="0"/>
      <w:marTop w:val="0"/>
      <w:marBottom w:val="0"/>
      <w:divBdr>
        <w:top w:val="none" w:sz="0" w:space="0" w:color="auto"/>
        <w:left w:val="none" w:sz="0" w:space="0" w:color="auto"/>
        <w:bottom w:val="none" w:sz="0" w:space="0" w:color="auto"/>
        <w:right w:val="none" w:sz="0" w:space="0" w:color="auto"/>
      </w:divBdr>
    </w:div>
    <w:div w:id="1525050384">
      <w:bodyDiv w:val="1"/>
      <w:marLeft w:val="0"/>
      <w:marRight w:val="0"/>
      <w:marTop w:val="0"/>
      <w:marBottom w:val="0"/>
      <w:divBdr>
        <w:top w:val="none" w:sz="0" w:space="0" w:color="auto"/>
        <w:left w:val="none" w:sz="0" w:space="0" w:color="auto"/>
        <w:bottom w:val="none" w:sz="0" w:space="0" w:color="auto"/>
        <w:right w:val="none" w:sz="0" w:space="0" w:color="auto"/>
      </w:divBdr>
    </w:div>
    <w:div w:id="1531189086">
      <w:bodyDiv w:val="1"/>
      <w:marLeft w:val="0"/>
      <w:marRight w:val="0"/>
      <w:marTop w:val="0"/>
      <w:marBottom w:val="0"/>
      <w:divBdr>
        <w:top w:val="none" w:sz="0" w:space="0" w:color="auto"/>
        <w:left w:val="none" w:sz="0" w:space="0" w:color="auto"/>
        <w:bottom w:val="none" w:sz="0" w:space="0" w:color="auto"/>
        <w:right w:val="none" w:sz="0" w:space="0" w:color="auto"/>
      </w:divBdr>
    </w:div>
    <w:div w:id="1554196869">
      <w:bodyDiv w:val="1"/>
      <w:marLeft w:val="0"/>
      <w:marRight w:val="0"/>
      <w:marTop w:val="0"/>
      <w:marBottom w:val="0"/>
      <w:divBdr>
        <w:top w:val="none" w:sz="0" w:space="0" w:color="auto"/>
        <w:left w:val="none" w:sz="0" w:space="0" w:color="auto"/>
        <w:bottom w:val="none" w:sz="0" w:space="0" w:color="auto"/>
        <w:right w:val="none" w:sz="0" w:space="0" w:color="auto"/>
      </w:divBdr>
    </w:div>
    <w:div w:id="1582331170">
      <w:bodyDiv w:val="1"/>
      <w:marLeft w:val="0"/>
      <w:marRight w:val="0"/>
      <w:marTop w:val="0"/>
      <w:marBottom w:val="0"/>
      <w:divBdr>
        <w:top w:val="none" w:sz="0" w:space="0" w:color="auto"/>
        <w:left w:val="none" w:sz="0" w:space="0" w:color="auto"/>
        <w:bottom w:val="none" w:sz="0" w:space="0" w:color="auto"/>
        <w:right w:val="none" w:sz="0" w:space="0" w:color="auto"/>
      </w:divBdr>
    </w:div>
    <w:div w:id="1630471051">
      <w:bodyDiv w:val="1"/>
      <w:marLeft w:val="0"/>
      <w:marRight w:val="0"/>
      <w:marTop w:val="0"/>
      <w:marBottom w:val="0"/>
      <w:divBdr>
        <w:top w:val="none" w:sz="0" w:space="0" w:color="auto"/>
        <w:left w:val="none" w:sz="0" w:space="0" w:color="auto"/>
        <w:bottom w:val="none" w:sz="0" w:space="0" w:color="auto"/>
        <w:right w:val="none" w:sz="0" w:space="0" w:color="auto"/>
      </w:divBdr>
    </w:div>
    <w:div w:id="1699695624">
      <w:bodyDiv w:val="1"/>
      <w:marLeft w:val="0"/>
      <w:marRight w:val="0"/>
      <w:marTop w:val="0"/>
      <w:marBottom w:val="0"/>
      <w:divBdr>
        <w:top w:val="none" w:sz="0" w:space="0" w:color="auto"/>
        <w:left w:val="none" w:sz="0" w:space="0" w:color="auto"/>
        <w:bottom w:val="none" w:sz="0" w:space="0" w:color="auto"/>
        <w:right w:val="none" w:sz="0" w:space="0" w:color="auto"/>
      </w:divBdr>
    </w:div>
    <w:div w:id="1703360319">
      <w:bodyDiv w:val="1"/>
      <w:marLeft w:val="0"/>
      <w:marRight w:val="0"/>
      <w:marTop w:val="0"/>
      <w:marBottom w:val="0"/>
      <w:divBdr>
        <w:top w:val="none" w:sz="0" w:space="0" w:color="auto"/>
        <w:left w:val="none" w:sz="0" w:space="0" w:color="auto"/>
        <w:bottom w:val="none" w:sz="0" w:space="0" w:color="auto"/>
        <w:right w:val="none" w:sz="0" w:space="0" w:color="auto"/>
      </w:divBdr>
    </w:div>
    <w:div w:id="1708876189">
      <w:bodyDiv w:val="1"/>
      <w:marLeft w:val="0"/>
      <w:marRight w:val="0"/>
      <w:marTop w:val="0"/>
      <w:marBottom w:val="0"/>
      <w:divBdr>
        <w:top w:val="none" w:sz="0" w:space="0" w:color="auto"/>
        <w:left w:val="none" w:sz="0" w:space="0" w:color="auto"/>
        <w:bottom w:val="none" w:sz="0" w:space="0" w:color="auto"/>
        <w:right w:val="none" w:sz="0" w:space="0" w:color="auto"/>
      </w:divBdr>
    </w:div>
    <w:div w:id="1715764453">
      <w:bodyDiv w:val="1"/>
      <w:marLeft w:val="0"/>
      <w:marRight w:val="0"/>
      <w:marTop w:val="0"/>
      <w:marBottom w:val="0"/>
      <w:divBdr>
        <w:top w:val="none" w:sz="0" w:space="0" w:color="auto"/>
        <w:left w:val="none" w:sz="0" w:space="0" w:color="auto"/>
        <w:bottom w:val="none" w:sz="0" w:space="0" w:color="auto"/>
        <w:right w:val="none" w:sz="0" w:space="0" w:color="auto"/>
      </w:divBdr>
    </w:div>
    <w:div w:id="1716808546">
      <w:bodyDiv w:val="1"/>
      <w:marLeft w:val="0"/>
      <w:marRight w:val="0"/>
      <w:marTop w:val="0"/>
      <w:marBottom w:val="0"/>
      <w:divBdr>
        <w:top w:val="none" w:sz="0" w:space="0" w:color="auto"/>
        <w:left w:val="none" w:sz="0" w:space="0" w:color="auto"/>
        <w:bottom w:val="none" w:sz="0" w:space="0" w:color="auto"/>
        <w:right w:val="none" w:sz="0" w:space="0" w:color="auto"/>
      </w:divBdr>
    </w:div>
    <w:div w:id="1719819965">
      <w:bodyDiv w:val="1"/>
      <w:marLeft w:val="0"/>
      <w:marRight w:val="0"/>
      <w:marTop w:val="0"/>
      <w:marBottom w:val="0"/>
      <w:divBdr>
        <w:top w:val="none" w:sz="0" w:space="0" w:color="auto"/>
        <w:left w:val="none" w:sz="0" w:space="0" w:color="auto"/>
        <w:bottom w:val="none" w:sz="0" w:space="0" w:color="auto"/>
        <w:right w:val="none" w:sz="0" w:space="0" w:color="auto"/>
      </w:divBdr>
    </w:div>
    <w:div w:id="1768233778">
      <w:bodyDiv w:val="1"/>
      <w:marLeft w:val="0"/>
      <w:marRight w:val="0"/>
      <w:marTop w:val="0"/>
      <w:marBottom w:val="0"/>
      <w:divBdr>
        <w:top w:val="none" w:sz="0" w:space="0" w:color="auto"/>
        <w:left w:val="none" w:sz="0" w:space="0" w:color="auto"/>
        <w:bottom w:val="none" w:sz="0" w:space="0" w:color="auto"/>
        <w:right w:val="none" w:sz="0" w:space="0" w:color="auto"/>
      </w:divBdr>
    </w:div>
    <w:div w:id="1785344736">
      <w:bodyDiv w:val="1"/>
      <w:marLeft w:val="0"/>
      <w:marRight w:val="0"/>
      <w:marTop w:val="0"/>
      <w:marBottom w:val="0"/>
      <w:divBdr>
        <w:top w:val="none" w:sz="0" w:space="0" w:color="auto"/>
        <w:left w:val="none" w:sz="0" w:space="0" w:color="auto"/>
        <w:bottom w:val="none" w:sz="0" w:space="0" w:color="auto"/>
        <w:right w:val="none" w:sz="0" w:space="0" w:color="auto"/>
      </w:divBdr>
    </w:div>
    <w:div w:id="1817449758">
      <w:bodyDiv w:val="1"/>
      <w:marLeft w:val="0"/>
      <w:marRight w:val="0"/>
      <w:marTop w:val="0"/>
      <w:marBottom w:val="0"/>
      <w:divBdr>
        <w:top w:val="none" w:sz="0" w:space="0" w:color="auto"/>
        <w:left w:val="none" w:sz="0" w:space="0" w:color="auto"/>
        <w:bottom w:val="none" w:sz="0" w:space="0" w:color="auto"/>
        <w:right w:val="none" w:sz="0" w:space="0" w:color="auto"/>
      </w:divBdr>
    </w:div>
    <w:div w:id="1827234776">
      <w:bodyDiv w:val="1"/>
      <w:marLeft w:val="0"/>
      <w:marRight w:val="0"/>
      <w:marTop w:val="0"/>
      <w:marBottom w:val="0"/>
      <w:divBdr>
        <w:top w:val="none" w:sz="0" w:space="0" w:color="auto"/>
        <w:left w:val="none" w:sz="0" w:space="0" w:color="auto"/>
        <w:bottom w:val="none" w:sz="0" w:space="0" w:color="auto"/>
        <w:right w:val="none" w:sz="0" w:space="0" w:color="auto"/>
      </w:divBdr>
    </w:div>
    <w:div w:id="1857110186">
      <w:bodyDiv w:val="1"/>
      <w:marLeft w:val="0"/>
      <w:marRight w:val="0"/>
      <w:marTop w:val="0"/>
      <w:marBottom w:val="0"/>
      <w:divBdr>
        <w:top w:val="none" w:sz="0" w:space="0" w:color="auto"/>
        <w:left w:val="none" w:sz="0" w:space="0" w:color="auto"/>
        <w:bottom w:val="none" w:sz="0" w:space="0" w:color="auto"/>
        <w:right w:val="none" w:sz="0" w:space="0" w:color="auto"/>
      </w:divBdr>
    </w:div>
    <w:div w:id="1872573353">
      <w:bodyDiv w:val="1"/>
      <w:marLeft w:val="0"/>
      <w:marRight w:val="0"/>
      <w:marTop w:val="0"/>
      <w:marBottom w:val="0"/>
      <w:divBdr>
        <w:top w:val="none" w:sz="0" w:space="0" w:color="auto"/>
        <w:left w:val="none" w:sz="0" w:space="0" w:color="auto"/>
        <w:bottom w:val="none" w:sz="0" w:space="0" w:color="auto"/>
        <w:right w:val="none" w:sz="0" w:space="0" w:color="auto"/>
      </w:divBdr>
    </w:div>
    <w:div w:id="1885293907">
      <w:bodyDiv w:val="1"/>
      <w:marLeft w:val="0"/>
      <w:marRight w:val="0"/>
      <w:marTop w:val="0"/>
      <w:marBottom w:val="0"/>
      <w:divBdr>
        <w:top w:val="none" w:sz="0" w:space="0" w:color="auto"/>
        <w:left w:val="none" w:sz="0" w:space="0" w:color="auto"/>
        <w:bottom w:val="none" w:sz="0" w:space="0" w:color="auto"/>
        <w:right w:val="none" w:sz="0" w:space="0" w:color="auto"/>
      </w:divBdr>
    </w:div>
    <w:div w:id="1907182672">
      <w:bodyDiv w:val="1"/>
      <w:marLeft w:val="0"/>
      <w:marRight w:val="0"/>
      <w:marTop w:val="0"/>
      <w:marBottom w:val="0"/>
      <w:divBdr>
        <w:top w:val="none" w:sz="0" w:space="0" w:color="auto"/>
        <w:left w:val="none" w:sz="0" w:space="0" w:color="auto"/>
        <w:bottom w:val="none" w:sz="0" w:space="0" w:color="auto"/>
        <w:right w:val="none" w:sz="0" w:space="0" w:color="auto"/>
      </w:divBdr>
    </w:div>
    <w:div w:id="1917939014">
      <w:bodyDiv w:val="1"/>
      <w:marLeft w:val="0"/>
      <w:marRight w:val="0"/>
      <w:marTop w:val="0"/>
      <w:marBottom w:val="0"/>
      <w:divBdr>
        <w:top w:val="none" w:sz="0" w:space="0" w:color="auto"/>
        <w:left w:val="none" w:sz="0" w:space="0" w:color="auto"/>
        <w:bottom w:val="none" w:sz="0" w:space="0" w:color="auto"/>
        <w:right w:val="none" w:sz="0" w:space="0" w:color="auto"/>
      </w:divBdr>
    </w:div>
    <w:div w:id="1939754451">
      <w:bodyDiv w:val="1"/>
      <w:marLeft w:val="0"/>
      <w:marRight w:val="0"/>
      <w:marTop w:val="0"/>
      <w:marBottom w:val="0"/>
      <w:divBdr>
        <w:top w:val="none" w:sz="0" w:space="0" w:color="auto"/>
        <w:left w:val="none" w:sz="0" w:space="0" w:color="auto"/>
        <w:bottom w:val="none" w:sz="0" w:space="0" w:color="auto"/>
        <w:right w:val="none" w:sz="0" w:space="0" w:color="auto"/>
      </w:divBdr>
    </w:div>
    <w:div w:id="1964572780">
      <w:bodyDiv w:val="1"/>
      <w:marLeft w:val="0"/>
      <w:marRight w:val="0"/>
      <w:marTop w:val="0"/>
      <w:marBottom w:val="0"/>
      <w:divBdr>
        <w:top w:val="none" w:sz="0" w:space="0" w:color="auto"/>
        <w:left w:val="none" w:sz="0" w:space="0" w:color="auto"/>
        <w:bottom w:val="none" w:sz="0" w:space="0" w:color="auto"/>
        <w:right w:val="none" w:sz="0" w:space="0" w:color="auto"/>
      </w:divBdr>
    </w:div>
    <w:div w:id="2054847053">
      <w:bodyDiv w:val="1"/>
      <w:marLeft w:val="0"/>
      <w:marRight w:val="0"/>
      <w:marTop w:val="0"/>
      <w:marBottom w:val="0"/>
      <w:divBdr>
        <w:top w:val="none" w:sz="0" w:space="0" w:color="auto"/>
        <w:left w:val="none" w:sz="0" w:space="0" w:color="auto"/>
        <w:bottom w:val="none" w:sz="0" w:space="0" w:color="auto"/>
        <w:right w:val="none" w:sz="0" w:space="0" w:color="auto"/>
      </w:divBdr>
    </w:div>
    <w:div w:id="2060935552">
      <w:bodyDiv w:val="1"/>
      <w:marLeft w:val="0"/>
      <w:marRight w:val="0"/>
      <w:marTop w:val="0"/>
      <w:marBottom w:val="0"/>
      <w:divBdr>
        <w:top w:val="none" w:sz="0" w:space="0" w:color="auto"/>
        <w:left w:val="none" w:sz="0" w:space="0" w:color="auto"/>
        <w:bottom w:val="none" w:sz="0" w:space="0" w:color="auto"/>
        <w:right w:val="none" w:sz="0" w:space="0" w:color="auto"/>
      </w:divBdr>
    </w:div>
    <w:div w:id="2068844849">
      <w:bodyDiv w:val="1"/>
      <w:marLeft w:val="0"/>
      <w:marRight w:val="0"/>
      <w:marTop w:val="0"/>
      <w:marBottom w:val="0"/>
      <w:divBdr>
        <w:top w:val="none" w:sz="0" w:space="0" w:color="auto"/>
        <w:left w:val="none" w:sz="0" w:space="0" w:color="auto"/>
        <w:bottom w:val="none" w:sz="0" w:space="0" w:color="auto"/>
        <w:right w:val="none" w:sz="0" w:space="0" w:color="auto"/>
      </w:divBdr>
    </w:div>
    <w:div w:id="2130971368">
      <w:bodyDiv w:val="1"/>
      <w:marLeft w:val="0"/>
      <w:marRight w:val="0"/>
      <w:marTop w:val="0"/>
      <w:marBottom w:val="0"/>
      <w:divBdr>
        <w:top w:val="none" w:sz="0" w:space="0" w:color="auto"/>
        <w:left w:val="none" w:sz="0" w:space="0" w:color="auto"/>
        <w:bottom w:val="none" w:sz="0" w:space="0" w:color="auto"/>
        <w:right w:val="none" w:sz="0" w:space="0" w:color="auto"/>
      </w:divBdr>
    </w:div>
    <w:div w:id="2132508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eader" Target="header2.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F55740-B4B8-4AF3-8802-26645323D9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39121</Words>
  <Characters>222990</Characters>
  <Application>Microsoft Office Word</Application>
  <DocSecurity>0</DocSecurity>
  <Lines>1858</Lines>
  <Paragraphs>523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261588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 Giuspoli</dc:creator>
  <cp:keywords/>
  <dc:description/>
  <cp:lastModifiedBy>Claudia Giuspoli</cp:lastModifiedBy>
  <cp:revision>4</cp:revision>
  <cp:lastPrinted>2021-02-03T19:45:00Z</cp:lastPrinted>
  <dcterms:created xsi:type="dcterms:W3CDTF">2021-02-04T18:26:00Z</dcterms:created>
  <dcterms:modified xsi:type="dcterms:W3CDTF">2021-02-04T18:42:00Z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zotero-version="5.0.95.1"&gt;&lt;session id="1u0rKCRQ"/&gt;&lt;style id="http://www.zotero.org/styles/apa" locale="it-IT" hasBibliography="1" bibliographyStyleHasBeenSet="1"/&gt;&lt;prefs&gt;&lt;pref name="fieldType" value="Field"/&gt;&lt;pref name="automaticJou</vt:lpwstr>
  </property>
  <property fmtid="{D5CDD505-2E9C-101B-9397-08002B2CF9AE}" pid="3" name="ZOTERO_PREF_2">
    <vt:lpwstr>rnalAbbreviations" value="true"/&gt;&lt;/prefs&gt;&lt;/data&gt;</vt:lpwstr>
  </property>
</Properties>
</file>